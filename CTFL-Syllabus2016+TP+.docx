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1B297A" w14:textId="77777777" w:rsidR="00FB21AA" w:rsidRPr="00361538" w:rsidRDefault="00FB21AA" w:rsidP="000A78C7">
      <w:pPr>
        <w:rPr>
          <w:lang w:val="en-US"/>
        </w:rPr>
      </w:pPr>
      <w:bookmarkStart w:id="0" w:name="_GoBack"/>
      <w:bookmarkEnd w:id="0"/>
    </w:p>
    <w:p w14:paraId="3712DB8D" w14:textId="77777777" w:rsidR="00FB21AA" w:rsidRPr="00361538" w:rsidRDefault="00FB21AA" w:rsidP="00752A99">
      <w:pPr>
        <w:rPr>
          <w:lang w:val="en-US"/>
        </w:rPr>
      </w:pPr>
      <w:bookmarkStart w:id="1" w:name="_Ref158459708"/>
      <w:bookmarkEnd w:id="1"/>
    </w:p>
    <w:p w14:paraId="697D8CD5" w14:textId="77777777" w:rsidR="00FB21AA" w:rsidRPr="00361538" w:rsidRDefault="00FB21AA" w:rsidP="00954401">
      <w:pPr>
        <w:rPr>
          <w:lang w:val="en-US"/>
        </w:rPr>
      </w:pPr>
    </w:p>
    <w:p w14:paraId="1090B4B4" w14:textId="77777777" w:rsidR="00FB21AA" w:rsidRPr="00361538" w:rsidRDefault="00FB21AA" w:rsidP="00894484">
      <w:pPr>
        <w:rPr>
          <w:lang w:val="en-US"/>
        </w:rPr>
      </w:pPr>
    </w:p>
    <w:p w14:paraId="1A711165" w14:textId="77777777" w:rsidR="00FB21AA" w:rsidRPr="00361538" w:rsidRDefault="00FB21AA" w:rsidP="00ED75AC">
      <w:pPr>
        <w:rPr>
          <w:lang w:val="en-US"/>
        </w:rPr>
      </w:pPr>
    </w:p>
    <w:p w14:paraId="7EB50569" w14:textId="77777777" w:rsidR="00FB21AA" w:rsidRPr="00361538" w:rsidRDefault="00FB21AA" w:rsidP="00ED75AC">
      <w:pPr>
        <w:rPr>
          <w:lang w:val="en-US"/>
        </w:rPr>
      </w:pPr>
    </w:p>
    <w:p w14:paraId="019D966B" w14:textId="77777777" w:rsidR="00FB21AA" w:rsidRPr="00361538" w:rsidRDefault="00FB21AA" w:rsidP="00494884">
      <w:pPr>
        <w:rPr>
          <w:lang w:val="en-US"/>
        </w:rPr>
      </w:pPr>
    </w:p>
    <w:p w14:paraId="15A0315C" w14:textId="77777777" w:rsidR="00FB21AA" w:rsidRPr="00361538" w:rsidRDefault="00FB21AA" w:rsidP="00494884">
      <w:pPr>
        <w:rPr>
          <w:lang w:val="en-US"/>
        </w:rPr>
      </w:pPr>
    </w:p>
    <w:p w14:paraId="3D924986" w14:textId="77777777" w:rsidR="00FB21AA" w:rsidRPr="00361538" w:rsidRDefault="00FB21AA" w:rsidP="00494884">
      <w:pPr>
        <w:rPr>
          <w:lang w:val="en-US"/>
        </w:rPr>
      </w:pPr>
    </w:p>
    <w:p w14:paraId="301B7A60" w14:textId="77777777" w:rsidR="00FB21AA" w:rsidRPr="00361538" w:rsidRDefault="00FB21AA" w:rsidP="00494884">
      <w:pPr>
        <w:rPr>
          <w:lang w:val="en-US"/>
        </w:rPr>
      </w:pPr>
    </w:p>
    <w:p w14:paraId="29328B32" w14:textId="77777777" w:rsidR="00FB21AA" w:rsidRPr="00361538" w:rsidRDefault="00FB21AA" w:rsidP="00494884">
      <w:pPr>
        <w:rPr>
          <w:lang w:val="en-US"/>
        </w:rPr>
      </w:pPr>
    </w:p>
    <w:p w14:paraId="1312BA3C" w14:textId="77777777" w:rsidR="00FB21AA" w:rsidRPr="00361538" w:rsidRDefault="00FB21AA" w:rsidP="00494884">
      <w:pPr>
        <w:rPr>
          <w:lang w:val="en-US"/>
        </w:rPr>
      </w:pPr>
    </w:p>
    <w:p w14:paraId="507F44B2" w14:textId="77777777" w:rsidR="00FB21AA" w:rsidRPr="00361538" w:rsidRDefault="00FB21AA" w:rsidP="00494884">
      <w:pPr>
        <w:rPr>
          <w:lang w:val="en-US"/>
        </w:rPr>
      </w:pPr>
    </w:p>
    <w:p w14:paraId="3D7B43A5" w14:textId="77777777" w:rsidR="00D149BD" w:rsidRPr="00361538" w:rsidRDefault="00D149BD" w:rsidP="00494884">
      <w:pPr>
        <w:rPr>
          <w:b/>
          <w:sz w:val="48"/>
          <w:lang w:val="en-US"/>
        </w:rPr>
      </w:pPr>
    </w:p>
    <w:p w14:paraId="3CDEE8C2" w14:textId="77777777" w:rsidR="00FB21AA" w:rsidRPr="00361538" w:rsidRDefault="008B341E" w:rsidP="00494884">
      <w:pPr>
        <w:rPr>
          <w:b/>
          <w:kern w:val="28"/>
          <w:sz w:val="48"/>
          <w:lang w:val="en-US" w:eastAsia="de-DE"/>
        </w:rPr>
      </w:pPr>
      <w:r>
        <w:fldChar w:fldCharType="begin"/>
      </w:r>
      <w:r>
        <w:instrText xml:space="preserve"> DOCPROPERTY "Scheme" \* MERGEFORMAT </w:instrText>
      </w:r>
      <w:r>
        <w:fldChar w:fldCharType="separate"/>
      </w:r>
      <w:r w:rsidR="00AD03F5" w:rsidRPr="00361538">
        <w:rPr>
          <w:b/>
          <w:sz w:val="48"/>
          <w:lang w:val="en-US"/>
        </w:rPr>
        <w:t>Certified Tester</w:t>
      </w:r>
      <w:r>
        <w:rPr>
          <w:b/>
          <w:sz w:val="48"/>
          <w:lang w:val="en-US"/>
        </w:rPr>
        <w:fldChar w:fldCharType="end"/>
      </w:r>
    </w:p>
    <w:p w14:paraId="4E942FD2" w14:textId="77777777" w:rsidR="00FB21AA" w:rsidRPr="00361538" w:rsidRDefault="00FB21AA" w:rsidP="00494884">
      <w:pPr>
        <w:rPr>
          <w:kern w:val="28"/>
          <w:sz w:val="48"/>
          <w:lang w:val="en-US" w:eastAsia="de-DE"/>
        </w:rPr>
      </w:pPr>
    </w:p>
    <w:p w14:paraId="4CD1BD04" w14:textId="2BCCA9B5" w:rsidR="00FB21AA" w:rsidRPr="00361538" w:rsidRDefault="008B341E" w:rsidP="00494884">
      <w:pPr>
        <w:rPr>
          <w:b/>
          <w:sz w:val="48"/>
          <w:lang w:val="en-US"/>
        </w:rPr>
      </w:pPr>
      <w:r>
        <w:fldChar w:fldCharType="begin"/>
      </w:r>
      <w:r>
        <w:instrText xml:space="preserve"> DOCPROPERTY "Level" \* MERGEFORMAT </w:instrText>
      </w:r>
      <w:r>
        <w:fldChar w:fldCharType="separate"/>
      </w:r>
      <w:r w:rsidR="00AD03F5" w:rsidRPr="00361538">
        <w:rPr>
          <w:b/>
          <w:sz w:val="48"/>
          <w:lang w:val="en-US"/>
        </w:rPr>
        <w:t>Foundation Level Syllabus</w:t>
      </w:r>
      <w:r>
        <w:rPr>
          <w:b/>
          <w:sz w:val="48"/>
          <w:lang w:val="en-US"/>
        </w:rPr>
        <w:fldChar w:fldCharType="end"/>
      </w:r>
    </w:p>
    <w:p w14:paraId="254D21B0" w14:textId="77777777" w:rsidR="00D149BD" w:rsidRPr="00361538" w:rsidRDefault="00D149BD" w:rsidP="00752A99">
      <w:pPr>
        <w:rPr>
          <w:b/>
          <w:sz w:val="48"/>
          <w:lang w:val="en-US"/>
        </w:rPr>
      </w:pPr>
    </w:p>
    <w:p w14:paraId="1B12319C" w14:textId="77D8E422" w:rsidR="00FB21AA" w:rsidRPr="00361538" w:rsidRDefault="00FB21AA" w:rsidP="00494884">
      <w:pPr>
        <w:rPr>
          <w:b/>
          <w:sz w:val="48"/>
          <w:lang w:val="en-US"/>
        </w:rPr>
      </w:pPr>
      <w:r w:rsidRPr="00361538">
        <w:rPr>
          <w:sz w:val="28"/>
          <w:lang w:val="en-US"/>
        </w:rPr>
        <w:t xml:space="preserve">Version </w:t>
      </w:r>
      <w:r w:rsidR="00D537FC" w:rsidRPr="00361538">
        <w:rPr>
          <w:sz w:val="28"/>
          <w:lang w:val="en-US"/>
        </w:rPr>
        <w:t>201</w:t>
      </w:r>
      <w:r w:rsidR="006633BE">
        <w:rPr>
          <w:sz w:val="28"/>
          <w:lang w:val="en-US"/>
        </w:rPr>
        <w:t>7</w:t>
      </w:r>
    </w:p>
    <w:p w14:paraId="2405EAE4" w14:textId="77777777" w:rsidR="00D149BD" w:rsidRPr="00361538" w:rsidRDefault="00D149BD" w:rsidP="00752A99">
      <w:pPr>
        <w:rPr>
          <w:b/>
          <w:sz w:val="48"/>
          <w:lang w:val="en-US"/>
        </w:rPr>
      </w:pPr>
    </w:p>
    <w:p w14:paraId="1210EFAB" w14:textId="77777777" w:rsidR="00D149BD" w:rsidRPr="00361538" w:rsidRDefault="00D149BD" w:rsidP="00954401">
      <w:pPr>
        <w:rPr>
          <w:b/>
          <w:sz w:val="48"/>
          <w:lang w:val="en-US"/>
        </w:rPr>
      </w:pPr>
    </w:p>
    <w:p w14:paraId="2EC7277F" w14:textId="63A8B656" w:rsidR="00D149BD" w:rsidRPr="00361538" w:rsidRDefault="005B1C49" w:rsidP="00494884">
      <w:pPr>
        <w:spacing w:before="280" w:after="240"/>
        <w:rPr>
          <w:sz w:val="28"/>
          <w:lang w:val="en-US"/>
        </w:rPr>
      </w:pPr>
      <w:r>
        <w:rPr>
          <w:noProof/>
          <w:sz w:val="36"/>
          <w:lang w:val="en-US"/>
        </w:rPr>
        <mc:AlternateContent>
          <mc:Choice Requires="wps">
            <w:drawing>
              <wp:anchor distT="4294967294" distB="4294967294" distL="114300" distR="114300" simplePos="0" relativeHeight="251657216" behindDoc="0" locked="0" layoutInCell="0" allowOverlap="1" wp14:anchorId="6B75A9C5" wp14:editId="6679A480">
                <wp:simplePos x="0" y="0"/>
                <wp:positionH relativeFrom="column">
                  <wp:posOffset>1270</wp:posOffset>
                </wp:positionH>
                <wp:positionV relativeFrom="paragraph">
                  <wp:posOffset>43179</wp:posOffset>
                </wp:positionV>
                <wp:extent cx="5749925" cy="0"/>
                <wp:effectExtent l="0" t="0" r="15875" b="25400"/>
                <wp:wrapNone/>
                <wp:docPr id="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992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id="Line 2" o:spid="_x0000_s1026" style="position:absolute;z-index:251657216;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1pt,3.4pt" to="452.85pt,3.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" o:allowincell="f" strokeweight="1pt"/>
            </w:pict>
          </mc:Fallback>
        </mc:AlternateContent>
      </w:r>
      <w:r w:rsidR="00FB21AA" w:rsidRPr="00361538">
        <w:rPr>
          <w:sz w:val="36"/>
          <w:lang w:val="en-US"/>
        </w:rPr>
        <w:t>International Software Testing Qualifications Board</w:t>
      </w:r>
    </w:p>
    <w:p w14:paraId="29430BB4" w14:textId="06BFBB9B" w:rsidR="00D149BD" w:rsidRPr="00361538" w:rsidRDefault="00E258D1" w:rsidP="00752A99">
      <w:pPr>
        <w:spacing w:before="240"/>
        <w:rPr>
          <w:sz w:val="28"/>
          <w:lang w:val="en-US"/>
        </w:rPr>
      </w:pPr>
      <w:r w:rsidRPr="00361538">
        <w:rPr>
          <w:noProof/>
          <w:lang w:val="en-US"/>
        </w:rPr>
        <w:drawing>
          <wp:anchor distT="0" distB="0" distL="114300" distR="114300" simplePos="0" relativeHeight="251653632" behindDoc="0" locked="0" layoutInCell="1" allowOverlap="1" wp14:anchorId="1BFED45E" wp14:editId="1A25DFE9">
            <wp:simplePos x="0" y="0"/>
            <wp:positionH relativeFrom="column">
              <wp:posOffset>2098040</wp:posOffset>
            </wp:positionH>
            <wp:positionV relativeFrom="paragraph">
              <wp:posOffset>329565</wp:posOffset>
            </wp:positionV>
            <wp:extent cx="1902460" cy="1363345"/>
            <wp:effectExtent l="0" t="0" r="2540" b="8255"/>
            <wp:wrapNone/>
            <wp:docPr id="8" name="Picture 4" descr="logo-ISTQ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ISTQ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2460" cy="1363345"/>
                    </a:xfrm>
                    <a:prstGeom prst="rect">
                      <a:avLst/>
                    </a:prstGeom>
                    <a:noFill/>
                    <a:ln>
                      <a:noFill/>
                    </a:ln>
                  </pic:spPr>
                </pic:pic>
              </a:graphicData>
            </a:graphic>
          </wp:anchor>
        </w:drawing>
      </w:r>
      <w:r w:rsidR="005B1C49">
        <w:rPr>
          <w:noProof/>
          <w:sz w:val="28"/>
          <w:lang w:val="en-US"/>
        </w:rPr>
        <mc:AlternateContent>
          <mc:Choice Requires="wps">
            <w:drawing>
              <wp:anchor distT="4294967294" distB="4294967294" distL="114300" distR="114300" simplePos="0" relativeHeight="251658240" behindDoc="0" locked="0" layoutInCell="0" allowOverlap="1" wp14:anchorId="3A0BA53E" wp14:editId="1944FD8D">
                <wp:simplePos x="0" y="0"/>
                <wp:positionH relativeFrom="column">
                  <wp:posOffset>7620</wp:posOffset>
                </wp:positionH>
                <wp:positionV relativeFrom="paragraph">
                  <wp:posOffset>16509</wp:posOffset>
                </wp:positionV>
                <wp:extent cx="5749925" cy="0"/>
                <wp:effectExtent l="0" t="0" r="15875" b="25400"/>
                <wp:wrapNone/>
                <wp:docPr id="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992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id="Line 3" o:spid="_x0000_s1026" style="position:absolute;z-index:251658240;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6pt,1.3pt" to="453.35pt,1.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" o:allowincell="f" strokeweight="1pt"/>
            </w:pict>
          </mc:Fallback>
        </mc:AlternateContent>
      </w:r>
    </w:p>
    <w:p w14:paraId="0C24C6B2" w14:textId="77777777" w:rsidR="00FB21AA" w:rsidRPr="00361538" w:rsidRDefault="00FB21AA" w:rsidP="00954401">
      <w:pPr>
        <w:pStyle w:val="CommentText"/>
        <w:rPr>
          <w:lang w:val="en-US"/>
        </w:rPr>
      </w:pPr>
    </w:p>
    <w:p w14:paraId="79E74705" w14:textId="77777777" w:rsidR="00D149BD" w:rsidRPr="00361538" w:rsidRDefault="00D149BD" w:rsidP="00894484">
      <w:pPr>
        <w:pStyle w:val="CommentText"/>
        <w:rPr>
          <w:lang w:val="en-US"/>
        </w:rPr>
      </w:pPr>
    </w:p>
    <w:p w14:paraId="389C7909" w14:textId="77777777" w:rsidR="00FB21AA" w:rsidRPr="00361538" w:rsidRDefault="00FB21AA" w:rsidP="00ED75AC">
      <w:pPr>
        <w:pStyle w:val="CommentText"/>
        <w:rPr>
          <w:lang w:val="en-US"/>
        </w:rPr>
      </w:pPr>
      <w:r w:rsidRPr="00361538">
        <w:rPr>
          <w:lang w:val="en-US"/>
        </w:rPr>
        <w:br/>
      </w:r>
      <w:r w:rsidRPr="00361538">
        <w:rPr>
          <w:lang w:val="en-US"/>
        </w:rPr>
        <w:br/>
      </w:r>
      <w:r w:rsidRPr="00361538">
        <w:rPr>
          <w:lang w:val="en-US"/>
        </w:rPr>
        <w:br/>
      </w:r>
      <w:r w:rsidRPr="00361538">
        <w:rPr>
          <w:lang w:val="en-US"/>
        </w:rPr>
        <w:br/>
      </w:r>
      <w:r w:rsidRPr="00361538">
        <w:rPr>
          <w:lang w:val="en-US"/>
        </w:rPr>
        <w:br/>
      </w:r>
    </w:p>
    <w:p w14:paraId="65DC2F99" w14:textId="77777777" w:rsidR="00FB21AA" w:rsidRPr="00361538" w:rsidRDefault="00FB21AA" w:rsidP="00ED75AC">
      <w:pPr>
        <w:pStyle w:val="CommentText"/>
        <w:rPr>
          <w:lang w:val="en-US"/>
        </w:rPr>
      </w:pPr>
    </w:p>
    <w:p w14:paraId="4B1AFEE9" w14:textId="77777777" w:rsidR="00FB21AA" w:rsidRPr="00361538" w:rsidRDefault="00FB21AA" w:rsidP="00494884">
      <w:pPr>
        <w:pStyle w:val="CommentText"/>
        <w:rPr>
          <w:lang w:val="en-US"/>
        </w:rPr>
      </w:pPr>
    </w:p>
    <w:p w14:paraId="65B213EC" w14:textId="77777777" w:rsidR="00C30905" w:rsidRPr="00361538" w:rsidRDefault="00C30905" w:rsidP="00494884">
      <w:pPr>
        <w:pStyle w:val="CommentText"/>
        <w:rPr>
          <w:lang w:val="en-US"/>
        </w:rPr>
      </w:pPr>
    </w:p>
    <w:p w14:paraId="7BB3386C" w14:textId="77777777" w:rsidR="000166BF" w:rsidRDefault="000166BF" w:rsidP="00494884">
      <w:pPr>
        <w:pStyle w:val="CommentText"/>
        <w:rPr>
          <w:lang w:val="en-US"/>
        </w:rPr>
      </w:pPr>
    </w:p>
    <w:p w14:paraId="25887275" w14:textId="77777777" w:rsidR="000166BF" w:rsidRDefault="000166BF" w:rsidP="00494884">
      <w:pPr>
        <w:pStyle w:val="CommentText"/>
        <w:rPr>
          <w:lang w:val="en-US"/>
        </w:rPr>
      </w:pPr>
    </w:p>
    <w:p w14:paraId="7E9BC9A4" w14:textId="77777777" w:rsidR="000166BF" w:rsidRDefault="000166BF" w:rsidP="00494884">
      <w:pPr>
        <w:pStyle w:val="CommentText"/>
        <w:rPr>
          <w:lang w:val="en-US"/>
        </w:rPr>
      </w:pPr>
    </w:p>
    <w:p w14:paraId="1E8A258B" w14:textId="77777777" w:rsidR="00077280" w:rsidRDefault="00077280" w:rsidP="00494884">
      <w:pPr>
        <w:rPr>
          <w:lang w:val="en-US"/>
        </w:rPr>
      </w:pPr>
      <w:r>
        <w:rPr>
          <w:lang w:val="en-US"/>
        </w:rPr>
        <w:br w:type="page"/>
      </w:r>
    </w:p>
    <w:p w14:paraId="3993A24C" w14:textId="6562E8CE" w:rsidR="00D149BD" w:rsidRPr="000166BF" w:rsidRDefault="0051511B" w:rsidP="00494884">
      <w:pPr>
        <w:pStyle w:val="CommentText"/>
        <w:rPr>
          <w:lang w:val="en-US"/>
        </w:rPr>
      </w:pPr>
      <w:r w:rsidRPr="000166BF">
        <w:rPr>
          <w:lang w:val="en-US"/>
        </w:rPr>
        <w:lastRenderedPageBreak/>
        <w:t>Copyright Notice</w:t>
      </w:r>
    </w:p>
    <w:p w14:paraId="6FC6120D" w14:textId="77777777" w:rsidR="00D149BD" w:rsidRPr="00361538" w:rsidRDefault="0051511B" w:rsidP="00494884">
      <w:pPr>
        <w:pStyle w:val="CommentText"/>
        <w:rPr>
          <w:sz w:val="24"/>
          <w:szCs w:val="24"/>
          <w:lang w:val="en-US"/>
        </w:rPr>
      </w:pPr>
      <w:r w:rsidRPr="000166BF">
        <w:rPr>
          <w:lang w:val="en-US"/>
        </w:rPr>
        <w:t>This document may be copied in its entirety, or extracts made, if the source is acknowledged</w:t>
      </w:r>
      <w:r w:rsidRPr="00361538">
        <w:rPr>
          <w:sz w:val="24"/>
          <w:szCs w:val="24"/>
          <w:lang w:val="en-US"/>
        </w:rPr>
        <w:t>.</w:t>
      </w:r>
    </w:p>
    <w:p w14:paraId="1CAF71C3" w14:textId="77777777" w:rsidR="00C30905" w:rsidRPr="00361538" w:rsidRDefault="00C30905" w:rsidP="00752A99">
      <w:pPr>
        <w:pStyle w:val="CommentText"/>
        <w:rPr>
          <w:sz w:val="24"/>
          <w:szCs w:val="24"/>
          <w:lang w:val="en-US"/>
        </w:rPr>
      </w:pPr>
    </w:p>
    <w:p w14:paraId="11AC1531" w14:textId="77777777" w:rsidR="00FB21AA" w:rsidRPr="000166BF" w:rsidRDefault="00FB21AA" w:rsidP="00954401">
      <w:pPr>
        <w:pStyle w:val="CommentText"/>
        <w:contextualSpacing/>
        <w:rPr>
          <w:lang w:val="en-US"/>
        </w:rPr>
      </w:pPr>
      <w:proofErr w:type="gramStart"/>
      <w:r w:rsidRPr="000166BF">
        <w:rPr>
          <w:lang w:val="en-US"/>
        </w:rPr>
        <w:t>Copyright © International Software Testing Qualifications Board (hereinafter called ISTQB®).</w:t>
      </w:r>
      <w:proofErr w:type="gramEnd"/>
    </w:p>
    <w:p w14:paraId="11B5B9FE" w14:textId="77777777" w:rsidR="00FB21AA" w:rsidRPr="000166BF" w:rsidRDefault="00FB21AA" w:rsidP="00894484">
      <w:pPr>
        <w:pStyle w:val="CommentText"/>
        <w:contextualSpacing/>
        <w:rPr>
          <w:lang w:val="en-US"/>
        </w:rPr>
      </w:pPr>
    </w:p>
    <w:p w14:paraId="0D6C6A9E" w14:textId="40A78ABE" w:rsidR="000166BF" w:rsidRPr="000166BF" w:rsidRDefault="000166BF" w:rsidP="00612E7B">
      <w:pPr>
        <w:pStyle w:val="BodyText"/>
      </w:pPr>
      <w:r>
        <w:br w:type="page"/>
      </w:r>
    </w:p>
    <w:p w14:paraId="1342E773" w14:textId="7C932157" w:rsidR="00FB21AA" w:rsidRPr="00361538" w:rsidRDefault="00FB21AA" w:rsidP="00363BAF">
      <w:pPr>
        <w:pStyle w:val="Heading1"/>
        <w:numPr>
          <w:ilvl w:val="0"/>
          <w:numId w:val="0"/>
        </w:numPr>
        <w:ind w:left="-18"/>
        <w:jc w:val="both"/>
      </w:pPr>
      <w:bookmarkStart w:id="2" w:name="_Toc102313609"/>
      <w:bookmarkStart w:id="3" w:name="_Toc156723121"/>
      <w:bookmarkStart w:id="4" w:name="_Toc329029136"/>
      <w:bookmarkStart w:id="5" w:name="_Toc329029751"/>
      <w:bookmarkStart w:id="6" w:name="_Toc322076992"/>
      <w:r w:rsidRPr="004D6E70">
        <w:rPr>
          <w:highlight w:val="yellow"/>
        </w:rPr>
        <w:lastRenderedPageBreak/>
        <w:t>Revision History</w:t>
      </w:r>
      <w:bookmarkEnd w:id="2"/>
      <w:bookmarkEnd w:id="3"/>
      <w:bookmarkEnd w:id="4"/>
      <w:bookmarkEnd w:id="5"/>
      <w:bookmarkEnd w:id="6"/>
    </w:p>
    <w:p w14:paraId="08B5D529" w14:textId="77777777" w:rsidR="00FB21AA" w:rsidRPr="00361538" w:rsidRDefault="00FB21AA" w:rsidP="00752A99">
      <w:pPr>
        <w:rPr>
          <w:lang w:val="en-US"/>
        </w:rPr>
      </w:pPr>
    </w:p>
    <w:p w14:paraId="0E1C4F51" w14:textId="77777777" w:rsidR="00D149BD" w:rsidRPr="00361538" w:rsidRDefault="00D149BD" w:rsidP="00954401">
      <w:pPr>
        <w:rPr>
          <w:lang w:val="en-US"/>
        </w:rPr>
      </w:pPr>
    </w:p>
    <w:p w14:paraId="6F1BA03A" w14:textId="77777777" w:rsidR="00FB21AA" w:rsidRPr="002965E8" w:rsidRDefault="00EE689E" w:rsidP="00494884">
      <w:pPr>
        <w:pStyle w:val="MyHeading1"/>
        <w:jc w:val="both"/>
      </w:pPr>
      <w:bookmarkStart w:id="7" w:name="_Toc102313610"/>
      <w:bookmarkStart w:id="8" w:name="_Toc156723122"/>
      <w:bookmarkStart w:id="9" w:name="_Toc329029137"/>
      <w:bookmarkStart w:id="10" w:name="_Toc329029752"/>
      <w:r w:rsidRPr="00361538">
        <w:br w:type="page"/>
      </w:r>
      <w:bookmarkStart w:id="11" w:name="_Toc322076993"/>
      <w:r w:rsidR="00FB21AA" w:rsidRPr="002965E8">
        <w:lastRenderedPageBreak/>
        <w:t>Table of Contents</w:t>
      </w:r>
      <w:bookmarkEnd w:id="7"/>
      <w:bookmarkEnd w:id="8"/>
      <w:bookmarkEnd w:id="9"/>
      <w:bookmarkEnd w:id="10"/>
      <w:bookmarkEnd w:id="11"/>
    </w:p>
    <w:p w14:paraId="0034C609" w14:textId="77777777" w:rsidR="00FF7560" w:rsidRDefault="006122C6" w:rsidP="00752A99">
      <w:pPr>
        <w:pStyle w:val="TOC1"/>
        <w:rPr>
          <w:rFonts w:asciiTheme="minorHAnsi" w:eastAsiaTheme="minorEastAsia" w:hAnsiTheme="minorHAnsi" w:cstheme="minorBidi"/>
          <w:sz w:val="24"/>
          <w:szCs w:val="24"/>
          <w:lang w:val="en-US" w:eastAsia="ja-JP"/>
        </w:rPr>
      </w:pPr>
      <w:r>
        <w:fldChar w:fldCharType="begin"/>
      </w:r>
      <w:r>
        <w:instrText xml:space="preserve"> TOC \o "1-3" \h \z \u </w:instrText>
      </w:r>
      <w:r>
        <w:fldChar w:fldCharType="separate"/>
      </w:r>
      <w:r w:rsidR="00FF7560" w:rsidRPr="00B2671E">
        <w:rPr>
          <w:highlight w:val="yellow"/>
        </w:rPr>
        <w:t>Revision History</w:t>
      </w:r>
      <w:r w:rsidR="00FF7560">
        <w:tab/>
      </w:r>
      <w:r w:rsidR="00FF7560">
        <w:fldChar w:fldCharType="begin"/>
      </w:r>
      <w:r w:rsidR="00FF7560">
        <w:instrText xml:space="preserve"> PAGEREF _Toc322076992 \h </w:instrText>
      </w:r>
      <w:r w:rsidR="00FF7560">
        <w:fldChar w:fldCharType="separate"/>
      </w:r>
      <w:r w:rsidR="00FF7560">
        <w:t>3</w:t>
      </w:r>
      <w:r w:rsidR="00FF7560">
        <w:fldChar w:fldCharType="end"/>
      </w:r>
    </w:p>
    <w:p w14:paraId="039DF428" w14:textId="77777777" w:rsidR="00FF7560" w:rsidRDefault="00FF7560" w:rsidP="00954401">
      <w:pPr>
        <w:pStyle w:val="TOC1"/>
        <w:rPr>
          <w:rFonts w:asciiTheme="minorHAnsi" w:eastAsiaTheme="minorEastAsia" w:hAnsiTheme="minorHAnsi" w:cstheme="minorBidi"/>
          <w:sz w:val="24"/>
          <w:szCs w:val="24"/>
          <w:lang w:val="en-US" w:eastAsia="ja-JP"/>
        </w:rPr>
      </w:pPr>
      <w:r>
        <w:t>Table of Contents</w:t>
      </w:r>
      <w:r>
        <w:tab/>
      </w:r>
      <w:r>
        <w:fldChar w:fldCharType="begin"/>
      </w:r>
      <w:r>
        <w:instrText xml:space="preserve"> PAGEREF _Toc322076993 \h </w:instrText>
      </w:r>
      <w:r>
        <w:fldChar w:fldCharType="separate"/>
      </w:r>
      <w:r>
        <w:t>4</w:t>
      </w:r>
      <w:r>
        <w:fldChar w:fldCharType="end"/>
      </w:r>
    </w:p>
    <w:p w14:paraId="5DAC4E70" w14:textId="77777777" w:rsidR="00FF7560" w:rsidRDefault="00FF7560" w:rsidP="00894484">
      <w:pPr>
        <w:pStyle w:val="TOC1"/>
        <w:rPr>
          <w:rFonts w:asciiTheme="minorHAnsi" w:eastAsiaTheme="minorEastAsia" w:hAnsiTheme="minorHAnsi" w:cstheme="minorBidi"/>
          <w:sz w:val="24"/>
          <w:szCs w:val="24"/>
          <w:lang w:val="en-US" w:eastAsia="ja-JP"/>
        </w:rPr>
      </w:pPr>
      <w:r>
        <w:t>Acknowledgements</w:t>
      </w:r>
      <w:r>
        <w:tab/>
      </w:r>
      <w:r>
        <w:fldChar w:fldCharType="begin"/>
      </w:r>
      <w:r>
        <w:instrText xml:space="preserve"> PAGEREF _Toc322076994 \h </w:instrText>
      </w:r>
      <w:r>
        <w:fldChar w:fldCharType="separate"/>
      </w:r>
      <w:r>
        <w:t>6</w:t>
      </w:r>
      <w:r>
        <w:fldChar w:fldCharType="end"/>
      </w:r>
    </w:p>
    <w:p w14:paraId="364A17D5" w14:textId="77777777" w:rsidR="00FF7560" w:rsidRDefault="00FF7560" w:rsidP="00ED75AC">
      <w:pPr>
        <w:pStyle w:val="TOC1"/>
        <w:tabs>
          <w:tab w:val="left" w:pos="407"/>
        </w:tabs>
        <w:rPr>
          <w:rFonts w:asciiTheme="minorHAnsi" w:eastAsiaTheme="minorEastAsia" w:hAnsiTheme="minorHAnsi" w:cstheme="minorBidi"/>
          <w:sz w:val="24"/>
          <w:szCs w:val="24"/>
          <w:lang w:val="en-US" w:eastAsia="ja-JP"/>
        </w:rPr>
      </w:pPr>
      <w:r w:rsidRPr="00B2671E">
        <w:rPr>
          <w:lang w:val="en-US"/>
        </w:rPr>
        <w:t>0.</w:t>
      </w:r>
      <w:r>
        <w:rPr>
          <w:rFonts w:asciiTheme="minorHAnsi" w:eastAsiaTheme="minorEastAsia" w:hAnsiTheme="minorHAnsi" w:cstheme="minorBidi"/>
          <w:sz w:val="24"/>
          <w:szCs w:val="24"/>
          <w:lang w:val="en-US" w:eastAsia="ja-JP"/>
        </w:rPr>
        <w:tab/>
      </w:r>
      <w:r w:rsidRPr="00B2671E">
        <w:rPr>
          <w:lang w:val="en-US"/>
        </w:rPr>
        <w:t>Introduction to this Syllabus</w:t>
      </w:r>
      <w:r>
        <w:tab/>
      </w:r>
      <w:r>
        <w:fldChar w:fldCharType="begin"/>
      </w:r>
      <w:r>
        <w:instrText xml:space="preserve"> PAGEREF _Toc322076995 \h </w:instrText>
      </w:r>
      <w:r>
        <w:fldChar w:fldCharType="separate"/>
      </w:r>
      <w:r>
        <w:t>7</w:t>
      </w:r>
      <w:r>
        <w:fldChar w:fldCharType="end"/>
      </w:r>
    </w:p>
    <w:p w14:paraId="538124B6" w14:textId="77777777" w:rsidR="00FF7560" w:rsidRDefault="00FF7560" w:rsidP="00ED75AC">
      <w:pPr>
        <w:pStyle w:val="TOC2"/>
        <w:tabs>
          <w:tab w:val="left" w:pos="758"/>
          <w:tab w:val="right" w:leader="dot" w:pos="9061"/>
        </w:tabs>
        <w:rPr>
          <w:rFonts w:asciiTheme="minorHAnsi" w:eastAsiaTheme="minorEastAsia" w:hAnsiTheme="minorHAnsi" w:cstheme="minorBidi"/>
          <w:noProof/>
          <w:sz w:val="24"/>
          <w:szCs w:val="24"/>
          <w:lang w:val="en-US" w:eastAsia="ja-JP"/>
        </w:rPr>
      </w:pPr>
      <w:r>
        <w:rPr>
          <w:noProof/>
        </w:rPr>
        <w:t>0.1</w:t>
      </w:r>
      <w:r>
        <w:rPr>
          <w:rFonts w:asciiTheme="minorHAnsi" w:eastAsiaTheme="minorEastAsia" w:hAnsiTheme="minorHAnsi" w:cstheme="minorBidi"/>
          <w:noProof/>
          <w:sz w:val="24"/>
          <w:szCs w:val="24"/>
          <w:lang w:val="en-US" w:eastAsia="ja-JP"/>
        </w:rPr>
        <w:tab/>
      </w:r>
      <w:r>
        <w:rPr>
          <w:noProof/>
        </w:rPr>
        <w:t>Purpose of this Document</w:t>
      </w:r>
      <w:r>
        <w:rPr>
          <w:noProof/>
        </w:rPr>
        <w:tab/>
      </w:r>
      <w:r>
        <w:rPr>
          <w:noProof/>
        </w:rPr>
        <w:fldChar w:fldCharType="begin"/>
      </w:r>
      <w:r>
        <w:rPr>
          <w:noProof/>
        </w:rPr>
        <w:instrText xml:space="preserve"> PAGEREF _Toc322076996 \h </w:instrText>
      </w:r>
      <w:r>
        <w:rPr>
          <w:noProof/>
        </w:rPr>
      </w:r>
      <w:r>
        <w:rPr>
          <w:noProof/>
        </w:rPr>
        <w:fldChar w:fldCharType="separate"/>
      </w:r>
      <w:r>
        <w:rPr>
          <w:noProof/>
        </w:rPr>
        <w:t>7</w:t>
      </w:r>
      <w:r>
        <w:rPr>
          <w:noProof/>
        </w:rPr>
        <w:fldChar w:fldCharType="end"/>
      </w:r>
    </w:p>
    <w:p w14:paraId="1C6A4E42" w14:textId="77777777" w:rsidR="00FF7560" w:rsidRDefault="00FF7560" w:rsidP="00494884">
      <w:pPr>
        <w:pStyle w:val="TOC2"/>
        <w:tabs>
          <w:tab w:val="left" w:pos="814"/>
          <w:tab w:val="right" w:leader="dot" w:pos="9061"/>
        </w:tabs>
        <w:rPr>
          <w:rFonts w:asciiTheme="minorHAnsi" w:eastAsiaTheme="minorEastAsia" w:hAnsiTheme="minorHAnsi" w:cstheme="minorBidi"/>
          <w:noProof/>
          <w:sz w:val="24"/>
          <w:szCs w:val="24"/>
          <w:lang w:val="en-US" w:eastAsia="ja-JP"/>
        </w:rPr>
      </w:pPr>
      <w:r>
        <w:rPr>
          <w:noProof/>
        </w:rPr>
        <w:t xml:space="preserve">0.2 </w:t>
      </w:r>
      <w:r>
        <w:rPr>
          <w:rFonts w:asciiTheme="minorHAnsi" w:eastAsiaTheme="minorEastAsia" w:hAnsiTheme="minorHAnsi" w:cstheme="minorBidi"/>
          <w:noProof/>
          <w:sz w:val="24"/>
          <w:szCs w:val="24"/>
          <w:lang w:val="en-US" w:eastAsia="ja-JP"/>
        </w:rPr>
        <w:tab/>
      </w:r>
      <w:r w:rsidRPr="00B2671E">
        <w:rPr>
          <w:noProof/>
          <w:highlight w:val="yellow"/>
        </w:rPr>
        <w:t>Overview</w:t>
      </w:r>
      <w:r>
        <w:rPr>
          <w:noProof/>
        </w:rPr>
        <w:tab/>
      </w:r>
      <w:r>
        <w:rPr>
          <w:noProof/>
        </w:rPr>
        <w:fldChar w:fldCharType="begin"/>
      </w:r>
      <w:r>
        <w:rPr>
          <w:noProof/>
        </w:rPr>
        <w:instrText xml:space="preserve"> PAGEREF _Toc322076997 \h </w:instrText>
      </w:r>
      <w:r>
        <w:rPr>
          <w:noProof/>
        </w:rPr>
      </w:r>
      <w:r>
        <w:rPr>
          <w:noProof/>
        </w:rPr>
        <w:fldChar w:fldCharType="separate"/>
      </w:r>
      <w:r>
        <w:rPr>
          <w:noProof/>
        </w:rPr>
        <w:t>7</w:t>
      </w:r>
      <w:r>
        <w:rPr>
          <w:noProof/>
        </w:rPr>
        <w:fldChar w:fldCharType="end"/>
      </w:r>
    </w:p>
    <w:p w14:paraId="35490249" w14:textId="77777777" w:rsidR="00FF7560" w:rsidRDefault="00FF7560" w:rsidP="00494884">
      <w:pPr>
        <w:pStyle w:val="TOC2"/>
        <w:tabs>
          <w:tab w:val="left" w:pos="814"/>
          <w:tab w:val="right" w:leader="dot" w:pos="9061"/>
        </w:tabs>
        <w:rPr>
          <w:rFonts w:asciiTheme="minorHAnsi" w:eastAsiaTheme="minorEastAsia" w:hAnsiTheme="minorHAnsi" w:cstheme="minorBidi"/>
          <w:noProof/>
          <w:sz w:val="24"/>
          <w:szCs w:val="24"/>
          <w:lang w:val="en-US" w:eastAsia="ja-JP"/>
        </w:rPr>
      </w:pPr>
      <w:r>
        <w:rPr>
          <w:noProof/>
        </w:rPr>
        <w:t xml:space="preserve">0.3 </w:t>
      </w:r>
      <w:r>
        <w:rPr>
          <w:rFonts w:asciiTheme="minorHAnsi" w:eastAsiaTheme="minorEastAsia" w:hAnsiTheme="minorHAnsi" w:cstheme="minorBidi"/>
          <w:noProof/>
          <w:sz w:val="24"/>
          <w:szCs w:val="24"/>
          <w:lang w:val="en-US" w:eastAsia="ja-JP"/>
        </w:rPr>
        <w:tab/>
      </w:r>
      <w:r>
        <w:rPr>
          <w:noProof/>
        </w:rPr>
        <w:t>Examinable Learning Objectives</w:t>
      </w:r>
      <w:r>
        <w:rPr>
          <w:noProof/>
        </w:rPr>
        <w:tab/>
      </w:r>
      <w:r>
        <w:rPr>
          <w:noProof/>
        </w:rPr>
        <w:fldChar w:fldCharType="begin"/>
      </w:r>
      <w:r>
        <w:rPr>
          <w:noProof/>
        </w:rPr>
        <w:instrText xml:space="preserve"> PAGEREF _Toc322076998 \h </w:instrText>
      </w:r>
      <w:r>
        <w:rPr>
          <w:noProof/>
        </w:rPr>
      </w:r>
      <w:r>
        <w:rPr>
          <w:noProof/>
        </w:rPr>
        <w:fldChar w:fldCharType="separate"/>
      </w:r>
      <w:r>
        <w:rPr>
          <w:noProof/>
        </w:rPr>
        <w:t>7</w:t>
      </w:r>
      <w:r>
        <w:rPr>
          <w:noProof/>
        </w:rPr>
        <w:fldChar w:fldCharType="end"/>
      </w:r>
    </w:p>
    <w:p w14:paraId="4CE968DC" w14:textId="77777777" w:rsidR="00FF7560" w:rsidRDefault="00FF7560" w:rsidP="00494884">
      <w:pPr>
        <w:pStyle w:val="TOC1"/>
        <w:tabs>
          <w:tab w:val="left" w:pos="407"/>
        </w:tabs>
        <w:rPr>
          <w:rFonts w:asciiTheme="minorHAnsi" w:eastAsiaTheme="minorEastAsia" w:hAnsiTheme="minorHAnsi" w:cstheme="minorBidi"/>
          <w:sz w:val="24"/>
          <w:szCs w:val="24"/>
          <w:lang w:val="en-US" w:eastAsia="ja-JP"/>
        </w:rPr>
      </w:pPr>
      <w:r w:rsidRPr="00B2671E">
        <w:rPr>
          <w:lang w:val="en-US"/>
        </w:rPr>
        <w:t>1.</w:t>
      </w:r>
      <w:r>
        <w:rPr>
          <w:rFonts w:asciiTheme="minorHAnsi" w:eastAsiaTheme="minorEastAsia" w:hAnsiTheme="minorHAnsi" w:cstheme="minorBidi"/>
          <w:sz w:val="24"/>
          <w:szCs w:val="24"/>
          <w:lang w:val="en-US" w:eastAsia="ja-JP"/>
        </w:rPr>
        <w:tab/>
      </w:r>
      <w:r w:rsidRPr="00B2671E">
        <w:rPr>
          <w:lang w:val="en-US"/>
        </w:rPr>
        <w:t>XXXXX</w:t>
      </w:r>
      <w:r>
        <w:tab/>
      </w:r>
      <w:r>
        <w:fldChar w:fldCharType="begin"/>
      </w:r>
      <w:r>
        <w:instrText xml:space="preserve"> PAGEREF _Toc322076999 \h </w:instrText>
      </w:r>
      <w:r>
        <w:fldChar w:fldCharType="separate"/>
      </w:r>
      <w:r>
        <w:t>9</w:t>
      </w:r>
      <w:r>
        <w:fldChar w:fldCharType="end"/>
      </w:r>
    </w:p>
    <w:p w14:paraId="31689E8F" w14:textId="77777777" w:rsidR="00FF7560" w:rsidRDefault="00FF7560" w:rsidP="00494884">
      <w:pPr>
        <w:pStyle w:val="TOC2"/>
        <w:tabs>
          <w:tab w:val="right" w:leader="dot" w:pos="9061"/>
        </w:tabs>
        <w:rPr>
          <w:rFonts w:asciiTheme="minorHAnsi" w:eastAsiaTheme="minorEastAsia" w:hAnsiTheme="minorHAnsi" w:cstheme="minorBidi"/>
          <w:noProof/>
          <w:sz w:val="24"/>
          <w:szCs w:val="24"/>
          <w:lang w:val="en-US" w:eastAsia="ja-JP"/>
        </w:rPr>
      </w:pPr>
      <w:r>
        <w:rPr>
          <w:noProof/>
        </w:rPr>
        <w:t>1.1 CHAPTER 1</w:t>
      </w:r>
      <w:r>
        <w:rPr>
          <w:noProof/>
        </w:rPr>
        <w:tab/>
      </w:r>
      <w:r>
        <w:rPr>
          <w:noProof/>
        </w:rPr>
        <w:fldChar w:fldCharType="begin"/>
      </w:r>
      <w:r>
        <w:rPr>
          <w:noProof/>
        </w:rPr>
        <w:instrText xml:space="preserve"> PAGEREF _Toc322077000 \h </w:instrText>
      </w:r>
      <w:r>
        <w:rPr>
          <w:noProof/>
        </w:rPr>
      </w:r>
      <w:r>
        <w:rPr>
          <w:noProof/>
        </w:rPr>
        <w:fldChar w:fldCharType="separate"/>
      </w:r>
      <w:r>
        <w:rPr>
          <w:noProof/>
        </w:rPr>
        <w:t>10</w:t>
      </w:r>
      <w:r>
        <w:rPr>
          <w:noProof/>
        </w:rPr>
        <w:fldChar w:fldCharType="end"/>
      </w:r>
    </w:p>
    <w:p w14:paraId="1597973D" w14:textId="77777777" w:rsidR="00FF7560" w:rsidRDefault="00FF7560" w:rsidP="00494884">
      <w:pPr>
        <w:pStyle w:val="TOC3"/>
        <w:rPr>
          <w:rFonts w:asciiTheme="minorHAnsi" w:eastAsiaTheme="minorEastAsia" w:hAnsiTheme="minorHAnsi" w:cstheme="minorBidi"/>
          <w:sz w:val="24"/>
          <w:szCs w:val="24"/>
          <w:lang w:val="en-US" w:eastAsia="ja-JP"/>
        </w:rPr>
      </w:pPr>
      <w:r>
        <w:t>1.1.2 XXXX</w:t>
      </w:r>
      <w:r>
        <w:tab/>
      </w:r>
      <w:r>
        <w:fldChar w:fldCharType="begin"/>
      </w:r>
      <w:r>
        <w:instrText xml:space="preserve"> PAGEREF _Toc322077001 \h </w:instrText>
      </w:r>
      <w:r>
        <w:fldChar w:fldCharType="separate"/>
      </w:r>
      <w:r>
        <w:t>10</w:t>
      </w:r>
      <w:r>
        <w:fldChar w:fldCharType="end"/>
      </w:r>
    </w:p>
    <w:p w14:paraId="7391B6FB" w14:textId="77777777" w:rsidR="00FF7560" w:rsidRDefault="00FF7560" w:rsidP="00494884">
      <w:pPr>
        <w:pStyle w:val="TOC3"/>
        <w:rPr>
          <w:rFonts w:asciiTheme="minorHAnsi" w:eastAsiaTheme="minorEastAsia" w:hAnsiTheme="minorHAnsi" w:cstheme="minorBidi"/>
          <w:sz w:val="24"/>
          <w:szCs w:val="24"/>
          <w:lang w:val="en-US" w:eastAsia="ja-JP"/>
        </w:rPr>
      </w:pPr>
      <w:r>
        <w:t>1.1.3 XXXX</w:t>
      </w:r>
      <w:r>
        <w:tab/>
      </w:r>
      <w:r>
        <w:fldChar w:fldCharType="begin"/>
      </w:r>
      <w:r>
        <w:instrText xml:space="preserve"> PAGEREF _Toc322077002 \h </w:instrText>
      </w:r>
      <w:r>
        <w:fldChar w:fldCharType="separate"/>
      </w:r>
      <w:r>
        <w:t>10</w:t>
      </w:r>
      <w:r>
        <w:fldChar w:fldCharType="end"/>
      </w:r>
    </w:p>
    <w:p w14:paraId="3825A163" w14:textId="77777777" w:rsidR="00FF7560" w:rsidRDefault="00FF7560" w:rsidP="00494884">
      <w:pPr>
        <w:pStyle w:val="TOC2"/>
        <w:tabs>
          <w:tab w:val="right" w:leader="dot" w:pos="9061"/>
        </w:tabs>
        <w:rPr>
          <w:rFonts w:asciiTheme="minorHAnsi" w:eastAsiaTheme="minorEastAsia" w:hAnsiTheme="minorHAnsi" w:cstheme="minorBidi"/>
          <w:noProof/>
          <w:sz w:val="24"/>
          <w:szCs w:val="24"/>
          <w:lang w:val="en-US" w:eastAsia="ja-JP"/>
        </w:rPr>
      </w:pPr>
      <w:r>
        <w:rPr>
          <w:noProof/>
        </w:rPr>
        <w:t>1.2 XXXXX</w:t>
      </w:r>
      <w:r>
        <w:rPr>
          <w:noProof/>
        </w:rPr>
        <w:tab/>
      </w:r>
      <w:r>
        <w:rPr>
          <w:noProof/>
        </w:rPr>
        <w:fldChar w:fldCharType="begin"/>
      </w:r>
      <w:r>
        <w:rPr>
          <w:noProof/>
        </w:rPr>
        <w:instrText xml:space="preserve"> PAGEREF _Toc322077003 \h </w:instrText>
      </w:r>
      <w:r>
        <w:rPr>
          <w:noProof/>
        </w:rPr>
      </w:r>
      <w:r>
        <w:rPr>
          <w:noProof/>
        </w:rPr>
        <w:fldChar w:fldCharType="separate"/>
      </w:r>
      <w:r>
        <w:rPr>
          <w:noProof/>
        </w:rPr>
        <w:t>10</w:t>
      </w:r>
      <w:r>
        <w:rPr>
          <w:noProof/>
        </w:rPr>
        <w:fldChar w:fldCharType="end"/>
      </w:r>
    </w:p>
    <w:p w14:paraId="16AD2384" w14:textId="77777777" w:rsidR="00FF7560" w:rsidRDefault="00FF7560" w:rsidP="00494884">
      <w:pPr>
        <w:pStyle w:val="TOC3"/>
        <w:rPr>
          <w:rFonts w:asciiTheme="minorHAnsi" w:eastAsiaTheme="minorEastAsia" w:hAnsiTheme="minorHAnsi" w:cstheme="minorBidi"/>
          <w:sz w:val="24"/>
          <w:szCs w:val="24"/>
          <w:lang w:val="en-US" w:eastAsia="ja-JP"/>
        </w:rPr>
      </w:pPr>
      <w:r>
        <w:t>1.2.1 XXXXX</w:t>
      </w:r>
      <w:r>
        <w:tab/>
      </w:r>
      <w:r>
        <w:fldChar w:fldCharType="begin"/>
      </w:r>
      <w:r>
        <w:instrText xml:space="preserve"> PAGEREF _Toc322077004 \h </w:instrText>
      </w:r>
      <w:r>
        <w:fldChar w:fldCharType="separate"/>
      </w:r>
      <w:r>
        <w:t>10</w:t>
      </w:r>
      <w:r>
        <w:fldChar w:fldCharType="end"/>
      </w:r>
    </w:p>
    <w:p w14:paraId="0B383C8C" w14:textId="77777777" w:rsidR="00FF7560" w:rsidRDefault="00FF7560" w:rsidP="00494884">
      <w:pPr>
        <w:pStyle w:val="TOC3"/>
        <w:rPr>
          <w:rFonts w:asciiTheme="minorHAnsi" w:eastAsiaTheme="minorEastAsia" w:hAnsiTheme="minorHAnsi" w:cstheme="minorBidi"/>
          <w:sz w:val="24"/>
          <w:szCs w:val="24"/>
          <w:lang w:val="en-US" w:eastAsia="ja-JP"/>
        </w:rPr>
      </w:pPr>
      <w:r>
        <w:t>1.2.2 XXXX</w:t>
      </w:r>
      <w:r>
        <w:tab/>
      </w:r>
      <w:r>
        <w:fldChar w:fldCharType="begin"/>
      </w:r>
      <w:r>
        <w:instrText xml:space="preserve"> PAGEREF _Toc322077005 \h </w:instrText>
      </w:r>
      <w:r>
        <w:fldChar w:fldCharType="separate"/>
      </w:r>
      <w:r>
        <w:t>10</w:t>
      </w:r>
      <w:r>
        <w:fldChar w:fldCharType="end"/>
      </w:r>
    </w:p>
    <w:p w14:paraId="0777862D" w14:textId="77777777" w:rsidR="00FF7560" w:rsidRDefault="00FF7560" w:rsidP="00494884">
      <w:pPr>
        <w:pStyle w:val="TOC3"/>
        <w:rPr>
          <w:rFonts w:asciiTheme="minorHAnsi" w:eastAsiaTheme="minorEastAsia" w:hAnsiTheme="minorHAnsi" w:cstheme="minorBidi"/>
          <w:sz w:val="24"/>
          <w:szCs w:val="24"/>
          <w:lang w:val="en-US" w:eastAsia="ja-JP"/>
        </w:rPr>
      </w:pPr>
      <w:r>
        <w:t>1.2.3 XXXX</w:t>
      </w:r>
      <w:r>
        <w:tab/>
      </w:r>
      <w:r>
        <w:fldChar w:fldCharType="begin"/>
      </w:r>
      <w:r>
        <w:instrText xml:space="preserve"> PAGEREF _Toc322077006 \h </w:instrText>
      </w:r>
      <w:r>
        <w:fldChar w:fldCharType="separate"/>
      </w:r>
      <w:r>
        <w:t>10</w:t>
      </w:r>
      <w:r>
        <w:fldChar w:fldCharType="end"/>
      </w:r>
    </w:p>
    <w:p w14:paraId="0F63327C" w14:textId="77777777" w:rsidR="00FF7560" w:rsidRDefault="00FF7560" w:rsidP="00494884">
      <w:pPr>
        <w:pStyle w:val="TOC3"/>
        <w:rPr>
          <w:rFonts w:asciiTheme="minorHAnsi" w:eastAsiaTheme="minorEastAsia" w:hAnsiTheme="minorHAnsi" w:cstheme="minorBidi"/>
          <w:sz w:val="24"/>
          <w:szCs w:val="24"/>
          <w:lang w:val="en-US" w:eastAsia="ja-JP"/>
        </w:rPr>
      </w:pPr>
      <w:r>
        <w:t>1.2.4 XXXXX</w:t>
      </w:r>
      <w:r>
        <w:tab/>
      </w:r>
      <w:r>
        <w:fldChar w:fldCharType="begin"/>
      </w:r>
      <w:r>
        <w:instrText xml:space="preserve"> PAGEREF _Toc322077007 \h </w:instrText>
      </w:r>
      <w:r>
        <w:fldChar w:fldCharType="separate"/>
      </w:r>
      <w:r>
        <w:t>10</w:t>
      </w:r>
      <w:r>
        <w:fldChar w:fldCharType="end"/>
      </w:r>
    </w:p>
    <w:p w14:paraId="6B94731F" w14:textId="77777777" w:rsidR="00FF7560" w:rsidRDefault="00FF7560" w:rsidP="00494884">
      <w:pPr>
        <w:pStyle w:val="TOC3"/>
        <w:rPr>
          <w:rFonts w:asciiTheme="minorHAnsi" w:eastAsiaTheme="minorEastAsia" w:hAnsiTheme="minorHAnsi" w:cstheme="minorBidi"/>
          <w:sz w:val="24"/>
          <w:szCs w:val="24"/>
          <w:lang w:val="en-US" w:eastAsia="ja-JP"/>
        </w:rPr>
      </w:pPr>
      <w:r>
        <w:t>1.2.5 XXXXX</w:t>
      </w:r>
      <w:r>
        <w:tab/>
      </w:r>
      <w:r>
        <w:fldChar w:fldCharType="begin"/>
      </w:r>
      <w:r>
        <w:instrText xml:space="preserve"> PAGEREF _Toc322077008 \h </w:instrText>
      </w:r>
      <w:r>
        <w:fldChar w:fldCharType="separate"/>
      </w:r>
      <w:r>
        <w:t>10</w:t>
      </w:r>
      <w:r>
        <w:fldChar w:fldCharType="end"/>
      </w:r>
    </w:p>
    <w:p w14:paraId="39114F51" w14:textId="77777777" w:rsidR="00FF7560" w:rsidRDefault="00FF7560" w:rsidP="00494884">
      <w:pPr>
        <w:pStyle w:val="TOC1"/>
        <w:tabs>
          <w:tab w:val="left" w:pos="407"/>
        </w:tabs>
        <w:rPr>
          <w:rFonts w:asciiTheme="minorHAnsi" w:eastAsiaTheme="minorEastAsia" w:hAnsiTheme="minorHAnsi" w:cstheme="minorBidi"/>
          <w:sz w:val="24"/>
          <w:szCs w:val="24"/>
          <w:lang w:val="en-US" w:eastAsia="ja-JP"/>
        </w:rPr>
      </w:pPr>
      <w:r w:rsidRPr="00B2671E">
        <w:rPr>
          <w:lang w:val="en-US"/>
        </w:rPr>
        <w:t>2.</w:t>
      </w:r>
      <w:r>
        <w:rPr>
          <w:rFonts w:asciiTheme="minorHAnsi" w:eastAsiaTheme="minorEastAsia" w:hAnsiTheme="minorHAnsi" w:cstheme="minorBidi"/>
          <w:sz w:val="24"/>
          <w:szCs w:val="24"/>
          <w:lang w:val="en-US" w:eastAsia="ja-JP"/>
        </w:rPr>
        <w:tab/>
      </w:r>
      <w:r w:rsidRPr="00B2671E">
        <w:rPr>
          <w:lang w:val="en-US"/>
        </w:rPr>
        <w:t>Testing Throughout the Software Life Cycle – 190 mins.</w:t>
      </w:r>
      <w:r>
        <w:tab/>
      </w:r>
      <w:r>
        <w:fldChar w:fldCharType="begin"/>
      </w:r>
      <w:r>
        <w:instrText xml:space="preserve"> PAGEREF _Toc322077009 \h </w:instrText>
      </w:r>
      <w:r>
        <w:fldChar w:fldCharType="separate"/>
      </w:r>
      <w:r>
        <w:t>11</w:t>
      </w:r>
      <w:r>
        <w:fldChar w:fldCharType="end"/>
      </w:r>
    </w:p>
    <w:p w14:paraId="681CB55C" w14:textId="77777777" w:rsidR="00FF7560" w:rsidRDefault="00FF7560" w:rsidP="00494884">
      <w:pPr>
        <w:pStyle w:val="TOC2"/>
        <w:tabs>
          <w:tab w:val="right" w:leader="dot" w:pos="9061"/>
        </w:tabs>
        <w:rPr>
          <w:rFonts w:asciiTheme="minorHAnsi" w:eastAsiaTheme="minorEastAsia" w:hAnsiTheme="minorHAnsi" w:cstheme="minorBidi"/>
          <w:noProof/>
          <w:sz w:val="24"/>
          <w:szCs w:val="24"/>
          <w:lang w:val="en-US" w:eastAsia="ja-JP"/>
        </w:rPr>
      </w:pPr>
      <w:r>
        <w:rPr>
          <w:noProof/>
        </w:rPr>
        <w:t>2.1 Software Development Models</w:t>
      </w:r>
      <w:r>
        <w:rPr>
          <w:noProof/>
        </w:rPr>
        <w:tab/>
      </w:r>
      <w:r>
        <w:rPr>
          <w:noProof/>
        </w:rPr>
        <w:fldChar w:fldCharType="begin"/>
      </w:r>
      <w:r>
        <w:rPr>
          <w:noProof/>
        </w:rPr>
        <w:instrText xml:space="preserve"> PAGEREF _Toc322077010 \h </w:instrText>
      </w:r>
      <w:r>
        <w:rPr>
          <w:noProof/>
        </w:rPr>
      </w:r>
      <w:r>
        <w:rPr>
          <w:noProof/>
        </w:rPr>
        <w:fldChar w:fldCharType="separate"/>
      </w:r>
      <w:r>
        <w:rPr>
          <w:noProof/>
        </w:rPr>
        <w:t>12</w:t>
      </w:r>
      <w:r>
        <w:rPr>
          <w:noProof/>
        </w:rPr>
        <w:fldChar w:fldCharType="end"/>
      </w:r>
    </w:p>
    <w:p w14:paraId="30666995" w14:textId="77777777" w:rsidR="00FF7560" w:rsidRDefault="00FF7560" w:rsidP="00494884">
      <w:pPr>
        <w:pStyle w:val="TOC3"/>
        <w:rPr>
          <w:rFonts w:asciiTheme="minorHAnsi" w:eastAsiaTheme="minorEastAsia" w:hAnsiTheme="minorHAnsi" w:cstheme="minorBidi"/>
          <w:sz w:val="24"/>
          <w:szCs w:val="24"/>
          <w:lang w:val="en-US" w:eastAsia="ja-JP"/>
        </w:rPr>
      </w:pPr>
      <w:r>
        <w:t>2.1.1 Sequential, iterative and incremental development models</w:t>
      </w:r>
      <w:r>
        <w:tab/>
      </w:r>
      <w:r>
        <w:fldChar w:fldCharType="begin"/>
      </w:r>
      <w:r>
        <w:instrText xml:space="preserve"> PAGEREF _Toc322077011 \h </w:instrText>
      </w:r>
      <w:r>
        <w:fldChar w:fldCharType="separate"/>
      </w:r>
      <w:r>
        <w:t>12</w:t>
      </w:r>
      <w:r>
        <w:fldChar w:fldCharType="end"/>
      </w:r>
    </w:p>
    <w:p w14:paraId="63ED46D4" w14:textId="77777777" w:rsidR="00FF7560" w:rsidRDefault="00FF7560" w:rsidP="00494884">
      <w:pPr>
        <w:pStyle w:val="TOC3"/>
        <w:rPr>
          <w:rFonts w:asciiTheme="minorHAnsi" w:eastAsiaTheme="minorEastAsia" w:hAnsiTheme="minorHAnsi" w:cstheme="minorBidi"/>
          <w:sz w:val="24"/>
          <w:szCs w:val="24"/>
          <w:lang w:val="en-US" w:eastAsia="ja-JP"/>
        </w:rPr>
      </w:pPr>
      <w:r>
        <w:t>2.1.2 Test approaches based on the context of the project</w:t>
      </w:r>
      <w:r>
        <w:tab/>
      </w:r>
      <w:r>
        <w:fldChar w:fldCharType="begin"/>
      </w:r>
      <w:r>
        <w:instrText xml:space="preserve"> PAGEREF _Toc322077012 \h </w:instrText>
      </w:r>
      <w:r>
        <w:fldChar w:fldCharType="separate"/>
      </w:r>
      <w:r>
        <w:t>14</w:t>
      </w:r>
      <w:r>
        <w:fldChar w:fldCharType="end"/>
      </w:r>
    </w:p>
    <w:p w14:paraId="20C31AB8" w14:textId="77777777" w:rsidR="00FF7560" w:rsidRDefault="00FF7560" w:rsidP="00494884">
      <w:pPr>
        <w:pStyle w:val="TOC2"/>
        <w:tabs>
          <w:tab w:val="right" w:leader="dot" w:pos="9061"/>
        </w:tabs>
        <w:rPr>
          <w:rFonts w:asciiTheme="minorHAnsi" w:eastAsiaTheme="minorEastAsia" w:hAnsiTheme="minorHAnsi" w:cstheme="minorBidi"/>
          <w:noProof/>
          <w:sz w:val="24"/>
          <w:szCs w:val="24"/>
          <w:lang w:val="en-US" w:eastAsia="ja-JP"/>
        </w:rPr>
      </w:pPr>
      <w:r>
        <w:rPr>
          <w:noProof/>
        </w:rPr>
        <w:t>2.2 Status of Testing in Agile Projects</w:t>
      </w:r>
      <w:r>
        <w:rPr>
          <w:noProof/>
        </w:rPr>
        <w:tab/>
      </w:r>
      <w:r>
        <w:rPr>
          <w:noProof/>
        </w:rPr>
        <w:fldChar w:fldCharType="begin"/>
      </w:r>
      <w:r>
        <w:rPr>
          <w:noProof/>
        </w:rPr>
        <w:instrText xml:space="preserve"> PAGEREF _Toc322077013 \h </w:instrText>
      </w:r>
      <w:r>
        <w:rPr>
          <w:noProof/>
        </w:rPr>
      </w:r>
      <w:r>
        <w:rPr>
          <w:noProof/>
        </w:rPr>
        <w:fldChar w:fldCharType="separate"/>
      </w:r>
      <w:r>
        <w:rPr>
          <w:noProof/>
        </w:rPr>
        <w:t>14</w:t>
      </w:r>
      <w:r>
        <w:rPr>
          <w:noProof/>
        </w:rPr>
        <w:fldChar w:fldCharType="end"/>
      </w:r>
    </w:p>
    <w:p w14:paraId="77E4C74D" w14:textId="77777777" w:rsidR="00FF7560" w:rsidRDefault="00FF7560" w:rsidP="00494884">
      <w:pPr>
        <w:pStyle w:val="TOC3"/>
        <w:rPr>
          <w:rFonts w:asciiTheme="minorHAnsi" w:eastAsiaTheme="minorEastAsia" w:hAnsiTheme="minorHAnsi" w:cstheme="minorBidi"/>
          <w:sz w:val="24"/>
          <w:szCs w:val="24"/>
          <w:lang w:val="en-US" w:eastAsia="ja-JP"/>
        </w:rPr>
      </w:pPr>
      <w:r>
        <w:t>2.2.1 Four test levels (K2)</w:t>
      </w:r>
      <w:r>
        <w:tab/>
      </w:r>
      <w:r>
        <w:fldChar w:fldCharType="begin"/>
      </w:r>
      <w:r>
        <w:instrText xml:space="preserve"> PAGEREF _Toc322077014 \h </w:instrText>
      </w:r>
      <w:r>
        <w:fldChar w:fldCharType="separate"/>
      </w:r>
      <w:r>
        <w:t>14</w:t>
      </w:r>
      <w:r>
        <w:fldChar w:fldCharType="end"/>
      </w:r>
    </w:p>
    <w:p w14:paraId="1EBED999" w14:textId="77777777" w:rsidR="00FF7560" w:rsidRDefault="00FF7560" w:rsidP="00494884">
      <w:pPr>
        <w:pStyle w:val="TOC2"/>
        <w:tabs>
          <w:tab w:val="right" w:leader="dot" w:pos="9061"/>
        </w:tabs>
        <w:rPr>
          <w:rFonts w:asciiTheme="minorHAnsi" w:eastAsiaTheme="minorEastAsia" w:hAnsiTheme="minorHAnsi" w:cstheme="minorBidi"/>
          <w:noProof/>
          <w:sz w:val="24"/>
          <w:szCs w:val="24"/>
          <w:lang w:val="en-US" w:eastAsia="ja-JP"/>
        </w:rPr>
      </w:pPr>
      <w:r>
        <w:rPr>
          <w:noProof/>
        </w:rPr>
        <w:t>2.3 Test Types</w:t>
      </w:r>
      <w:r>
        <w:rPr>
          <w:noProof/>
        </w:rPr>
        <w:tab/>
      </w:r>
      <w:r>
        <w:rPr>
          <w:noProof/>
        </w:rPr>
        <w:fldChar w:fldCharType="begin"/>
      </w:r>
      <w:r>
        <w:rPr>
          <w:noProof/>
        </w:rPr>
        <w:instrText xml:space="preserve"> PAGEREF _Toc322077015 \h </w:instrText>
      </w:r>
      <w:r>
        <w:rPr>
          <w:noProof/>
        </w:rPr>
      </w:r>
      <w:r>
        <w:rPr>
          <w:noProof/>
        </w:rPr>
        <w:fldChar w:fldCharType="separate"/>
      </w:r>
      <w:r>
        <w:rPr>
          <w:noProof/>
        </w:rPr>
        <w:t>20</w:t>
      </w:r>
      <w:r>
        <w:rPr>
          <w:noProof/>
        </w:rPr>
        <w:fldChar w:fldCharType="end"/>
      </w:r>
    </w:p>
    <w:p w14:paraId="1AAE898B" w14:textId="77777777" w:rsidR="00FF7560" w:rsidRDefault="00FF7560" w:rsidP="00494884">
      <w:pPr>
        <w:pStyle w:val="TOC3"/>
        <w:rPr>
          <w:rFonts w:asciiTheme="minorHAnsi" w:eastAsiaTheme="minorEastAsia" w:hAnsiTheme="minorHAnsi" w:cstheme="minorBidi"/>
          <w:sz w:val="24"/>
          <w:szCs w:val="24"/>
          <w:lang w:val="en-US" w:eastAsia="ja-JP"/>
        </w:rPr>
      </w:pPr>
      <w:r>
        <w:t>2.3.1 Software test types (K2)</w:t>
      </w:r>
      <w:r>
        <w:tab/>
      </w:r>
      <w:r>
        <w:fldChar w:fldCharType="begin"/>
      </w:r>
      <w:r>
        <w:instrText xml:space="preserve"> PAGEREF _Toc322077016 \h </w:instrText>
      </w:r>
      <w:r>
        <w:fldChar w:fldCharType="separate"/>
      </w:r>
      <w:r>
        <w:t>20</w:t>
      </w:r>
      <w:r>
        <w:fldChar w:fldCharType="end"/>
      </w:r>
    </w:p>
    <w:p w14:paraId="34DF4D7F" w14:textId="77777777" w:rsidR="00FF7560" w:rsidRDefault="00FF7560" w:rsidP="00494884">
      <w:pPr>
        <w:pStyle w:val="TOC3"/>
        <w:rPr>
          <w:rFonts w:asciiTheme="minorHAnsi" w:eastAsiaTheme="minorEastAsia" w:hAnsiTheme="minorHAnsi" w:cstheme="minorBidi"/>
          <w:sz w:val="24"/>
          <w:szCs w:val="24"/>
          <w:lang w:val="en-US" w:eastAsia="ja-JP"/>
        </w:rPr>
      </w:pPr>
      <w:r>
        <w:t>2.3.2 Testing types at all any level of test</w:t>
      </w:r>
      <w:r>
        <w:tab/>
      </w:r>
      <w:r>
        <w:fldChar w:fldCharType="begin"/>
      </w:r>
      <w:r>
        <w:instrText xml:space="preserve"> PAGEREF _Toc322077017 \h </w:instrText>
      </w:r>
      <w:r>
        <w:fldChar w:fldCharType="separate"/>
      </w:r>
      <w:r>
        <w:t>21</w:t>
      </w:r>
      <w:r>
        <w:fldChar w:fldCharType="end"/>
      </w:r>
    </w:p>
    <w:p w14:paraId="75ACDD38" w14:textId="77777777" w:rsidR="00FF7560" w:rsidRDefault="00FF7560" w:rsidP="00494884">
      <w:pPr>
        <w:pStyle w:val="TOC3"/>
        <w:rPr>
          <w:rFonts w:asciiTheme="minorHAnsi" w:eastAsiaTheme="minorEastAsia" w:hAnsiTheme="minorHAnsi" w:cstheme="minorBidi"/>
          <w:sz w:val="24"/>
          <w:szCs w:val="24"/>
          <w:lang w:val="en-US" w:eastAsia="ja-JP"/>
        </w:rPr>
      </w:pPr>
      <w:r>
        <w:t>2.3.3 Confirmation and Regression Testing (K2)</w:t>
      </w:r>
      <w:r>
        <w:tab/>
      </w:r>
      <w:r>
        <w:fldChar w:fldCharType="begin"/>
      </w:r>
      <w:r>
        <w:instrText xml:space="preserve"> PAGEREF _Toc322077018 \h </w:instrText>
      </w:r>
      <w:r>
        <w:fldChar w:fldCharType="separate"/>
      </w:r>
      <w:r>
        <w:t>22</w:t>
      </w:r>
      <w:r>
        <w:fldChar w:fldCharType="end"/>
      </w:r>
    </w:p>
    <w:p w14:paraId="03AFB69E" w14:textId="77777777" w:rsidR="00FF7560" w:rsidRDefault="00FF7560" w:rsidP="00494884">
      <w:pPr>
        <w:pStyle w:val="TOC2"/>
        <w:tabs>
          <w:tab w:val="right" w:leader="dot" w:pos="9061"/>
        </w:tabs>
        <w:rPr>
          <w:rFonts w:asciiTheme="minorHAnsi" w:eastAsiaTheme="minorEastAsia" w:hAnsiTheme="minorHAnsi" w:cstheme="minorBidi"/>
          <w:noProof/>
          <w:sz w:val="24"/>
          <w:szCs w:val="24"/>
          <w:lang w:val="en-US" w:eastAsia="ja-JP"/>
        </w:rPr>
      </w:pPr>
      <w:r>
        <w:rPr>
          <w:noProof/>
        </w:rPr>
        <w:t>2.4 Maintenance Testing (K2)</w:t>
      </w:r>
      <w:r>
        <w:rPr>
          <w:noProof/>
        </w:rPr>
        <w:tab/>
      </w:r>
      <w:r>
        <w:rPr>
          <w:noProof/>
        </w:rPr>
        <w:fldChar w:fldCharType="begin"/>
      </w:r>
      <w:r>
        <w:rPr>
          <w:noProof/>
        </w:rPr>
        <w:instrText xml:space="preserve"> PAGEREF _Toc322077019 \h </w:instrText>
      </w:r>
      <w:r>
        <w:rPr>
          <w:noProof/>
        </w:rPr>
      </w:r>
      <w:r>
        <w:rPr>
          <w:noProof/>
        </w:rPr>
        <w:fldChar w:fldCharType="separate"/>
      </w:r>
      <w:r>
        <w:rPr>
          <w:noProof/>
        </w:rPr>
        <w:t>22</w:t>
      </w:r>
      <w:r>
        <w:rPr>
          <w:noProof/>
        </w:rPr>
        <w:fldChar w:fldCharType="end"/>
      </w:r>
    </w:p>
    <w:p w14:paraId="06FD75E3" w14:textId="77777777" w:rsidR="00FF7560" w:rsidRDefault="00FF7560" w:rsidP="00494884">
      <w:pPr>
        <w:pStyle w:val="TOC3"/>
        <w:rPr>
          <w:rFonts w:asciiTheme="minorHAnsi" w:eastAsiaTheme="minorEastAsia" w:hAnsiTheme="minorHAnsi" w:cstheme="minorBidi"/>
          <w:sz w:val="24"/>
          <w:szCs w:val="24"/>
          <w:lang w:val="en-US" w:eastAsia="ja-JP"/>
        </w:rPr>
      </w:pPr>
      <w:r>
        <w:t>2.4.1 Testing an existing or a new developed system</w:t>
      </w:r>
      <w:r w:rsidRPr="00B2671E">
        <w:t xml:space="preserve"> (K2)</w:t>
      </w:r>
      <w:r>
        <w:tab/>
      </w:r>
      <w:r>
        <w:fldChar w:fldCharType="begin"/>
      </w:r>
      <w:r>
        <w:instrText xml:space="preserve"> PAGEREF _Toc322077020 \h </w:instrText>
      </w:r>
      <w:r>
        <w:fldChar w:fldCharType="separate"/>
      </w:r>
      <w:r>
        <w:t>22</w:t>
      </w:r>
      <w:r>
        <w:fldChar w:fldCharType="end"/>
      </w:r>
    </w:p>
    <w:p w14:paraId="44A03891" w14:textId="77777777" w:rsidR="00FF7560" w:rsidRDefault="00FF7560" w:rsidP="00494884">
      <w:pPr>
        <w:pStyle w:val="TOC3"/>
        <w:rPr>
          <w:rFonts w:asciiTheme="minorHAnsi" w:eastAsiaTheme="minorEastAsia" w:hAnsiTheme="minorHAnsi" w:cstheme="minorBidi"/>
          <w:sz w:val="24"/>
          <w:szCs w:val="24"/>
          <w:lang w:val="en-US" w:eastAsia="ja-JP"/>
        </w:rPr>
      </w:pPr>
      <w:r>
        <w:t>2.4.2 Regression testing during maintenance (K2)</w:t>
      </w:r>
      <w:r>
        <w:tab/>
      </w:r>
      <w:r>
        <w:fldChar w:fldCharType="begin"/>
      </w:r>
      <w:r>
        <w:instrText xml:space="preserve"> PAGEREF _Toc322077021 \h </w:instrText>
      </w:r>
      <w:r>
        <w:fldChar w:fldCharType="separate"/>
      </w:r>
      <w:r>
        <w:t>23</w:t>
      </w:r>
      <w:r>
        <w:fldChar w:fldCharType="end"/>
      </w:r>
    </w:p>
    <w:p w14:paraId="51A6E7DE" w14:textId="77777777" w:rsidR="00FF7560" w:rsidRDefault="00FF7560" w:rsidP="00494884">
      <w:pPr>
        <w:pStyle w:val="TOC1"/>
        <w:tabs>
          <w:tab w:val="left" w:pos="407"/>
        </w:tabs>
        <w:rPr>
          <w:rFonts w:asciiTheme="minorHAnsi" w:eastAsiaTheme="minorEastAsia" w:hAnsiTheme="minorHAnsi" w:cstheme="minorBidi"/>
          <w:sz w:val="24"/>
          <w:szCs w:val="24"/>
          <w:lang w:val="en-US" w:eastAsia="ja-JP"/>
        </w:rPr>
      </w:pPr>
      <w:r w:rsidRPr="00B2671E">
        <w:rPr>
          <w:lang w:val="en-US"/>
        </w:rPr>
        <w:t>3.</w:t>
      </w:r>
      <w:r>
        <w:rPr>
          <w:rFonts w:asciiTheme="minorHAnsi" w:eastAsiaTheme="minorEastAsia" w:hAnsiTheme="minorHAnsi" w:cstheme="minorBidi"/>
          <w:sz w:val="24"/>
          <w:szCs w:val="24"/>
          <w:lang w:val="en-US" w:eastAsia="ja-JP"/>
        </w:rPr>
        <w:tab/>
      </w:r>
      <w:r w:rsidRPr="00B2671E">
        <w:rPr>
          <w:lang w:val="en-US"/>
        </w:rPr>
        <w:t>Static Techniques (K2) – 165 minutes.</w:t>
      </w:r>
      <w:r>
        <w:tab/>
      </w:r>
      <w:r>
        <w:fldChar w:fldCharType="begin"/>
      </w:r>
      <w:r>
        <w:instrText xml:space="preserve"> PAGEREF _Toc322077022 \h </w:instrText>
      </w:r>
      <w:r>
        <w:fldChar w:fldCharType="separate"/>
      </w:r>
      <w:r>
        <w:t>24</w:t>
      </w:r>
      <w:r>
        <w:fldChar w:fldCharType="end"/>
      </w:r>
    </w:p>
    <w:p w14:paraId="0B1A1DA6" w14:textId="77777777" w:rsidR="00FF7560" w:rsidRDefault="00FF7560" w:rsidP="00494884">
      <w:pPr>
        <w:pStyle w:val="TOC2"/>
        <w:tabs>
          <w:tab w:val="right" w:leader="dot" w:pos="9061"/>
        </w:tabs>
        <w:rPr>
          <w:rFonts w:asciiTheme="minorHAnsi" w:eastAsiaTheme="minorEastAsia" w:hAnsiTheme="minorHAnsi" w:cstheme="minorBidi"/>
          <w:noProof/>
          <w:sz w:val="24"/>
          <w:szCs w:val="24"/>
          <w:lang w:val="en-US" w:eastAsia="ja-JP"/>
        </w:rPr>
      </w:pPr>
      <w:r>
        <w:rPr>
          <w:noProof/>
        </w:rPr>
        <w:t>3.1 Static Techniques (K2)</w:t>
      </w:r>
      <w:r>
        <w:rPr>
          <w:noProof/>
        </w:rPr>
        <w:tab/>
      </w:r>
      <w:r>
        <w:rPr>
          <w:noProof/>
        </w:rPr>
        <w:fldChar w:fldCharType="begin"/>
      </w:r>
      <w:r>
        <w:rPr>
          <w:noProof/>
        </w:rPr>
        <w:instrText xml:space="preserve"> PAGEREF _Toc322077023 \h </w:instrText>
      </w:r>
      <w:r>
        <w:rPr>
          <w:noProof/>
        </w:rPr>
      </w:r>
      <w:r>
        <w:rPr>
          <w:noProof/>
        </w:rPr>
        <w:fldChar w:fldCharType="separate"/>
      </w:r>
      <w:r>
        <w:rPr>
          <w:noProof/>
        </w:rPr>
        <w:t>25</w:t>
      </w:r>
      <w:r>
        <w:rPr>
          <w:noProof/>
        </w:rPr>
        <w:fldChar w:fldCharType="end"/>
      </w:r>
    </w:p>
    <w:p w14:paraId="03F00F4C" w14:textId="77777777" w:rsidR="00FF7560" w:rsidRDefault="00FF7560" w:rsidP="00494884">
      <w:pPr>
        <w:pStyle w:val="TOC3"/>
        <w:rPr>
          <w:rFonts w:asciiTheme="minorHAnsi" w:eastAsiaTheme="minorEastAsia" w:hAnsiTheme="minorHAnsi" w:cstheme="minorBidi"/>
          <w:sz w:val="24"/>
          <w:szCs w:val="24"/>
          <w:lang w:val="en-US" w:eastAsia="ja-JP"/>
        </w:rPr>
      </w:pPr>
      <w:r>
        <w:t>3.1.1 Examinable Work Products for Static Techniques (K1)</w:t>
      </w:r>
      <w:r>
        <w:tab/>
      </w:r>
      <w:r>
        <w:fldChar w:fldCharType="begin"/>
      </w:r>
      <w:r>
        <w:instrText xml:space="preserve"> PAGEREF _Toc322077024 \h </w:instrText>
      </w:r>
      <w:r>
        <w:fldChar w:fldCharType="separate"/>
      </w:r>
      <w:r>
        <w:t>25</w:t>
      </w:r>
      <w:r>
        <w:fldChar w:fldCharType="end"/>
      </w:r>
    </w:p>
    <w:p w14:paraId="2B878D9C" w14:textId="77777777" w:rsidR="00FF7560" w:rsidRDefault="00FF7560" w:rsidP="00494884">
      <w:pPr>
        <w:pStyle w:val="TOC3"/>
        <w:rPr>
          <w:rFonts w:asciiTheme="minorHAnsi" w:eastAsiaTheme="minorEastAsia" w:hAnsiTheme="minorHAnsi" w:cstheme="minorBidi"/>
          <w:sz w:val="24"/>
          <w:szCs w:val="24"/>
          <w:lang w:val="en-US" w:eastAsia="ja-JP"/>
        </w:rPr>
      </w:pPr>
      <w:r>
        <w:t>3.1.2 Benefits of Reviews (K2)</w:t>
      </w:r>
      <w:r>
        <w:tab/>
      </w:r>
      <w:r>
        <w:fldChar w:fldCharType="begin"/>
      </w:r>
      <w:r>
        <w:instrText xml:space="preserve"> PAGEREF _Toc322077025 \h </w:instrText>
      </w:r>
      <w:r>
        <w:fldChar w:fldCharType="separate"/>
      </w:r>
      <w:r>
        <w:t>25</w:t>
      </w:r>
      <w:r>
        <w:fldChar w:fldCharType="end"/>
      </w:r>
    </w:p>
    <w:p w14:paraId="0A505997" w14:textId="77777777" w:rsidR="00FF7560" w:rsidRDefault="00FF7560" w:rsidP="00494884">
      <w:pPr>
        <w:pStyle w:val="TOC3"/>
        <w:rPr>
          <w:rFonts w:asciiTheme="minorHAnsi" w:eastAsiaTheme="minorEastAsia" w:hAnsiTheme="minorHAnsi" w:cstheme="minorBidi"/>
          <w:sz w:val="24"/>
          <w:szCs w:val="24"/>
          <w:lang w:val="en-US" w:eastAsia="ja-JP"/>
        </w:rPr>
      </w:pPr>
      <w:r>
        <w:t>3.1.3 Differences between static and dynamic techniques (K2)</w:t>
      </w:r>
      <w:r>
        <w:tab/>
      </w:r>
      <w:r>
        <w:fldChar w:fldCharType="begin"/>
      </w:r>
      <w:r>
        <w:instrText xml:space="preserve"> PAGEREF _Toc322077026 \h </w:instrText>
      </w:r>
      <w:r>
        <w:fldChar w:fldCharType="separate"/>
      </w:r>
      <w:r>
        <w:t>26</w:t>
      </w:r>
      <w:r>
        <w:fldChar w:fldCharType="end"/>
      </w:r>
    </w:p>
    <w:p w14:paraId="4789A702" w14:textId="77777777" w:rsidR="00FF7560" w:rsidRDefault="00FF7560" w:rsidP="00494884">
      <w:pPr>
        <w:pStyle w:val="TOC2"/>
        <w:tabs>
          <w:tab w:val="right" w:leader="dot" w:pos="9061"/>
        </w:tabs>
        <w:rPr>
          <w:rFonts w:asciiTheme="minorHAnsi" w:eastAsiaTheme="minorEastAsia" w:hAnsiTheme="minorHAnsi" w:cstheme="minorBidi"/>
          <w:noProof/>
          <w:sz w:val="24"/>
          <w:szCs w:val="24"/>
          <w:lang w:val="en-US" w:eastAsia="ja-JP"/>
        </w:rPr>
      </w:pPr>
      <w:r>
        <w:rPr>
          <w:noProof/>
        </w:rPr>
        <w:t xml:space="preserve">3.2 </w:t>
      </w:r>
      <w:r w:rsidRPr="00B2671E">
        <w:rPr>
          <w:bCs/>
          <w:noProof/>
        </w:rPr>
        <w:t>Review Process (K3)</w:t>
      </w:r>
      <w:r>
        <w:rPr>
          <w:noProof/>
        </w:rPr>
        <w:tab/>
      </w:r>
      <w:r>
        <w:rPr>
          <w:noProof/>
        </w:rPr>
        <w:fldChar w:fldCharType="begin"/>
      </w:r>
      <w:r>
        <w:rPr>
          <w:noProof/>
        </w:rPr>
        <w:instrText xml:space="preserve"> PAGEREF _Toc322077027 \h </w:instrText>
      </w:r>
      <w:r>
        <w:rPr>
          <w:noProof/>
        </w:rPr>
      </w:r>
      <w:r>
        <w:rPr>
          <w:noProof/>
        </w:rPr>
        <w:fldChar w:fldCharType="separate"/>
      </w:r>
      <w:r>
        <w:rPr>
          <w:noProof/>
        </w:rPr>
        <w:t>26</w:t>
      </w:r>
      <w:r>
        <w:rPr>
          <w:noProof/>
        </w:rPr>
        <w:fldChar w:fldCharType="end"/>
      </w:r>
    </w:p>
    <w:p w14:paraId="06D8D790" w14:textId="77777777" w:rsidR="00FF7560" w:rsidRDefault="00FF7560" w:rsidP="00494884">
      <w:pPr>
        <w:pStyle w:val="TOC3"/>
        <w:rPr>
          <w:rFonts w:asciiTheme="minorHAnsi" w:eastAsiaTheme="minorEastAsia" w:hAnsiTheme="minorHAnsi" w:cstheme="minorBidi"/>
          <w:sz w:val="24"/>
          <w:szCs w:val="24"/>
          <w:lang w:val="en-US" w:eastAsia="ja-JP"/>
        </w:rPr>
      </w:pPr>
      <w:r>
        <w:t>3.2.1 Activities of a Formal Review ( K3)</w:t>
      </w:r>
      <w:r>
        <w:tab/>
      </w:r>
      <w:r>
        <w:fldChar w:fldCharType="begin"/>
      </w:r>
      <w:r>
        <w:instrText xml:space="preserve"> PAGEREF _Toc322077028 \h </w:instrText>
      </w:r>
      <w:r>
        <w:fldChar w:fldCharType="separate"/>
      </w:r>
      <w:r>
        <w:t>26</w:t>
      </w:r>
      <w:r>
        <w:fldChar w:fldCharType="end"/>
      </w:r>
    </w:p>
    <w:p w14:paraId="47D26F00" w14:textId="77777777" w:rsidR="00FF7560" w:rsidRDefault="00FF7560" w:rsidP="00494884">
      <w:pPr>
        <w:pStyle w:val="TOC3"/>
        <w:rPr>
          <w:rFonts w:asciiTheme="minorHAnsi" w:eastAsiaTheme="minorEastAsia" w:hAnsiTheme="minorHAnsi" w:cstheme="minorBidi"/>
          <w:sz w:val="24"/>
          <w:szCs w:val="24"/>
          <w:lang w:val="en-US" w:eastAsia="ja-JP"/>
        </w:rPr>
      </w:pPr>
      <w:r>
        <w:t>3.2.2 Roles and Responsibilities (K1)</w:t>
      </w:r>
      <w:r>
        <w:tab/>
      </w:r>
      <w:r>
        <w:fldChar w:fldCharType="begin"/>
      </w:r>
      <w:r>
        <w:instrText xml:space="preserve"> PAGEREF _Toc322077029 \h </w:instrText>
      </w:r>
      <w:r>
        <w:fldChar w:fldCharType="separate"/>
      </w:r>
      <w:r>
        <w:t>27</w:t>
      </w:r>
      <w:r>
        <w:fldChar w:fldCharType="end"/>
      </w:r>
    </w:p>
    <w:p w14:paraId="6EF93BF9" w14:textId="77777777" w:rsidR="00FF7560" w:rsidRDefault="00FF7560" w:rsidP="00494884">
      <w:pPr>
        <w:pStyle w:val="TOC3"/>
        <w:rPr>
          <w:rFonts w:asciiTheme="minorHAnsi" w:eastAsiaTheme="minorEastAsia" w:hAnsiTheme="minorHAnsi" w:cstheme="minorBidi"/>
          <w:sz w:val="24"/>
          <w:szCs w:val="24"/>
          <w:lang w:val="en-US" w:eastAsia="ja-JP"/>
        </w:rPr>
      </w:pPr>
      <w:r>
        <w:t>3.2.3 Types of Reviews (K2)</w:t>
      </w:r>
      <w:r>
        <w:tab/>
      </w:r>
      <w:r>
        <w:fldChar w:fldCharType="begin"/>
      </w:r>
      <w:r>
        <w:instrText xml:space="preserve"> PAGEREF _Toc322077030 \h </w:instrText>
      </w:r>
      <w:r>
        <w:fldChar w:fldCharType="separate"/>
      </w:r>
      <w:r>
        <w:t>28</w:t>
      </w:r>
      <w:r>
        <w:fldChar w:fldCharType="end"/>
      </w:r>
    </w:p>
    <w:p w14:paraId="6A7EABA7" w14:textId="77777777" w:rsidR="00FF7560" w:rsidRDefault="00FF7560" w:rsidP="00494884">
      <w:pPr>
        <w:pStyle w:val="TOC3"/>
        <w:rPr>
          <w:rFonts w:asciiTheme="minorHAnsi" w:eastAsiaTheme="minorEastAsia" w:hAnsiTheme="minorHAnsi" w:cstheme="minorBidi"/>
          <w:sz w:val="24"/>
          <w:szCs w:val="24"/>
          <w:lang w:val="en-US" w:eastAsia="ja-JP"/>
        </w:rPr>
      </w:pPr>
      <w:r>
        <w:t>3.2.4 Success Factors for Reviews (K2)</w:t>
      </w:r>
      <w:r>
        <w:tab/>
      </w:r>
      <w:r>
        <w:fldChar w:fldCharType="begin"/>
      </w:r>
      <w:r>
        <w:instrText xml:space="preserve"> PAGEREF _Toc322077031 \h </w:instrText>
      </w:r>
      <w:r>
        <w:fldChar w:fldCharType="separate"/>
      </w:r>
      <w:r>
        <w:t>29</w:t>
      </w:r>
      <w:r>
        <w:fldChar w:fldCharType="end"/>
      </w:r>
    </w:p>
    <w:p w14:paraId="188C0A99" w14:textId="77777777" w:rsidR="00FF7560" w:rsidRDefault="00FF7560" w:rsidP="00494884">
      <w:pPr>
        <w:pStyle w:val="TOC2"/>
        <w:tabs>
          <w:tab w:val="right" w:leader="dot" w:pos="9061"/>
        </w:tabs>
        <w:rPr>
          <w:rFonts w:asciiTheme="minorHAnsi" w:eastAsiaTheme="minorEastAsia" w:hAnsiTheme="minorHAnsi" w:cstheme="minorBidi"/>
          <w:noProof/>
          <w:sz w:val="24"/>
          <w:szCs w:val="24"/>
          <w:lang w:val="en-US" w:eastAsia="ja-JP"/>
        </w:rPr>
      </w:pPr>
      <w:r>
        <w:rPr>
          <w:noProof/>
        </w:rPr>
        <w:t xml:space="preserve">3.3 </w:t>
      </w:r>
      <w:r w:rsidRPr="00B2671E">
        <w:rPr>
          <w:bCs/>
          <w:noProof/>
        </w:rPr>
        <w:t>Static Analysis by Tools (K2)</w:t>
      </w:r>
      <w:r>
        <w:rPr>
          <w:noProof/>
        </w:rPr>
        <w:tab/>
      </w:r>
      <w:r>
        <w:rPr>
          <w:noProof/>
        </w:rPr>
        <w:fldChar w:fldCharType="begin"/>
      </w:r>
      <w:r>
        <w:rPr>
          <w:noProof/>
        </w:rPr>
        <w:instrText xml:space="preserve"> PAGEREF _Toc322077032 \h </w:instrText>
      </w:r>
      <w:r>
        <w:rPr>
          <w:noProof/>
        </w:rPr>
      </w:r>
      <w:r>
        <w:rPr>
          <w:noProof/>
        </w:rPr>
        <w:fldChar w:fldCharType="separate"/>
      </w:r>
      <w:r>
        <w:rPr>
          <w:noProof/>
        </w:rPr>
        <w:t>30</w:t>
      </w:r>
      <w:r>
        <w:rPr>
          <w:noProof/>
        </w:rPr>
        <w:fldChar w:fldCharType="end"/>
      </w:r>
    </w:p>
    <w:p w14:paraId="4F7F5CC2" w14:textId="77777777" w:rsidR="00FF7560" w:rsidRDefault="00FF7560" w:rsidP="00494884">
      <w:pPr>
        <w:pStyle w:val="TOC3"/>
        <w:rPr>
          <w:rFonts w:asciiTheme="minorHAnsi" w:eastAsiaTheme="minorEastAsia" w:hAnsiTheme="minorHAnsi" w:cstheme="minorBidi"/>
          <w:sz w:val="24"/>
          <w:szCs w:val="24"/>
          <w:lang w:val="en-US" w:eastAsia="ja-JP"/>
        </w:rPr>
      </w:pPr>
      <w:r>
        <w:t>3.3.1 Benefits of static analysis (K2)</w:t>
      </w:r>
      <w:r>
        <w:tab/>
      </w:r>
      <w:r>
        <w:fldChar w:fldCharType="begin"/>
      </w:r>
      <w:r>
        <w:instrText xml:space="preserve"> PAGEREF _Toc322077033 \h </w:instrText>
      </w:r>
      <w:r>
        <w:fldChar w:fldCharType="separate"/>
      </w:r>
      <w:r>
        <w:t>30</w:t>
      </w:r>
      <w:r>
        <w:fldChar w:fldCharType="end"/>
      </w:r>
    </w:p>
    <w:p w14:paraId="64165BC3" w14:textId="77777777" w:rsidR="00FF7560" w:rsidRDefault="00FF7560" w:rsidP="00494884">
      <w:pPr>
        <w:pStyle w:val="TOC3"/>
        <w:rPr>
          <w:rFonts w:asciiTheme="minorHAnsi" w:eastAsiaTheme="minorEastAsia" w:hAnsiTheme="minorHAnsi" w:cstheme="minorBidi"/>
          <w:sz w:val="24"/>
          <w:szCs w:val="24"/>
          <w:lang w:val="en-US" w:eastAsia="ja-JP"/>
        </w:rPr>
      </w:pPr>
      <w:r w:rsidRPr="00B2671E">
        <w:rPr>
          <w:rFonts w:cs="Arial"/>
        </w:rPr>
        <w:t xml:space="preserve">3.3.2 </w:t>
      </w:r>
      <w:r>
        <w:t>Typical defects found by static analysis tools (K1)</w:t>
      </w:r>
      <w:r>
        <w:tab/>
      </w:r>
      <w:r>
        <w:fldChar w:fldCharType="begin"/>
      </w:r>
      <w:r>
        <w:instrText xml:space="preserve"> PAGEREF _Toc322077034 \h </w:instrText>
      </w:r>
      <w:r>
        <w:fldChar w:fldCharType="separate"/>
      </w:r>
      <w:r>
        <w:t>31</w:t>
      </w:r>
      <w:r>
        <w:fldChar w:fldCharType="end"/>
      </w:r>
    </w:p>
    <w:p w14:paraId="48CB2726" w14:textId="77777777" w:rsidR="00FF7560" w:rsidRDefault="00FF7560" w:rsidP="00494884">
      <w:pPr>
        <w:pStyle w:val="TOC1"/>
        <w:tabs>
          <w:tab w:val="left" w:pos="407"/>
        </w:tabs>
        <w:rPr>
          <w:rFonts w:asciiTheme="minorHAnsi" w:eastAsiaTheme="minorEastAsia" w:hAnsiTheme="minorHAnsi" w:cstheme="minorBidi"/>
          <w:sz w:val="24"/>
          <w:szCs w:val="24"/>
          <w:lang w:val="en-US" w:eastAsia="ja-JP"/>
        </w:rPr>
      </w:pPr>
      <w:r w:rsidRPr="00B2671E">
        <w:rPr>
          <w:lang w:val="en-US"/>
        </w:rPr>
        <w:t>4.</w:t>
      </w:r>
      <w:r>
        <w:rPr>
          <w:rFonts w:asciiTheme="minorHAnsi" w:eastAsiaTheme="minorEastAsia" w:hAnsiTheme="minorHAnsi" w:cstheme="minorBidi"/>
          <w:sz w:val="24"/>
          <w:szCs w:val="24"/>
          <w:lang w:val="en-US" w:eastAsia="ja-JP"/>
        </w:rPr>
        <w:tab/>
      </w:r>
      <w:r w:rsidRPr="00B2671E">
        <w:rPr>
          <w:lang w:val="en-US"/>
        </w:rPr>
        <w:t>Test Design Techniques (K3) – XXX mins.</w:t>
      </w:r>
      <w:r>
        <w:tab/>
      </w:r>
      <w:r>
        <w:fldChar w:fldCharType="begin"/>
      </w:r>
      <w:r>
        <w:instrText xml:space="preserve"> PAGEREF _Toc322077035 \h </w:instrText>
      </w:r>
      <w:r>
        <w:fldChar w:fldCharType="separate"/>
      </w:r>
      <w:r>
        <w:t>32</w:t>
      </w:r>
      <w:r>
        <w:fldChar w:fldCharType="end"/>
      </w:r>
    </w:p>
    <w:p w14:paraId="34A9B871" w14:textId="77777777" w:rsidR="00FF7560" w:rsidRDefault="00FF7560" w:rsidP="00494884">
      <w:pPr>
        <w:pStyle w:val="TOC2"/>
        <w:tabs>
          <w:tab w:val="right" w:leader="dot" w:pos="9061"/>
        </w:tabs>
        <w:rPr>
          <w:rFonts w:asciiTheme="minorHAnsi" w:eastAsiaTheme="minorEastAsia" w:hAnsiTheme="minorHAnsi" w:cstheme="minorBidi"/>
          <w:noProof/>
          <w:sz w:val="24"/>
          <w:szCs w:val="24"/>
          <w:lang w:val="en-US" w:eastAsia="ja-JP"/>
        </w:rPr>
      </w:pPr>
      <w:r>
        <w:rPr>
          <w:noProof/>
        </w:rPr>
        <w:t>4.1 The Test Development Process</w:t>
      </w:r>
      <w:r>
        <w:rPr>
          <w:noProof/>
        </w:rPr>
        <w:tab/>
      </w:r>
      <w:r>
        <w:rPr>
          <w:noProof/>
        </w:rPr>
        <w:fldChar w:fldCharType="begin"/>
      </w:r>
      <w:r>
        <w:rPr>
          <w:noProof/>
        </w:rPr>
        <w:instrText xml:space="preserve"> PAGEREF _Toc322077036 \h </w:instrText>
      </w:r>
      <w:r>
        <w:rPr>
          <w:noProof/>
        </w:rPr>
      </w:r>
      <w:r>
        <w:rPr>
          <w:noProof/>
        </w:rPr>
        <w:fldChar w:fldCharType="separate"/>
      </w:r>
      <w:r>
        <w:rPr>
          <w:noProof/>
        </w:rPr>
        <w:t>34</w:t>
      </w:r>
      <w:r>
        <w:rPr>
          <w:noProof/>
        </w:rPr>
        <w:fldChar w:fldCharType="end"/>
      </w:r>
    </w:p>
    <w:p w14:paraId="6E15A682" w14:textId="77777777" w:rsidR="00FF7560" w:rsidRDefault="00FF7560" w:rsidP="00494884">
      <w:pPr>
        <w:pStyle w:val="TOC3"/>
        <w:rPr>
          <w:rFonts w:asciiTheme="minorHAnsi" w:eastAsiaTheme="minorEastAsia" w:hAnsiTheme="minorHAnsi" w:cstheme="minorBidi"/>
          <w:sz w:val="24"/>
          <w:szCs w:val="24"/>
          <w:lang w:val="en-US" w:eastAsia="ja-JP"/>
        </w:rPr>
      </w:pPr>
      <w:r>
        <w:t xml:space="preserve">4.1.1 </w:t>
      </w:r>
      <w:r>
        <w:rPr>
          <w:lang w:eastAsia="nb-NO"/>
        </w:rPr>
        <w:t>test suite, test condition, test case, test step</w:t>
      </w:r>
      <w:r>
        <w:tab/>
      </w:r>
      <w:r>
        <w:fldChar w:fldCharType="begin"/>
      </w:r>
      <w:r>
        <w:instrText xml:space="preserve"> PAGEREF _Toc322077037 \h </w:instrText>
      </w:r>
      <w:r>
        <w:fldChar w:fldCharType="separate"/>
      </w:r>
      <w:r>
        <w:t>34</w:t>
      </w:r>
      <w:r>
        <w:fldChar w:fldCharType="end"/>
      </w:r>
    </w:p>
    <w:p w14:paraId="4FA1B2CD" w14:textId="77777777" w:rsidR="00FF7560" w:rsidRDefault="00FF7560" w:rsidP="00494884">
      <w:pPr>
        <w:pStyle w:val="TOC3"/>
        <w:rPr>
          <w:rFonts w:asciiTheme="minorHAnsi" w:eastAsiaTheme="minorEastAsia" w:hAnsiTheme="minorHAnsi" w:cstheme="minorBidi"/>
          <w:sz w:val="24"/>
          <w:szCs w:val="24"/>
          <w:lang w:val="en-US" w:eastAsia="ja-JP"/>
        </w:rPr>
      </w:pPr>
      <w:r>
        <w:t>Need Material here</w:t>
      </w:r>
      <w:r>
        <w:tab/>
      </w:r>
      <w:r>
        <w:fldChar w:fldCharType="begin"/>
      </w:r>
      <w:r>
        <w:instrText xml:space="preserve"> PAGEREF _Toc322077038 \h </w:instrText>
      </w:r>
      <w:r>
        <w:fldChar w:fldCharType="separate"/>
      </w:r>
      <w:r>
        <w:t>34</w:t>
      </w:r>
      <w:r>
        <w:fldChar w:fldCharType="end"/>
      </w:r>
    </w:p>
    <w:p w14:paraId="095539C5" w14:textId="77777777" w:rsidR="00FF7560" w:rsidRDefault="00FF7560" w:rsidP="00494884">
      <w:pPr>
        <w:pStyle w:val="TOC3"/>
        <w:rPr>
          <w:rFonts w:asciiTheme="minorHAnsi" w:eastAsiaTheme="minorEastAsia" w:hAnsiTheme="minorHAnsi" w:cstheme="minorBidi"/>
          <w:sz w:val="24"/>
          <w:szCs w:val="24"/>
          <w:lang w:val="en-US" w:eastAsia="ja-JP"/>
        </w:rPr>
      </w:pPr>
      <w:r>
        <w:t xml:space="preserve">4.1.2 </w:t>
      </w:r>
      <w:r>
        <w:rPr>
          <w:lang w:eastAsia="nb-NO"/>
        </w:rPr>
        <w:t>test suite, test condition, test case, test step</w:t>
      </w:r>
      <w:r>
        <w:tab/>
      </w:r>
      <w:r>
        <w:fldChar w:fldCharType="begin"/>
      </w:r>
      <w:r>
        <w:instrText xml:space="preserve"> PAGEREF _Toc322077039 \h </w:instrText>
      </w:r>
      <w:r>
        <w:fldChar w:fldCharType="separate"/>
      </w:r>
      <w:r>
        <w:t>34</w:t>
      </w:r>
      <w:r>
        <w:fldChar w:fldCharType="end"/>
      </w:r>
    </w:p>
    <w:p w14:paraId="2595DF22" w14:textId="77777777" w:rsidR="00FF7560" w:rsidRDefault="00FF7560" w:rsidP="00494884">
      <w:pPr>
        <w:pStyle w:val="TOC2"/>
        <w:tabs>
          <w:tab w:val="right" w:leader="dot" w:pos="9061"/>
        </w:tabs>
        <w:rPr>
          <w:rFonts w:asciiTheme="minorHAnsi" w:eastAsiaTheme="minorEastAsia" w:hAnsiTheme="minorHAnsi" w:cstheme="minorBidi"/>
          <w:noProof/>
          <w:sz w:val="24"/>
          <w:szCs w:val="24"/>
          <w:lang w:val="en-US" w:eastAsia="ja-JP"/>
        </w:rPr>
      </w:pPr>
      <w:r>
        <w:rPr>
          <w:noProof/>
        </w:rPr>
        <w:t>4.2 Categories of Test Design Techniques (K2)</w:t>
      </w:r>
      <w:r>
        <w:rPr>
          <w:noProof/>
        </w:rPr>
        <w:tab/>
      </w:r>
      <w:r>
        <w:rPr>
          <w:noProof/>
        </w:rPr>
        <w:fldChar w:fldCharType="begin"/>
      </w:r>
      <w:r>
        <w:rPr>
          <w:noProof/>
        </w:rPr>
        <w:instrText xml:space="preserve"> PAGEREF _Toc322077040 \h </w:instrText>
      </w:r>
      <w:r>
        <w:rPr>
          <w:noProof/>
        </w:rPr>
      </w:r>
      <w:r>
        <w:rPr>
          <w:noProof/>
        </w:rPr>
        <w:fldChar w:fldCharType="separate"/>
      </w:r>
      <w:r>
        <w:rPr>
          <w:noProof/>
        </w:rPr>
        <w:t>35</w:t>
      </w:r>
      <w:r>
        <w:rPr>
          <w:noProof/>
        </w:rPr>
        <w:fldChar w:fldCharType="end"/>
      </w:r>
    </w:p>
    <w:p w14:paraId="019DE768" w14:textId="77777777" w:rsidR="00FF7560" w:rsidRDefault="00FF7560" w:rsidP="00494884">
      <w:pPr>
        <w:pStyle w:val="TOC3"/>
        <w:rPr>
          <w:rFonts w:asciiTheme="minorHAnsi" w:eastAsiaTheme="minorEastAsia" w:hAnsiTheme="minorHAnsi" w:cstheme="minorBidi"/>
          <w:sz w:val="24"/>
          <w:szCs w:val="24"/>
          <w:lang w:val="en-US" w:eastAsia="ja-JP"/>
        </w:rPr>
      </w:pPr>
      <w:r>
        <w:t>4.2.1 Characteristics, commonalities, and differences between specification-based testing, structure-based testing and experience-based testing</w:t>
      </w:r>
      <w:r>
        <w:tab/>
      </w:r>
      <w:r>
        <w:fldChar w:fldCharType="begin"/>
      </w:r>
      <w:r>
        <w:instrText xml:space="preserve"> PAGEREF _Toc322077041 \h </w:instrText>
      </w:r>
      <w:r>
        <w:fldChar w:fldCharType="separate"/>
      </w:r>
      <w:r>
        <w:t>35</w:t>
      </w:r>
      <w:r>
        <w:fldChar w:fldCharType="end"/>
      </w:r>
    </w:p>
    <w:p w14:paraId="21C34245" w14:textId="77777777" w:rsidR="00FF7560" w:rsidRDefault="00FF7560" w:rsidP="00494884">
      <w:pPr>
        <w:pStyle w:val="TOC2"/>
        <w:tabs>
          <w:tab w:val="right" w:leader="dot" w:pos="9061"/>
        </w:tabs>
        <w:rPr>
          <w:rFonts w:asciiTheme="minorHAnsi" w:eastAsiaTheme="minorEastAsia" w:hAnsiTheme="minorHAnsi" w:cstheme="minorBidi"/>
          <w:noProof/>
          <w:sz w:val="24"/>
          <w:szCs w:val="24"/>
          <w:lang w:val="en-US" w:eastAsia="ja-JP"/>
        </w:rPr>
      </w:pPr>
      <w:r>
        <w:rPr>
          <w:noProof/>
        </w:rPr>
        <w:lastRenderedPageBreak/>
        <w:t>4.3 Specification-based or Black-box Techniques</w:t>
      </w:r>
      <w:r>
        <w:rPr>
          <w:noProof/>
        </w:rPr>
        <w:tab/>
      </w:r>
      <w:r>
        <w:rPr>
          <w:noProof/>
        </w:rPr>
        <w:fldChar w:fldCharType="begin"/>
      </w:r>
      <w:r>
        <w:rPr>
          <w:noProof/>
        </w:rPr>
        <w:instrText xml:space="preserve"> PAGEREF _Toc322077042 \h </w:instrText>
      </w:r>
      <w:r>
        <w:rPr>
          <w:noProof/>
        </w:rPr>
      </w:r>
      <w:r>
        <w:rPr>
          <w:noProof/>
        </w:rPr>
        <w:fldChar w:fldCharType="separate"/>
      </w:r>
      <w:r>
        <w:rPr>
          <w:noProof/>
        </w:rPr>
        <w:t>36</w:t>
      </w:r>
      <w:r>
        <w:rPr>
          <w:noProof/>
        </w:rPr>
        <w:fldChar w:fldCharType="end"/>
      </w:r>
    </w:p>
    <w:p w14:paraId="5AD22177" w14:textId="77777777" w:rsidR="00FF7560" w:rsidRDefault="00FF7560" w:rsidP="00494884">
      <w:pPr>
        <w:pStyle w:val="TOC3"/>
        <w:rPr>
          <w:rFonts w:asciiTheme="minorHAnsi" w:eastAsiaTheme="minorEastAsia" w:hAnsiTheme="minorHAnsi" w:cstheme="minorBidi"/>
          <w:sz w:val="24"/>
          <w:szCs w:val="24"/>
          <w:lang w:val="en-US" w:eastAsia="ja-JP"/>
        </w:rPr>
      </w:pPr>
      <w:r>
        <w:t>4.3.1 Equivalence Partitioning</w:t>
      </w:r>
      <w:r>
        <w:tab/>
      </w:r>
      <w:r>
        <w:fldChar w:fldCharType="begin"/>
      </w:r>
      <w:r>
        <w:instrText xml:space="preserve"> PAGEREF _Toc322077043 \h </w:instrText>
      </w:r>
      <w:r>
        <w:fldChar w:fldCharType="separate"/>
      </w:r>
      <w:r>
        <w:t>36</w:t>
      </w:r>
      <w:r>
        <w:fldChar w:fldCharType="end"/>
      </w:r>
    </w:p>
    <w:p w14:paraId="4A5AB3C0" w14:textId="77777777" w:rsidR="00FF7560" w:rsidRDefault="00FF7560" w:rsidP="00494884">
      <w:pPr>
        <w:pStyle w:val="TOC3"/>
        <w:rPr>
          <w:rFonts w:asciiTheme="minorHAnsi" w:eastAsiaTheme="minorEastAsia" w:hAnsiTheme="minorHAnsi" w:cstheme="minorBidi"/>
          <w:sz w:val="24"/>
          <w:szCs w:val="24"/>
          <w:lang w:val="en-US" w:eastAsia="ja-JP"/>
        </w:rPr>
      </w:pPr>
      <w:r>
        <w:t>4.3.2 Boundary Value Analysis</w:t>
      </w:r>
      <w:r>
        <w:tab/>
      </w:r>
      <w:r>
        <w:fldChar w:fldCharType="begin"/>
      </w:r>
      <w:r>
        <w:instrText xml:space="preserve"> PAGEREF _Toc322077044 \h </w:instrText>
      </w:r>
      <w:r>
        <w:fldChar w:fldCharType="separate"/>
      </w:r>
      <w:r>
        <w:t>36</w:t>
      </w:r>
      <w:r>
        <w:fldChar w:fldCharType="end"/>
      </w:r>
    </w:p>
    <w:p w14:paraId="14AEA2EC" w14:textId="77777777" w:rsidR="00FF7560" w:rsidRDefault="00FF7560" w:rsidP="00494884">
      <w:pPr>
        <w:pStyle w:val="TOC3"/>
        <w:rPr>
          <w:rFonts w:asciiTheme="minorHAnsi" w:eastAsiaTheme="minorEastAsia" w:hAnsiTheme="minorHAnsi" w:cstheme="minorBidi"/>
          <w:sz w:val="24"/>
          <w:szCs w:val="24"/>
          <w:lang w:val="en-US" w:eastAsia="ja-JP"/>
        </w:rPr>
      </w:pPr>
      <w:r>
        <w:t>4.3.3 Decision Table Testing and other combinatorial test design techniques</w:t>
      </w:r>
      <w:r>
        <w:tab/>
      </w:r>
      <w:r>
        <w:fldChar w:fldCharType="begin"/>
      </w:r>
      <w:r>
        <w:instrText xml:space="preserve"> PAGEREF _Toc322077045 \h </w:instrText>
      </w:r>
      <w:r>
        <w:fldChar w:fldCharType="separate"/>
      </w:r>
      <w:r>
        <w:t>36</w:t>
      </w:r>
      <w:r>
        <w:fldChar w:fldCharType="end"/>
      </w:r>
    </w:p>
    <w:p w14:paraId="0AACE6DE" w14:textId="77777777" w:rsidR="00FF7560" w:rsidRDefault="00FF7560" w:rsidP="00494884">
      <w:pPr>
        <w:pStyle w:val="TOC3"/>
        <w:rPr>
          <w:rFonts w:asciiTheme="minorHAnsi" w:eastAsiaTheme="minorEastAsia" w:hAnsiTheme="minorHAnsi" w:cstheme="minorBidi"/>
          <w:sz w:val="24"/>
          <w:szCs w:val="24"/>
          <w:lang w:val="en-US" w:eastAsia="ja-JP"/>
        </w:rPr>
      </w:pPr>
      <w:r>
        <w:t>4.3.4 State Transition Testing</w:t>
      </w:r>
      <w:r>
        <w:tab/>
      </w:r>
      <w:r>
        <w:fldChar w:fldCharType="begin"/>
      </w:r>
      <w:r>
        <w:instrText xml:space="preserve"> PAGEREF _Toc322077046 \h </w:instrText>
      </w:r>
      <w:r>
        <w:fldChar w:fldCharType="separate"/>
      </w:r>
      <w:r>
        <w:t>37</w:t>
      </w:r>
      <w:r>
        <w:fldChar w:fldCharType="end"/>
      </w:r>
    </w:p>
    <w:p w14:paraId="26218FCB" w14:textId="77777777" w:rsidR="00FF7560" w:rsidRDefault="00FF7560" w:rsidP="00494884">
      <w:pPr>
        <w:pStyle w:val="TOC3"/>
        <w:rPr>
          <w:rFonts w:asciiTheme="minorHAnsi" w:eastAsiaTheme="minorEastAsia" w:hAnsiTheme="minorHAnsi" w:cstheme="minorBidi"/>
          <w:sz w:val="24"/>
          <w:szCs w:val="24"/>
          <w:lang w:val="en-US" w:eastAsia="ja-JP"/>
        </w:rPr>
      </w:pPr>
      <w:r>
        <w:t xml:space="preserve">4.3.5 Use Case Testing </w:t>
      </w:r>
      <w:r>
        <w:tab/>
      </w:r>
      <w:r>
        <w:fldChar w:fldCharType="begin"/>
      </w:r>
      <w:r>
        <w:instrText xml:space="preserve"> PAGEREF _Toc322077047 \h </w:instrText>
      </w:r>
      <w:r>
        <w:fldChar w:fldCharType="separate"/>
      </w:r>
      <w:r>
        <w:t>37</w:t>
      </w:r>
      <w:r>
        <w:fldChar w:fldCharType="end"/>
      </w:r>
    </w:p>
    <w:p w14:paraId="70961A9C" w14:textId="77777777" w:rsidR="00FF7560" w:rsidRDefault="00FF7560" w:rsidP="00494884">
      <w:pPr>
        <w:pStyle w:val="TOC2"/>
        <w:tabs>
          <w:tab w:val="right" w:leader="dot" w:pos="9061"/>
        </w:tabs>
        <w:rPr>
          <w:rFonts w:asciiTheme="minorHAnsi" w:eastAsiaTheme="minorEastAsia" w:hAnsiTheme="minorHAnsi" w:cstheme="minorBidi"/>
          <w:noProof/>
          <w:sz w:val="24"/>
          <w:szCs w:val="24"/>
          <w:lang w:val="en-US" w:eastAsia="ja-JP"/>
        </w:rPr>
      </w:pPr>
      <w:r>
        <w:rPr>
          <w:noProof/>
        </w:rPr>
        <w:t>4.4 Structure-based or White-box Techniques</w:t>
      </w:r>
      <w:r>
        <w:rPr>
          <w:noProof/>
        </w:rPr>
        <w:tab/>
      </w:r>
      <w:r>
        <w:rPr>
          <w:noProof/>
        </w:rPr>
        <w:fldChar w:fldCharType="begin"/>
      </w:r>
      <w:r>
        <w:rPr>
          <w:noProof/>
        </w:rPr>
        <w:instrText xml:space="preserve"> PAGEREF _Toc322077048 \h </w:instrText>
      </w:r>
      <w:r>
        <w:rPr>
          <w:noProof/>
        </w:rPr>
      </w:r>
      <w:r>
        <w:rPr>
          <w:noProof/>
        </w:rPr>
        <w:fldChar w:fldCharType="separate"/>
      </w:r>
      <w:r>
        <w:rPr>
          <w:noProof/>
        </w:rPr>
        <w:t>38</w:t>
      </w:r>
      <w:r>
        <w:rPr>
          <w:noProof/>
        </w:rPr>
        <w:fldChar w:fldCharType="end"/>
      </w:r>
    </w:p>
    <w:p w14:paraId="4987D7E5" w14:textId="77777777" w:rsidR="00FF7560" w:rsidRDefault="00FF7560" w:rsidP="00494884">
      <w:pPr>
        <w:pStyle w:val="TOC3"/>
        <w:rPr>
          <w:rFonts w:asciiTheme="minorHAnsi" w:eastAsiaTheme="minorEastAsia" w:hAnsiTheme="minorHAnsi" w:cstheme="minorBidi"/>
          <w:sz w:val="24"/>
          <w:szCs w:val="24"/>
          <w:lang w:val="en-US" w:eastAsia="ja-JP"/>
        </w:rPr>
      </w:pPr>
      <w:r>
        <w:t>4.4.1 Statement Testing and Coverage</w:t>
      </w:r>
      <w:r>
        <w:tab/>
      </w:r>
      <w:r>
        <w:fldChar w:fldCharType="begin"/>
      </w:r>
      <w:r>
        <w:instrText xml:space="preserve"> PAGEREF _Toc322077049 \h </w:instrText>
      </w:r>
      <w:r>
        <w:fldChar w:fldCharType="separate"/>
      </w:r>
      <w:r>
        <w:t>38</w:t>
      </w:r>
      <w:r>
        <w:fldChar w:fldCharType="end"/>
      </w:r>
    </w:p>
    <w:p w14:paraId="7B724487" w14:textId="77777777" w:rsidR="00FF7560" w:rsidRDefault="00FF7560" w:rsidP="00494884">
      <w:pPr>
        <w:pStyle w:val="TOC3"/>
        <w:rPr>
          <w:rFonts w:asciiTheme="minorHAnsi" w:eastAsiaTheme="minorEastAsia" w:hAnsiTheme="minorHAnsi" w:cstheme="minorBidi"/>
          <w:sz w:val="24"/>
          <w:szCs w:val="24"/>
          <w:lang w:val="en-US" w:eastAsia="ja-JP"/>
        </w:rPr>
      </w:pPr>
      <w:r>
        <w:t>4.4.2 Branch and Decision Testing and Coverage</w:t>
      </w:r>
      <w:r>
        <w:tab/>
      </w:r>
      <w:r>
        <w:fldChar w:fldCharType="begin"/>
      </w:r>
      <w:r>
        <w:instrText xml:space="preserve"> PAGEREF _Toc322077050 \h </w:instrText>
      </w:r>
      <w:r>
        <w:fldChar w:fldCharType="separate"/>
      </w:r>
      <w:r>
        <w:t>38</w:t>
      </w:r>
      <w:r>
        <w:fldChar w:fldCharType="end"/>
      </w:r>
    </w:p>
    <w:p w14:paraId="69BBF52A" w14:textId="77777777" w:rsidR="00FF7560" w:rsidRDefault="00FF7560" w:rsidP="00494884">
      <w:pPr>
        <w:pStyle w:val="TOC3"/>
        <w:rPr>
          <w:rFonts w:asciiTheme="minorHAnsi" w:eastAsiaTheme="minorEastAsia" w:hAnsiTheme="minorHAnsi" w:cstheme="minorBidi"/>
          <w:sz w:val="24"/>
          <w:szCs w:val="24"/>
          <w:lang w:val="en-US" w:eastAsia="ja-JP"/>
        </w:rPr>
      </w:pPr>
      <w:r>
        <w:t>4.4.3 The value of statement and decision coverage</w:t>
      </w:r>
      <w:r>
        <w:tab/>
      </w:r>
      <w:r>
        <w:fldChar w:fldCharType="begin"/>
      </w:r>
      <w:r>
        <w:instrText xml:space="preserve"> PAGEREF _Toc322077051 \h </w:instrText>
      </w:r>
      <w:r>
        <w:fldChar w:fldCharType="separate"/>
      </w:r>
      <w:r>
        <w:t>39</w:t>
      </w:r>
      <w:r>
        <w:fldChar w:fldCharType="end"/>
      </w:r>
    </w:p>
    <w:p w14:paraId="6AB92B7D" w14:textId="77777777" w:rsidR="00FF7560" w:rsidRDefault="00FF7560" w:rsidP="00494884">
      <w:pPr>
        <w:pStyle w:val="TOC2"/>
        <w:tabs>
          <w:tab w:val="right" w:leader="dot" w:pos="9061"/>
        </w:tabs>
        <w:rPr>
          <w:rFonts w:asciiTheme="minorHAnsi" w:eastAsiaTheme="minorEastAsia" w:hAnsiTheme="minorHAnsi" w:cstheme="minorBidi"/>
          <w:noProof/>
          <w:sz w:val="24"/>
          <w:szCs w:val="24"/>
          <w:lang w:val="en-US" w:eastAsia="ja-JP"/>
        </w:rPr>
      </w:pPr>
      <w:r>
        <w:rPr>
          <w:noProof/>
        </w:rPr>
        <w:t>4.5 Experience-based Testing</w:t>
      </w:r>
      <w:r>
        <w:rPr>
          <w:noProof/>
        </w:rPr>
        <w:tab/>
      </w:r>
      <w:r>
        <w:rPr>
          <w:noProof/>
        </w:rPr>
        <w:fldChar w:fldCharType="begin"/>
      </w:r>
      <w:r>
        <w:rPr>
          <w:noProof/>
        </w:rPr>
        <w:instrText xml:space="preserve"> PAGEREF _Toc322077052 \h </w:instrText>
      </w:r>
      <w:r>
        <w:rPr>
          <w:noProof/>
        </w:rPr>
      </w:r>
      <w:r>
        <w:rPr>
          <w:noProof/>
        </w:rPr>
        <w:fldChar w:fldCharType="separate"/>
      </w:r>
      <w:r>
        <w:rPr>
          <w:noProof/>
        </w:rPr>
        <w:t>39</w:t>
      </w:r>
      <w:r>
        <w:rPr>
          <w:noProof/>
        </w:rPr>
        <w:fldChar w:fldCharType="end"/>
      </w:r>
    </w:p>
    <w:p w14:paraId="5CC65571" w14:textId="77777777" w:rsidR="00FF7560" w:rsidRDefault="00FF7560" w:rsidP="00494884">
      <w:pPr>
        <w:pStyle w:val="TOC2"/>
        <w:tabs>
          <w:tab w:val="right" w:leader="dot" w:pos="9061"/>
        </w:tabs>
        <w:rPr>
          <w:rFonts w:asciiTheme="minorHAnsi" w:eastAsiaTheme="minorEastAsia" w:hAnsiTheme="minorHAnsi" w:cstheme="minorBidi"/>
          <w:noProof/>
          <w:sz w:val="24"/>
          <w:szCs w:val="24"/>
          <w:lang w:val="en-US" w:eastAsia="ja-JP"/>
        </w:rPr>
      </w:pPr>
      <w:r>
        <w:rPr>
          <w:noProof/>
        </w:rPr>
        <w:t>4.6 Choosing Test Techniques</w:t>
      </w:r>
      <w:r>
        <w:rPr>
          <w:noProof/>
        </w:rPr>
        <w:tab/>
      </w:r>
      <w:r>
        <w:rPr>
          <w:noProof/>
        </w:rPr>
        <w:fldChar w:fldCharType="begin"/>
      </w:r>
      <w:r>
        <w:rPr>
          <w:noProof/>
        </w:rPr>
        <w:instrText xml:space="preserve"> PAGEREF _Toc322077053 \h </w:instrText>
      </w:r>
      <w:r>
        <w:rPr>
          <w:noProof/>
        </w:rPr>
      </w:r>
      <w:r>
        <w:rPr>
          <w:noProof/>
        </w:rPr>
        <w:fldChar w:fldCharType="separate"/>
      </w:r>
      <w:r>
        <w:rPr>
          <w:noProof/>
        </w:rPr>
        <w:t>39</w:t>
      </w:r>
      <w:r>
        <w:rPr>
          <w:noProof/>
        </w:rPr>
        <w:fldChar w:fldCharType="end"/>
      </w:r>
    </w:p>
    <w:p w14:paraId="3FC8B3A1" w14:textId="77777777" w:rsidR="00FF7560" w:rsidRDefault="00FF7560" w:rsidP="00494884">
      <w:pPr>
        <w:pStyle w:val="TOC1"/>
        <w:tabs>
          <w:tab w:val="left" w:pos="407"/>
        </w:tabs>
        <w:rPr>
          <w:rFonts w:asciiTheme="minorHAnsi" w:eastAsiaTheme="minorEastAsia" w:hAnsiTheme="minorHAnsi" w:cstheme="minorBidi"/>
          <w:sz w:val="24"/>
          <w:szCs w:val="24"/>
          <w:lang w:val="en-US" w:eastAsia="ja-JP"/>
        </w:rPr>
      </w:pPr>
      <w:r w:rsidRPr="00B2671E">
        <w:rPr>
          <w:lang w:val="en-US"/>
        </w:rPr>
        <w:t>5.</w:t>
      </w:r>
      <w:r>
        <w:rPr>
          <w:rFonts w:asciiTheme="minorHAnsi" w:eastAsiaTheme="minorEastAsia" w:hAnsiTheme="minorHAnsi" w:cstheme="minorBidi"/>
          <w:sz w:val="24"/>
          <w:szCs w:val="24"/>
          <w:lang w:val="en-US" w:eastAsia="ja-JP"/>
        </w:rPr>
        <w:tab/>
      </w:r>
      <w:r>
        <w:t>Test Management (K3) - XXX minutes</w:t>
      </w:r>
      <w:r>
        <w:tab/>
      </w:r>
      <w:r>
        <w:fldChar w:fldCharType="begin"/>
      </w:r>
      <w:r>
        <w:instrText xml:space="preserve"> PAGEREF _Toc322077054 \h </w:instrText>
      </w:r>
      <w:r>
        <w:fldChar w:fldCharType="separate"/>
      </w:r>
      <w:r>
        <w:t>41</w:t>
      </w:r>
      <w:r>
        <w:fldChar w:fldCharType="end"/>
      </w:r>
    </w:p>
    <w:p w14:paraId="11A010B1" w14:textId="77777777" w:rsidR="00FF7560" w:rsidRDefault="00FF7560" w:rsidP="00494884">
      <w:pPr>
        <w:pStyle w:val="TOC2"/>
        <w:tabs>
          <w:tab w:val="right" w:leader="dot" w:pos="9061"/>
        </w:tabs>
        <w:rPr>
          <w:rFonts w:asciiTheme="minorHAnsi" w:eastAsiaTheme="minorEastAsia" w:hAnsiTheme="minorHAnsi" w:cstheme="minorBidi"/>
          <w:noProof/>
          <w:sz w:val="24"/>
          <w:szCs w:val="24"/>
          <w:lang w:val="en-US" w:eastAsia="ja-JP"/>
        </w:rPr>
      </w:pPr>
      <w:r>
        <w:rPr>
          <w:noProof/>
        </w:rPr>
        <w:t>5.1 Test Organization</w:t>
      </w:r>
      <w:r>
        <w:rPr>
          <w:noProof/>
        </w:rPr>
        <w:tab/>
      </w:r>
      <w:r>
        <w:rPr>
          <w:noProof/>
        </w:rPr>
        <w:fldChar w:fldCharType="begin"/>
      </w:r>
      <w:r>
        <w:rPr>
          <w:noProof/>
        </w:rPr>
        <w:instrText xml:space="preserve"> PAGEREF _Toc322077055 \h </w:instrText>
      </w:r>
      <w:r>
        <w:rPr>
          <w:noProof/>
        </w:rPr>
      </w:r>
      <w:r>
        <w:rPr>
          <w:noProof/>
        </w:rPr>
        <w:fldChar w:fldCharType="separate"/>
      </w:r>
      <w:r>
        <w:rPr>
          <w:noProof/>
        </w:rPr>
        <w:t>42</w:t>
      </w:r>
      <w:r>
        <w:rPr>
          <w:noProof/>
        </w:rPr>
        <w:fldChar w:fldCharType="end"/>
      </w:r>
    </w:p>
    <w:p w14:paraId="44AD0AAD" w14:textId="77777777" w:rsidR="00FF7560" w:rsidRDefault="00FF7560" w:rsidP="00494884">
      <w:pPr>
        <w:pStyle w:val="TOC3"/>
        <w:rPr>
          <w:rFonts w:asciiTheme="minorHAnsi" w:eastAsiaTheme="minorEastAsia" w:hAnsiTheme="minorHAnsi" w:cstheme="minorBidi"/>
          <w:sz w:val="24"/>
          <w:szCs w:val="24"/>
          <w:lang w:val="en-US" w:eastAsia="ja-JP"/>
        </w:rPr>
      </w:pPr>
      <w:r>
        <w:t>5.1.1 Test Organization and Independence</w:t>
      </w:r>
      <w:r>
        <w:tab/>
      </w:r>
      <w:r>
        <w:fldChar w:fldCharType="begin"/>
      </w:r>
      <w:r>
        <w:instrText xml:space="preserve"> PAGEREF _Toc322077056 \h </w:instrText>
      </w:r>
      <w:r>
        <w:fldChar w:fldCharType="separate"/>
      </w:r>
      <w:r>
        <w:t>42</w:t>
      </w:r>
      <w:r>
        <w:fldChar w:fldCharType="end"/>
      </w:r>
    </w:p>
    <w:p w14:paraId="3D7F676A" w14:textId="77777777" w:rsidR="00FF7560" w:rsidRDefault="00FF7560" w:rsidP="00494884">
      <w:pPr>
        <w:pStyle w:val="TOC3"/>
        <w:rPr>
          <w:rFonts w:asciiTheme="minorHAnsi" w:eastAsiaTheme="minorEastAsia" w:hAnsiTheme="minorHAnsi" w:cstheme="minorBidi"/>
          <w:sz w:val="24"/>
          <w:szCs w:val="24"/>
          <w:lang w:val="en-US" w:eastAsia="ja-JP"/>
        </w:rPr>
      </w:pPr>
      <w:r>
        <w:t>5.1.2 Tasks of a Test Manager and Tester</w:t>
      </w:r>
      <w:r>
        <w:tab/>
      </w:r>
      <w:r>
        <w:fldChar w:fldCharType="begin"/>
      </w:r>
      <w:r>
        <w:instrText xml:space="preserve"> PAGEREF _Toc322077057 \h </w:instrText>
      </w:r>
      <w:r>
        <w:fldChar w:fldCharType="separate"/>
      </w:r>
      <w:r>
        <w:t>42</w:t>
      </w:r>
      <w:r>
        <w:fldChar w:fldCharType="end"/>
      </w:r>
    </w:p>
    <w:p w14:paraId="5BAF1BCE" w14:textId="77777777" w:rsidR="00FF7560" w:rsidRDefault="00FF7560" w:rsidP="00494884">
      <w:pPr>
        <w:pStyle w:val="TOC2"/>
        <w:tabs>
          <w:tab w:val="right" w:leader="dot" w:pos="9061"/>
        </w:tabs>
        <w:rPr>
          <w:rFonts w:asciiTheme="minorHAnsi" w:eastAsiaTheme="minorEastAsia" w:hAnsiTheme="minorHAnsi" w:cstheme="minorBidi"/>
          <w:noProof/>
          <w:sz w:val="24"/>
          <w:szCs w:val="24"/>
          <w:lang w:val="en-US" w:eastAsia="ja-JP"/>
        </w:rPr>
      </w:pPr>
      <w:r>
        <w:rPr>
          <w:noProof/>
        </w:rPr>
        <w:t>5.2 Test Planning and Estimation</w:t>
      </w:r>
      <w:r>
        <w:rPr>
          <w:noProof/>
        </w:rPr>
        <w:tab/>
      </w:r>
      <w:r>
        <w:rPr>
          <w:noProof/>
        </w:rPr>
        <w:fldChar w:fldCharType="begin"/>
      </w:r>
      <w:r>
        <w:rPr>
          <w:noProof/>
        </w:rPr>
        <w:instrText xml:space="preserve"> PAGEREF _Toc322077058 \h </w:instrText>
      </w:r>
      <w:r>
        <w:rPr>
          <w:noProof/>
        </w:rPr>
      </w:r>
      <w:r>
        <w:rPr>
          <w:noProof/>
        </w:rPr>
        <w:fldChar w:fldCharType="separate"/>
      </w:r>
      <w:r>
        <w:rPr>
          <w:noProof/>
        </w:rPr>
        <w:t>44</w:t>
      </w:r>
      <w:r>
        <w:rPr>
          <w:noProof/>
        </w:rPr>
        <w:fldChar w:fldCharType="end"/>
      </w:r>
    </w:p>
    <w:p w14:paraId="67CAA6EB" w14:textId="77777777" w:rsidR="00FF7560" w:rsidRDefault="00FF7560" w:rsidP="00494884">
      <w:pPr>
        <w:pStyle w:val="TOC3"/>
        <w:rPr>
          <w:rFonts w:asciiTheme="minorHAnsi" w:eastAsiaTheme="minorEastAsia" w:hAnsiTheme="minorHAnsi" w:cstheme="minorBidi"/>
          <w:sz w:val="24"/>
          <w:szCs w:val="24"/>
          <w:lang w:val="en-US" w:eastAsia="ja-JP"/>
        </w:rPr>
      </w:pPr>
      <w:r>
        <w:t>5.2.1 Purpose and content of a test plan</w:t>
      </w:r>
      <w:r>
        <w:tab/>
      </w:r>
      <w:r>
        <w:fldChar w:fldCharType="begin"/>
      </w:r>
      <w:r>
        <w:instrText xml:space="preserve"> PAGEREF _Toc322077059 \h </w:instrText>
      </w:r>
      <w:r>
        <w:fldChar w:fldCharType="separate"/>
      </w:r>
      <w:r>
        <w:t>44</w:t>
      </w:r>
      <w:r>
        <w:fldChar w:fldCharType="end"/>
      </w:r>
    </w:p>
    <w:p w14:paraId="64727397" w14:textId="77777777" w:rsidR="00FF7560" w:rsidRDefault="00FF7560" w:rsidP="00494884">
      <w:pPr>
        <w:pStyle w:val="TOC3"/>
        <w:rPr>
          <w:rFonts w:asciiTheme="minorHAnsi" w:eastAsiaTheme="minorEastAsia" w:hAnsiTheme="minorHAnsi" w:cstheme="minorBidi"/>
          <w:sz w:val="24"/>
          <w:szCs w:val="24"/>
          <w:lang w:val="en-US" w:eastAsia="ja-JP"/>
        </w:rPr>
      </w:pPr>
      <w:r>
        <w:t>5.2.2 Test Execution Schedule</w:t>
      </w:r>
      <w:r>
        <w:tab/>
      </w:r>
      <w:r>
        <w:fldChar w:fldCharType="begin"/>
      </w:r>
      <w:r>
        <w:instrText xml:space="preserve"> PAGEREF _Toc322077060 \h </w:instrText>
      </w:r>
      <w:r>
        <w:fldChar w:fldCharType="separate"/>
      </w:r>
      <w:r>
        <w:t>45</w:t>
      </w:r>
      <w:r>
        <w:fldChar w:fldCharType="end"/>
      </w:r>
    </w:p>
    <w:p w14:paraId="15C9491E" w14:textId="77777777" w:rsidR="00FF7560" w:rsidRDefault="00FF7560" w:rsidP="00494884">
      <w:pPr>
        <w:pStyle w:val="TOC3"/>
        <w:rPr>
          <w:rFonts w:asciiTheme="minorHAnsi" w:eastAsiaTheme="minorEastAsia" w:hAnsiTheme="minorHAnsi" w:cstheme="minorBidi"/>
          <w:sz w:val="24"/>
          <w:szCs w:val="24"/>
          <w:lang w:val="en-US" w:eastAsia="ja-JP"/>
        </w:rPr>
      </w:pPr>
      <w:r>
        <w:t>5.2.3 Factors influencing Testing Effort</w:t>
      </w:r>
      <w:r>
        <w:tab/>
      </w:r>
      <w:r>
        <w:fldChar w:fldCharType="begin"/>
      </w:r>
      <w:r>
        <w:instrText xml:space="preserve"> PAGEREF _Toc322077061 \h </w:instrText>
      </w:r>
      <w:r>
        <w:fldChar w:fldCharType="separate"/>
      </w:r>
      <w:r>
        <w:t>45</w:t>
      </w:r>
      <w:r>
        <w:fldChar w:fldCharType="end"/>
      </w:r>
    </w:p>
    <w:p w14:paraId="6606AE88" w14:textId="77777777" w:rsidR="00FF7560" w:rsidRDefault="00FF7560" w:rsidP="00494884">
      <w:pPr>
        <w:pStyle w:val="TOC3"/>
        <w:rPr>
          <w:rFonts w:asciiTheme="minorHAnsi" w:eastAsiaTheme="minorEastAsia" w:hAnsiTheme="minorHAnsi" w:cstheme="minorBidi"/>
          <w:sz w:val="24"/>
          <w:szCs w:val="24"/>
          <w:lang w:val="en-US" w:eastAsia="ja-JP"/>
        </w:rPr>
      </w:pPr>
      <w:r>
        <w:t>5.2.4 Test Estimation</w:t>
      </w:r>
      <w:r>
        <w:tab/>
      </w:r>
      <w:r>
        <w:fldChar w:fldCharType="begin"/>
      </w:r>
      <w:r>
        <w:instrText xml:space="preserve"> PAGEREF _Toc322077062 \h </w:instrText>
      </w:r>
      <w:r>
        <w:fldChar w:fldCharType="separate"/>
      </w:r>
      <w:r>
        <w:t>45</w:t>
      </w:r>
      <w:r>
        <w:fldChar w:fldCharType="end"/>
      </w:r>
    </w:p>
    <w:p w14:paraId="29627ECF" w14:textId="77777777" w:rsidR="00FF7560" w:rsidRDefault="00FF7560" w:rsidP="00494884">
      <w:pPr>
        <w:pStyle w:val="TOC3"/>
        <w:rPr>
          <w:rFonts w:asciiTheme="minorHAnsi" w:eastAsiaTheme="minorEastAsia" w:hAnsiTheme="minorHAnsi" w:cstheme="minorBidi"/>
          <w:sz w:val="24"/>
          <w:szCs w:val="24"/>
          <w:lang w:val="en-US" w:eastAsia="ja-JP"/>
        </w:rPr>
      </w:pPr>
      <w:r>
        <w:t>5.2.5 Entry Criteria and Exit criteria for testing</w:t>
      </w:r>
      <w:r>
        <w:tab/>
      </w:r>
      <w:r>
        <w:fldChar w:fldCharType="begin"/>
      </w:r>
      <w:r>
        <w:instrText xml:space="preserve"> PAGEREF _Toc322077063 \h </w:instrText>
      </w:r>
      <w:r>
        <w:fldChar w:fldCharType="separate"/>
      </w:r>
      <w:r>
        <w:t>45</w:t>
      </w:r>
      <w:r>
        <w:fldChar w:fldCharType="end"/>
      </w:r>
    </w:p>
    <w:p w14:paraId="42A79827" w14:textId="77777777" w:rsidR="00FF7560" w:rsidRDefault="00FF7560" w:rsidP="00494884">
      <w:pPr>
        <w:pStyle w:val="TOC2"/>
        <w:tabs>
          <w:tab w:val="right" w:leader="dot" w:pos="9061"/>
        </w:tabs>
        <w:rPr>
          <w:rFonts w:asciiTheme="minorHAnsi" w:eastAsiaTheme="minorEastAsia" w:hAnsiTheme="minorHAnsi" w:cstheme="minorBidi"/>
          <w:noProof/>
          <w:sz w:val="24"/>
          <w:szCs w:val="24"/>
          <w:lang w:val="en-US" w:eastAsia="ja-JP"/>
        </w:rPr>
      </w:pPr>
      <w:r>
        <w:rPr>
          <w:noProof/>
        </w:rPr>
        <w:t>5.3</w:t>
      </w:r>
      <w:r w:rsidRPr="00B2671E">
        <w:rPr>
          <w:i/>
          <w:noProof/>
        </w:rPr>
        <w:t xml:space="preserve"> </w:t>
      </w:r>
      <w:r>
        <w:rPr>
          <w:noProof/>
        </w:rPr>
        <w:t>Test Progress Monitoring and Control</w:t>
      </w:r>
      <w:r>
        <w:rPr>
          <w:noProof/>
        </w:rPr>
        <w:tab/>
      </w:r>
      <w:r>
        <w:rPr>
          <w:noProof/>
        </w:rPr>
        <w:fldChar w:fldCharType="begin"/>
      </w:r>
      <w:r>
        <w:rPr>
          <w:noProof/>
        </w:rPr>
        <w:instrText xml:space="preserve"> PAGEREF _Toc322077064 \h </w:instrText>
      </w:r>
      <w:r>
        <w:rPr>
          <w:noProof/>
        </w:rPr>
      </w:r>
      <w:r>
        <w:rPr>
          <w:noProof/>
        </w:rPr>
        <w:fldChar w:fldCharType="separate"/>
      </w:r>
      <w:r>
        <w:rPr>
          <w:noProof/>
        </w:rPr>
        <w:t>47</w:t>
      </w:r>
      <w:r>
        <w:rPr>
          <w:noProof/>
        </w:rPr>
        <w:fldChar w:fldCharType="end"/>
      </w:r>
    </w:p>
    <w:p w14:paraId="3284D88D" w14:textId="77777777" w:rsidR="00FF7560" w:rsidRDefault="00FF7560" w:rsidP="00494884">
      <w:pPr>
        <w:pStyle w:val="TOC3"/>
        <w:rPr>
          <w:rFonts w:asciiTheme="minorHAnsi" w:eastAsiaTheme="minorEastAsia" w:hAnsiTheme="minorHAnsi" w:cstheme="minorBidi"/>
          <w:sz w:val="24"/>
          <w:szCs w:val="24"/>
          <w:lang w:val="en-US" w:eastAsia="ja-JP"/>
        </w:rPr>
      </w:pPr>
      <w:r>
        <w:t>5.3.1 Metrics used in testing</w:t>
      </w:r>
      <w:r>
        <w:tab/>
      </w:r>
      <w:r>
        <w:fldChar w:fldCharType="begin"/>
      </w:r>
      <w:r>
        <w:instrText xml:space="preserve"> PAGEREF _Toc322077065 \h </w:instrText>
      </w:r>
      <w:r>
        <w:fldChar w:fldCharType="separate"/>
      </w:r>
      <w:r>
        <w:t>47</w:t>
      </w:r>
      <w:r>
        <w:fldChar w:fldCharType="end"/>
      </w:r>
    </w:p>
    <w:p w14:paraId="2D745E88" w14:textId="77777777" w:rsidR="00FF7560" w:rsidRDefault="00FF7560" w:rsidP="00494884">
      <w:pPr>
        <w:pStyle w:val="TOC3"/>
        <w:rPr>
          <w:rFonts w:asciiTheme="minorHAnsi" w:eastAsiaTheme="minorEastAsia" w:hAnsiTheme="minorHAnsi" w:cstheme="minorBidi"/>
          <w:sz w:val="24"/>
          <w:szCs w:val="24"/>
          <w:lang w:val="en-US" w:eastAsia="ja-JP"/>
        </w:rPr>
      </w:pPr>
      <w:r>
        <w:t>5.3.2 Purpose, content, and stakeholders of test Report and control</w:t>
      </w:r>
      <w:r>
        <w:tab/>
      </w:r>
      <w:r>
        <w:fldChar w:fldCharType="begin"/>
      </w:r>
      <w:r>
        <w:instrText xml:space="preserve"> PAGEREF _Toc322077066 \h </w:instrText>
      </w:r>
      <w:r>
        <w:fldChar w:fldCharType="separate"/>
      </w:r>
      <w:r>
        <w:t>47</w:t>
      </w:r>
      <w:r>
        <w:fldChar w:fldCharType="end"/>
      </w:r>
    </w:p>
    <w:p w14:paraId="645B61EB" w14:textId="77777777" w:rsidR="00FF7560" w:rsidRDefault="00FF7560" w:rsidP="00494884">
      <w:pPr>
        <w:pStyle w:val="TOC2"/>
        <w:tabs>
          <w:tab w:val="right" w:leader="dot" w:pos="9061"/>
        </w:tabs>
        <w:rPr>
          <w:rFonts w:asciiTheme="minorHAnsi" w:eastAsiaTheme="minorEastAsia" w:hAnsiTheme="minorHAnsi" w:cstheme="minorBidi"/>
          <w:noProof/>
          <w:sz w:val="24"/>
          <w:szCs w:val="24"/>
          <w:lang w:val="en-US" w:eastAsia="ja-JP"/>
        </w:rPr>
      </w:pPr>
      <w:r>
        <w:rPr>
          <w:noProof/>
        </w:rPr>
        <w:t>5.4 Configuration Management</w:t>
      </w:r>
      <w:r>
        <w:rPr>
          <w:noProof/>
        </w:rPr>
        <w:tab/>
      </w:r>
      <w:r>
        <w:rPr>
          <w:noProof/>
        </w:rPr>
        <w:fldChar w:fldCharType="begin"/>
      </w:r>
      <w:r>
        <w:rPr>
          <w:noProof/>
        </w:rPr>
        <w:instrText xml:space="preserve"> PAGEREF _Toc322077067 \h </w:instrText>
      </w:r>
      <w:r>
        <w:rPr>
          <w:noProof/>
        </w:rPr>
      </w:r>
      <w:r>
        <w:rPr>
          <w:noProof/>
        </w:rPr>
        <w:fldChar w:fldCharType="separate"/>
      </w:r>
      <w:r>
        <w:rPr>
          <w:noProof/>
        </w:rPr>
        <w:t>48</w:t>
      </w:r>
      <w:r>
        <w:rPr>
          <w:noProof/>
        </w:rPr>
        <w:fldChar w:fldCharType="end"/>
      </w:r>
    </w:p>
    <w:p w14:paraId="20C85E66" w14:textId="77777777" w:rsidR="00FF7560" w:rsidRDefault="00FF7560" w:rsidP="00494884">
      <w:pPr>
        <w:pStyle w:val="TOC3"/>
        <w:rPr>
          <w:rFonts w:asciiTheme="minorHAnsi" w:eastAsiaTheme="minorEastAsia" w:hAnsiTheme="minorHAnsi" w:cstheme="minorBidi"/>
          <w:sz w:val="24"/>
          <w:szCs w:val="24"/>
          <w:lang w:val="en-US" w:eastAsia="ja-JP"/>
        </w:rPr>
      </w:pPr>
      <w:r>
        <w:t>5.4.1 Configuration management in support of testing</w:t>
      </w:r>
      <w:r>
        <w:tab/>
      </w:r>
      <w:r>
        <w:fldChar w:fldCharType="begin"/>
      </w:r>
      <w:r>
        <w:instrText xml:space="preserve"> PAGEREF _Toc322077068 \h </w:instrText>
      </w:r>
      <w:r>
        <w:fldChar w:fldCharType="separate"/>
      </w:r>
      <w:r>
        <w:t>48</w:t>
      </w:r>
      <w:r>
        <w:fldChar w:fldCharType="end"/>
      </w:r>
    </w:p>
    <w:p w14:paraId="41DA235B" w14:textId="77777777" w:rsidR="00FF7560" w:rsidRDefault="00FF7560" w:rsidP="00494884">
      <w:pPr>
        <w:pStyle w:val="TOC2"/>
        <w:tabs>
          <w:tab w:val="right" w:leader="dot" w:pos="9061"/>
        </w:tabs>
        <w:rPr>
          <w:rFonts w:asciiTheme="minorHAnsi" w:eastAsiaTheme="minorEastAsia" w:hAnsiTheme="minorHAnsi" w:cstheme="minorBidi"/>
          <w:noProof/>
          <w:sz w:val="24"/>
          <w:szCs w:val="24"/>
          <w:lang w:val="en-US" w:eastAsia="ja-JP"/>
        </w:rPr>
      </w:pPr>
      <w:r>
        <w:rPr>
          <w:noProof/>
        </w:rPr>
        <w:t>5.5 Risk and Testing</w:t>
      </w:r>
      <w:r>
        <w:rPr>
          <w:noProof/>
        </w:rPr>
        <w:tab/>
      </w:r>
      <w:r>
        <w:rPr>
          <w:noProof/>
        </w:rPr>
        <w:fldChar w:fldCharType="begin"/>
      </w:r>
      <w:r>
        <w:rPr>
          <w:noProof/>
        </w:rPr>
        <w:instrText xml:space="preserve"> PAGEREF _Toc322077069 \h </w:instrText>
      </w:r>
      <w:r>
        <w:rPr>
          <w:noProof/>
        </w:rPr>
      </w:r>
      <w:r>
        <w:rPr>
          <w:noProof/>
        </w:rPr>
        <w:fldChar w:fldCharType="separate"/>
      </w:r>
      <w:r>
        <w:rPr>
          <w:noProof/>
        </w:rPr>
        <w:t>48</w:t>
      </w:r>
      <w:r>
        <w:rPr>
          <w:noProof/>
        </w:rPr>
        <w:fldChar w:fldCharType="end"/>
      </w:r>
    </w:p>
    <w:p w14:paraId="688B2BA7" w14:textId="77777777" w:rsidR="00FF7560" w:rsidRDefault="00FF7560" w:rsidP="00494884">
      <w:pPr>
        <w:pStyle w:val="TOC3"/>
        <w:rPr>
          <w:rFonts w:asciiTheme="minorHAnsi" w:eastAsiaTheme="minorEastAsia" w:hAnsiTheme="minorHAnsi" w:cstheme="minorBidi"/>
          <w:sz w:val="24"/>
          <w:szCs w:val="24"/>
          <w:lang w:val="en-US" w:eastAsia="ja-JP"/>
        </w:rPr>
      </w:pPr>
      <w:r>
        <w:t>5.5.1 Definition of Risk</w:t>
      </w:r>
      <w:r>
        <w:tab/>
      </w:r>
      <w:r>
        <w:fldChar w:fldCharType="begin"/>
      </w:r>
      <w:r>
        <w:instrText xml:space="preserve"> PAGEREF _Toc322077070 \h </w:instrText>
      </w:r>
      <w:r>
        <w:fldChar w:fldCharType="separate"/>
      </w:r>
      <w:r>
        <w:t>48</w:t>
      </w:r>
      <w:r>
        <w:fldChar w:fldCharType="end"/>
      </w:r>
    </w:p>
    <w:p w14:paraId="3E169E74" w14:textId="77777777" w:rsidR="00FF7560" w:rsidRDefault="00FF7560" w:rsidP="00494884">
      <w:pPr>
        <w:pStyle w:val="TOC3"/>
        <w:rPr>
          <w:rFonts w:asciiTheme="minorHAnsi" w:eastAsiaTheme="minorEastAsia" w:hAnsiTheme="minorHAnsi" w:cstheme="minorBidi"/>
          <w:sz w:val="24"/>
          <w:szCs w:val="24"/>
          <w:lang w:val="en-US" w:eastAsia="ja-JP"/>
        </w:rPr>
      </w:pPr>
      <w:r>
        <w:t>5.5.2  Project and Product Risks</w:t>
      </w:r>
      <w:r>
        <w:tab/>
      </w:r>
      <w:r>
        <w:fldChar w:fldCharType="begin"/>
      </w:r>
      <w:r>
        <w:instrText xml:space="preserve"> PAGEREF _Toc322077071 \h </w:instrText>
      </w:r>
      <w:r>
        <w:fldChar w:fldCharType="separate"/>
      </w:r>
      <w:r>
        <w:t>48</w:t>
      </w:r>
      <w:r>
        <w:fldChar w:fldCharType="end"/>
      </w:r>
    </w:p>
    <w:p w14:paraId="04C99A7E" w14:textId="77777777" w:rsidR="00FF7560" w:rsidRDefault="00FF7560" w:rsidP="00494884">
      <w:pPr>
        <w:pStyle w:val="TOC3"/>
        <w:rPr>
          <w:rFonts w:asciiTheme="minorHAnsi" w:eastAsiaTheme="minorEastAsia" w:hAnsiTheme="minorHAnsi" w:cstheme="minorBidi"/>
          <w:sz w:val="24"/>
          <w:szCs w:val="24"/>
          <w:lang w:val="en-US" w:eastAsia="ja-JP"/>
        </w:rPr>
      </w:pPr>
      <w:r>
        <w:t>5.5.3 Considering risk during test planning</w:t>
      </w:r>
      <w:r>
        <w:tab/>
      </w:r>
      <w:r>
        <w:fldChar w:fldCharType="begin"/>
      </w:r>
      <w:r>
        <w:instrText xml:space="preserve"> PAGEREF _Toc322077072 \h </w:instrText>
      </w:r>
      <w:r>
        <w:fldChar w:fldCharType="separate"/>
      </w:r>
      <w:r>
        <w:t>49</w:t>
      </w:r>
      <w:r>
        <w:fldChar w:fldCharType="end"/>
      </w:r>
    </w:p>
    <w:p w14:paraId="453878CA" w14:textId="77777777" w:rsidR="00FF7560" w:rsidRDefault="00FF7560" w:rsidP="00494884">
      <w:pPr>
        <w:pStyle w:val="TOC2"/>
        <w:tabs>
          <w:tab w:val="right" w:leader="dot" w:pos="9061"/>
        </w:tabs>
        <w:rPr>
          <w:rFonts w:asciiTheme="minorHAnsi" w:eastAsiaTheme="minorEastAsia" w:hAnsiTheme="minorHAnsi" w:cstheme="minorBidi"/>
          <w:noProof/>
          <w:sz w:val="24"/>
          <w:szCs w:val="24"/>
          <w:lang w:val="en-US" w:eastAsia="ja-JP"/>
        </w:rPr>
      </w:pPr>
      <w:r>
        <w:rPr>
          <w:noProof/>
        </w:rPr>
        <w:t>5.6 Incident Management</w:t>
      </w:r>
      <w:r>
        <w:rPr>
          <w:noProof/>
        </w:rPr>
        <w:tab/>
      </w:r>
      <w:r>
        <w:rPr>
          <w:noProof/>
        </w:rPr>
        <w:fldChar w:fldCharType="begin"/>
      </w:r>
      <w:r>
        <w:rPr>
          <w:noProof/>
        </w:rPr>
        <w:instrText xml:space="preserve"> PAGEREF _Toc322077073 \h </w:instrText>
      </w:r>
      <w:r>
        <w:rPr>
          <w:noProof/>
        </w:rPr>
      </w:r>
      <w:r>
        <w:rPr>
          <w:noProof/>
        </w:rPr>
        <w:fldChar w:fldCharType="separate"/>
      </w:r>
      <w:r>
        <w:rPr>
          <w:noProof/>
        </w:rPr>
        <w:t>50</w:t>
      </w:r>
      <w:r>
        <w:rPr>
          <w:noProof/>
        </w:rPr>
        <w:fldChar w:fldCharType="end"/>
      </w:r>
    </w:p>
    <w:p w14:paraId="227EACE2" w14:textId="77777777" w:rsidR="00FF7560" w:rsidRDefault="00FF7560" w:rsidP="00494884">
      <w:pPr>
        <w:pStyle w:val="TOC3"/>
        <w:rPr>
          <w:rFonts w:asciiTheme="minorHAnsi" w:eastAsiaTheme="minorEastAsia" w:hAnsiTheme="minorHAnsi" w:cstheme="minorBidi"/>
          <w:sz w:val="24"/>
          <w:szCs w:val="24"/>
          <w:lang w:val="en-US" w:eastAsia="ja-JP"/>
        </w:rPr>
      </w:pPr>
      <w:r>
        <w:t>5.6.1 Structure and content of an Incident report</w:t>
      </w:r>
      <w:r>
        <w:tab/>
      </w:r>
      <w:r>
        <w:fldChar w:fldCharType="begin"/>
      </w:r>
      <w:r>
        <w:instrText xml:space="preserve"> PAGEREF _Toc322077074 \h </w:instrText>
      </w:r>
      <w:r>
        <w:fldChar w:fldCharType="separate"/>
      </w:r>
      <w:r>
        <w:t>50</w:t>
      </w:r>
      <w:r>
        <w:fldChar w:fldCharType="end"/>
      </w:r>
    </w:p>
    <w:p w14:paraId="70BB2939" w14:textId="77777777" w:rsidR="00FF7560" w:rsidRDefault="00FF7560" w:rsidP="00494884">
      <w:pPr>
        <w:pStyle w:val="TOC1"/>
        <w:tabs>
          <w:tab w:val="left" w:pos="407"/>
        </w:tabs>
        <w:rPr>
          <w:rFonts w:asciiTheme="minorHAnsi" w:eastAsiaTheme="minorEastAsia" w:hAnsiTheme="minorHAnsi" w:cstheme="minorBidi"/>
          <w:sz w:val="24"/>
          <w:szCs w:val="24"/>
          <w:lang w:val="en-US" w:eastAsia="ja-JP"/>
        </w:rPr>
      </w:pPr>
      <w:r w:rsidRPr="00B2671E">
        <w:rPr>
          <w:lang w:val="en-US"/>
        </w:rPr>
        <w:t>6.</w:t>
      </w:r>
      <w:r>
        <w:rPr>
          <w:rFonts w:asciiTheme="minorHAnsi" w:eastAsiaTheme="minorEastAsia" w:hAnsiTheme="minorHAnsi" w:cstheme="minorBidi"/>
          <w:sz w:val="24"/>
          <w:szCs w:val="24"/>
          <w:lang w:val="en-US" w:eastAsia="ja-JP"/>
        </w:rPr>
        <w:tab/>
      </w:r>
      <w:r>
        <w:t>Tool Support for Testing - 40 Min.</w:t>
      </w:r>
      <w:r>
        <w:tab/>
      </w:r>
      <w:r>
        <w:fldChar w:fldCharType="begin"/>
      </w:r>
      <w:r>
        <w:instrText xml:space="preserve"> PAGEREF _Toc322077075 \h </w:instrText>
      </w:r>
      <w:r>
        <w:fldChar w:fldCharType="separate"/>
      </w:r>
      <w:r>
        <w:t>52</w:t>
      </w:r>
      <w:r>
        <w:fldChar w:fldCharType="end"/>
      </w:r>
    </w:p>
    <w:p w14:paraId="572968B7" w14:textId="77777777" w:rsidR="00FF7560" w:rsidRDefault="00FF7560" w:rsidP="00494884">
      <w:pPr>
        <w:pStyle w:val="TOC2"/>
        <w:tabs>
          <w:tab w:val="right" w:leader="dot" w:pos="9061"/>
        </w:tabs>
        <w:rPr>
          <w:rFonts w:asciiTheme="minorHAnsi" w:eastAsiaTheme="minorEastAsia" w:hAnsiTheme="minorHAnsi" w:cstheme="minorBidi"/>
          <w:noProof/>
          <w:sz w:val="24"/>
          <w:szCs w:val="24"/>
          <w:lang w:val="en-US" w:eastAsia="ja-JP"/>
        </w:rPr>
      </w:pPr>
      <w:r>
        <w:rPr>
          <w:noProof/>
        </w:rPr>
        <w:t>6.1 Test Tools</w:t>
      </w:r>
      <w:r>
        <w:rPr>
          <w:noProof/>
        </w:rPr>
        <w:tab/>
      </w:r>
      <w:r>
        <w:rPr>
          <w:noProof/>
        </w:rPr>
        <w:fldChar w:fldCharType="begin"/>
      </w:r>
      <w:r>
        <w:rPr>
          <w:noProof/>
        </w:rPr>
        <w:instrText xml:space="preserve"> PAGEREF _Toc322077076 \h </w:instrText>
      </w:r>
      <w:r>
        <w:rPr>
          <w:noProof/>
        </w:rPr>
      </w:r>
      <w:r>
        <w:rPr>
          <w:noProof/>
        </w:rPr>
        <w:fldChar w:fldCharType="separate"/>
      </w:r>
      <w:r>
        <w:rPr>
          <w:noProof/>
        </w:rPr>
        <w:t>53</w:t>
      </w:r>
      <w:r>
        <w:rPr>
          <w:noProof/>
        </w:rPr>
        <w:fldChar w:fldCharType="end"/>
      </w:r>
    </w:p>
    <w:p w14:paraId="6AA31BCE" w14:textId="77777777" w:rsidR="00FF7560" w:rsidRDefault="00FF7560" w:rsidP="00494884">
      <w:pPr>
        <w:pStyle w:val="TOC3"/>
        <w:rPr>
          <w:rFonts w:asciiTheme="minorHAnsi" w:eastAsiaTheme="minorEastAsia" w:hAnsiTheme="minorHAnsi" w:cstheme="minorBidi"/>
          <w:sz w:val="24"/>
          <w:szCs w:val="24"/>
          <w:lang w:val="en-US" w:eastAsia="ja-JP"/>
        </w:rPr>
      </w:pPr>
      <w:r>
        <w:t>6.1.1 Test Tool Classifications</w:t>
      </w:r>
      <w:r>
        <w:tab/>
      </w:r>
      <w:r>
        <w:fldChar w:fldCharType="begin"/>
      </w:r>
      <w:r>
        <w:instrText xml:space="preserve"> PAGEREF _Toc322077077 \h </w:instrText>
      </w:r>
      <w:r>
        <w:fldChar w:fldCharType="separate"/>
      </w:r>
      <w:r>
        <w:t>53</w:t>
      </w:r>
      <w:r>
        <w:fldChar w:fldCharType="end"/>
      </w:r>
    </w:p>
    <w:p w14:paraId="0E6E9A30" w14:textId="77777777" w:rsidR="00FF7560" w:rsidRDefault="00FF7560" w:rsidP="00494884">
      <w:pPr>
        <w:pStyle w:val="TOC3"/>
        <w:rPr>
          <w:rFonts w:asciiTheme="minorHAnsi" w:eastAsiaTheme="minorEastAsia" w:hAnsiTheme="minorHAnsi" w:cstheme="minorBidi"/>
          <w:sz w:val="24"/>
          <w:szCs w:val="24"/>
          <w:lang w:val="en-US" w:eastAsia="ja-JP"/>
        </w:rPr>
      </w:pPr>
      <w:r>
        <w:t>6.1.1.1 Tool Support for Management of Testing and Tests</w:t>
      </w:r>
      <w:r>
        <w:tab/>
      </w:r>
      <w:r>
        <w:fldChar w:fldCharType="begin"/>
      </w:r>
      <w:r>
        <w:instrText xml:space="preserve"> PAGEREF _Toc322077078 \h </w:instrText>
      </w:r>
      <w:r>
        <w:fldChar w:fldCharType="separate"/>
      </w:r>
      <w:r>
        <w:t>53</w:t>
      </w:r>
      <w:r>
        <w:fldChar w:fldCharType="end"/>
      </w:r>
    </w:p>
    <w:p w14:paraId="441DC993" w14:textId="77777777" w:rsidR="00FF7560" w:rsidRDefault="00FF7560" w:rsidP="00494884">
      <w:pPr>
        <w:pStyle w:val="TOC3"/>
        <w:rPr>
          <w:rFonts w:asciiTheme="minorHAnsi" w:eastAsiaTheme="minorEastAsia" w:hAnsiTheme="minorHAnsi" w:cstheme="minorBidi"/>
          <w:sz w:val="24"/>
          <w:szCs w:val="24"/>
          <w:lang w:val="en-US" w:eastAsia="ja-JP"/>
        </w:rPr>
      </w:pPr>
      <w:r>
        <w:t>6.1.1.2 Tool Support for Static Testing</w:t>
      </w:r>
      <w:r>
        <w:tab/>
      </w:r>
      <w:r>
        <w:fldChar w:fldCharType="begin"/>
      </w:r>
      <w:r>
        <w:instrText xml:space="preserve"> PAGEREF _Toc322077079 \h </w:instrText>
      </w:r>
      <w:r>
        <w:fldChar w:fldCharType="separate"/>
      </w:r>
      <w:r>
        <w:t>54</w:t>
      </w:r>
      <w:r>
        <w:fldChar w:fldCharType="end"/>
      </w:r>
    </w:p>
    <w:p w14:paraId="45CAF7B3" w14:textId="77777777" w:rsidR="00FF7560" w:rsidRDefault="00FF7560" w:rsidP="00494884">
      <w:pPr>
        <w:pStyle w:val="TOC3"/>
        <w:rPr>
          <w:rFonts w:asciiTheme="minorHAnsi" w:eastAsiaTheme="minorEastAsia" w:hAnsiTheme="minorHAnsi" w:cstheme="minorBidi"/>
          <w:sz w:val="24"/>
          <w:szCs w:val="24"/>
          <w:lang w:val="en-US" w:eastAsia="ja-JP"/>
        </w:rPr>
      </w:pPr>
      <w:r>
        <w:t>6.1.1.3 Tool Support for Test Specification</w:t>
      </w:r>
      <w:r>
        <w:tab/>
      </w:r>
      <w:r>
        <w:fldChar w:fldCharType="begin"/>
      </w:r>
      <w:r>
        <w:instrText xml:space="preserve"> PAGEREF _Toc322077080 \h </w:instrText>
      </w:r>
      <w:r>
        <w:fldChar w:fldCharType="separate"/>
      </w:r>
      <w:r>
        <w:t>54</w:t>
      </w:r>
      <w:r>
        <w:fldChar w:fldCharType="end"/>
      </w:r>
    </w:p>
    <w:p w14:paraId="168D6C11" w14:textId="77777777" w:rsidR="00FF7560" w:rsidRDefault="00FF7560" w:rsidP="00494884">
      <w:pPr>
        <w:pStyle w:val="TOC3"/>
        <w:rPr>
          <w:rFonts w:asciiTheme="minorHAnsi" w:eastAsiaTheme="minorEastAsia" w:hAnsiTheme="minorHAnsi" w:cstheme="minorBidi"/>
          <w:sz w:val="24"/>
          <w:szCs w:val="24"/>
          <w:lang w:val="en-US" w:eastAsia="ja-JP"/>
        </w:rPr>
      </w:pPr>
      <w:r>
        <w:t>6.1.1.4 Tool Support for Test Execution and Logging</w:t>
      </w:r>
      <w:r>
        <w:tab/>
      </w:r>
      <w:r>
        <w:fldChar w:fldCharType="begin"/>
      </w:r>
      <w:r>
        <w:instrText xml:space="preserve"> PAGEREF _Toc322077081 \h </w:instrText>
      </w:r>
      <w:r>
        <w:fldChar w:fldCharType="separate"/>
      </w:r>
      <w:r>
        <w:t>55</w:t>
      </w:r>
      <w:r>
        <w:fldChar w:fldCharType="end"/>
      </w:r>
    </w:p>
    <w:p w14:paraId="4A777A14" w14:textId="77777777" w:rsidR="00FF7560" w:rsidRDefault="00FF7560" w:rsidP="00494884">
      <w:pPr>
        <w:pStyle w:val="TOC3"/>
        <w:rPr>
          <w:rFonts w:asciiTheme="minorHAnsi" w:eastAsiaTheme="minorEastAsia" w:hAnsiTheme="minorHAnsi" w:cstheme="minorBidi"/>
          <w:sz w:val="24"/>
          <w:szCs w:val="24"/>
          <w:lang w:val="en-US" w:eastAsia="ja-JP"/>
        </w:rPr>
      </w:pPr>
      <w:r>
        <w:t>6.1.1.5 Tool Support for Performance and Monitoring</w:t>
      </w:r>
      <w:r>
        <w:tab/>
      </w:r>
      <w:r>
        <w:fldChar w:fldCharType="begin"/>
      </w:r>
      <w:r>
        <w:instrText xml:space="preserve"> PAGEREF _Toc322077082 \h </w:instrText>
      </w:r>
      <w:r>
        <w:fldChar w:fldCharType="separate"/>
      </w:r>
      <w:r>
        <w:t>55</w:t>
      </w:r>
      <w:r>
        <w:fldChar w:fldCharType="end"/>
      </w:r>
    </w:p>
    <w:p w14:paraId="64932A0E" w14:textId="77777777" w:rsidR="00FF7560" w:rsidRDefault="00FF7560" w:rsidP="00494884">
      <w:pPr>
        <w:pStyle w:val="TOC3"/>
        <w:rPr>
          <w:rFonts w:asciiTheme="minorHAnsi" w:eastAsiaTheme="minorEastAsia" w:hAnsiTheme="minorHAnsi" w:cstheme="minorBidi"/>
          <w:sz w:val="24"/>
          <w:szCs w:val="24"/>
          <w:lang w:val="en-US" w:eastAsia="ja-JP"/>
        </w:rPr>
      </w:pPr>
      <w:r>
        <w:t>6.1.1.6 Tool Support for Specific Testing Needs</w:t>
      </w:r>
      <w:r>
        <w:tab/>
      </w:r>
      <w:r>
        <w:fldChar w:fldCharType="begin"/>
      </w:r>
      <w:r>
        <w:instrText xml:space="preserve"> PAGEREF _Toc322077083 \h </w:instrText>
      </w:r>
      <w:r>
        <w:fldChar w:fldCharType="separate"/>
      </w:r>
      <w:r>
        <w:t>56</w:t>
      </w:r>
      <w:r>
        <w:fldChar w:fldCharType="end"/>
      </w:r>
    </w:p>
    <w:p w14:paraId="7CC13E4A" w14:textId="77777777" w:rsidR="00FF7560" w:rsidRDefault="00FF7560" w:rsidP="00494884">
      <w:pPr>
        <w:pStyle w:val="TOC3"/>
        <w:rPr>
          <w:rFonts w:asciiTheme="minorHAnsi" w:eastAsiaTheme="minorEastAsia" w:hAnsiTheme="minorHAnsi" w:cstheme="minorBidi"/>
          <w:sz w:val="24"/>
          <w:szCs w:val="24"/>
          <w:lang w:val="en-US" w:eastAsia="ja-JP"/>
        </w:rPr>
      </w:pPr>
      <w:r>
        <w:t>6.1.2 Benefits and Risks of Automated Test Tools</w:t>
      </w:r>
      <w:r>
        <w:tab/>
      </w:r>
      <w:r>
        <w:fldChar w:fldCharType="begin"/>
      </w:r>
      <w:r>
        <w:instrText xml:space="preserve"> PAGEREF _Toc322077084 \h </w:instrText>
      </w:r>
      <w:r>
        <w:fldChar w:fldCharType="separate"/>
      </w:r>
      <w:r>
        <w:t>56</w:t>
      </w:r>
      <w:r>
        <w:fldChar w:fldCharType="end"/>
      </w:r>
    </w:p>
    <w:p w14:paraId="1C7F899B" w14:textId="77777777" w:rsidR="00FF7560" w:rsidRDefault="00FF7560" w:rsidP="00494884">
      <w:pPr>
        <w:pStyle w:val="TOC3"/>
        <w:rPr>
          <w:rFonts w:asciiTheme="minorHAnsi" w:eastAsiaTheme="minorEastAsia" w:hAnsiTheme="minorHAnsi" w:cstheme="minorBidi"/>
          <w:sz w:val="24"/>
          <w:szCs w:val="24"/>
          <w:lang w:val="en-US" w:eastAsia="ja-JP"/>
        </w:rPr>
      </w:pPr>
      <w:r w:rsidRPr="00B2671E">
        <w:rPr>
          <w:rFonts w:eastAsia="SimSun"/>
        </w:rPr>
        <w:t>6.1.3 Special Considerations for Some Types of Tools</w:t>
      </w:r>
      <w:r>
        <w:tab/>
      </w:r>
      <w:r>
        <w:fldChar w:fldCharType="begin"/>
      </w:r>
      <w:r>
        <w:instrText xml:space="preserve"> PAGEREF _Toc322077085 \h </w:instrText>
      </w:r>
      <w:r>
        <w:fldChar w:fldCharType="separate"/>
      </w:r>
      <w:r>
        <w:t>57</w:t>
      </w:r>
      <w:r>
        <w:fldChar w:fldCharType="end"/>
      </w:r>
    </w:p>
    <w:p w14:paraId="63CEC85D" w14:textId="77777777" w:rsidR="00FF7560" w:rsidRDefault="00FF7560" w:rsidP="00494884">
      <w:pPr>
        <w:pStyle w:val="TOC2"/>
        <w:tabs>
          <w:tab w:val="right" w:leader="dot" w:pos="9061"/>
        </w:tabs>
        <w:rPr>
          <w:rFonts w:asciiTheme="minorHAnsi" w:eastAsiaTheme="minorEastAsia" w:hAnsiTheme="minorHAnsi" w:cstheme="minorBidi"/>
          <w:noProof/>
          <w:sz w:val="24"/>
          <w:szCs w:val="24"/>
          <w:lang w:val="en-US" w:eastAsia="ja-JP"/>
        </w:rPr>
      </w:pPr>
      <w:r>
        <w:rPr>
          <w:noProof/>
        </w:rPr>
        <w:t>6.2 Effective Use of Tools</w:t>
      </w:r>
      <w:r>
        <w:rPr>
          <w:noProof/>
        </w:rPr>
        <w:tab/>
      </w:r>
      <w:r>
        <w:rPr>
          <w:noProof/>
        </w:rPr>
        <w:fldChar w:fldCharType="begin"/>
      </w:r>
      <w:r>
        <w:rPr>
          <w:noProof/>
        </w:rPr>
        <w:instrText xml:space="preserve"> PAGEREF _Toc322077086 \h </w:instrText>
      </w:r>
      <w:r>
        <w:rPr>
          <w:noProof/>
        </w:rPr>
      </w:r>
      <w:r>
        <w:rPr>
          <w:noProof/>
        </w:rPr>
        <w:fldChar w:fldCharType="separate"/>
      </w:r>
      <w:r>
        <w:rPr>
          <w:noProof/>
        </w:rPr>
        <w:t>59</w:t>
      </w:r>
      <w:r>
        <w:rPr>
          <w:noProof/>
        </w:rPr>
        <w:fldChar w:fldCharType="end"/>
      </w:r>
    </w:p>
    <w:p w14:paraId="0EE97573" w14:textId="77777777" w:rsidR="00FF7560" w:rsidRDefault="00FF7560" w:rsidP="00494884">
      <w:pPr>
        <w:pStyle w:val="TOC3"/>
        <w:rPr>
          <w:rFonts w:asciiTheme="minorHAnsi" w:eastAsiaTheme="minorEastAsia" w:hAnsiTheme="minorHAnsi" w:cstheme="minorBidi"/>
          <w:sz w:val="24"/>
          <w:szCs w:val="24"/>
          <w:lang w:val="en-US" w:eastAsia="ja-JP"/>
        </w:rPr>
      </w:pPr>
      <w:r>
        <w:t xml:space="preserve">6.2.1 </w:t>
      </w:r>
      <w:r w:rsidRPr="00B2671E">
        <w:rPr>
          <w:rFonts w:cs="Arial"/>
          <w:color w:val="000000"/>
        </w:rPr>
        <w:t>Main considerations for selecting tools</w:t>
      </w:r>
      <w:r>
        <w:tab/>
      </w:r>
      <w:r>
        <w:fldChar w:fldCharType="begin"/>
      </w:r>
      <w:r>
        <w:instrText xml:space="preserve"> PAGEREF _Toc322077087 \h </w:instrText>
      </w:r>
      <w:r>
        <w:fldChar w:fldCharType="separate"/>
      </w:r>
      <w:r>
        <w:t>59</w:t>
      </w:r>
      <w:r>
        <w:fldChar w:fldCharType="end"/>
      </w:r>
    </w:p>
    <w:p w14:paraId="2D4B7234" w14:textId="77777777" w:rsidR="00FF7560" w:rsidRDefault="00FF7560" w:rsidP="00494884">
      <w:pPr>
        <w:pStyle w:val="TOC3"/>
        <w:rPr>
          <w:rFonts w:asciiTheme="minorHAnsi" w:eastAsiaTheme="minorEastAsia" w:hAnsiTheme="minorHAnsi" w:cstheme="minorBidi"/>
          <w:sz w:val="24"/>
          <w:szCs w:val="24"/>
          <w:lang w:val="en-US" w:eastAsia="ja-JP"/>
        </w:rPr>
      </w:pPr>
      <w:r>
        <w:t>6.2.2 Pilot Projects for tool evaluation</w:t>
      </w:r>
      <w:r>
        <w:tab/>
      </w:r>
      <w:r>
        <w:fldChar w:fldCharType="begin"/>
      </w:r>
      <w:r>
        <w:instrText xml:space="preserve"> PAGEREF _Toc322077088 \h </w:instrText>
      </w:r>
      <w:r>
        <w:fldChar w:fldCharType="separate"/>
      </w:r>
      <w:r>
        <w:t>59</w:t>
      </w:r>
      <w:r>
        <w:fldChar w:fldCharType="end"/>
      </w:r>
    </w:p>
    <w:p w14:paraId="4268FBEC" w14:textId="77777777" w:rsidR="00FF7560" w:rsidRDefault="00FF7560" w:rsidP="00494884">
      <w:pPr>
        <w:pStyle w:val="TOC1"/>
        <w:tabs>
          <w:tab w:val="left" w:pos="407"/>
        </w:tabs>
        <w:rPr>
          <w:rFonts w:asciiTheme="minorHAnsi" w:eastAsiaTheme="minorEastAsia" w:hAnsiTheme="minorHAnsi" w:cstheme="minorBidi"/>
          <w:sz w:val="24"/>
          <w:szCs w:val="24"/>
          <w:lang w:val="en-US" w:eastAsia="ja-JP"/>
        </w:rPr>
      </w:pPr>
      <w:r>
        <w:t>7.</w:t>
      </w:r>
      <w:r>
        <w:rPr>
          <w:rFonts w:asciiTheme="minorHAnsi" w:eastAsiaTheme="minorEastAsia" w:hAnsiTheme="minorHAnsi" w:cstheme="minorBidi"/>
          <w:sz w:val="24"/>
          <w:szCs w:val="24"/>
          <w:lang w:val="en-US" w:eastAsia="ja-JP"/>
        </w:rPr>
        <w:tab/>
      </w:r>
      <w:r>
        <w:t>Index</w:t>
      </w:r>
      <w:r>
        <w:tab/>
      </w:r>
      <w:r>
        <w:fldChar w:fldCharType="begin"/>
      </w:r>
      <w:r>
        <w:instrText xml:space="preserve"> PAGEREF _Toc322077089 \h </w:instrText>
      </w:r>
      <w:r>
        <w:fldChar w:fldCharType="separate"/>
      </w:r>
      <w:r>
        <w:t>60</w:t>
      </w:r>
      <w:r>
        <w:fldChar w:fldCharType="end"/>
      </w:r>
    </w:p>
    <w:p w14:paraId="391BBEEE" w14:textId="77777777" w:rsidR="00FB21AA" w:rsidRPr="00361538" w:rsidRDefault="006122C6" w:rsidP="00363BAF">
      <w:pPr>
        <w:pStyle w:val="Heading3"/>
      </w:pPr>
      <w:r>
        <w:fldChar w:fldCharType="end"/>
      </w:r>
    </w:p>
    <w:p w14:paraId="787880B5" w14:textId="77777777" w:rsidR="00D149BD" w:rsidRPr="00361538" w:rsidRDefault="0098521F" w:rsidP="00363BAF">
      <w:pPr>
        <w:pStyle w:val="MyHeading1"/>
        <w:jc w:val="both"/>
      </w:pPr>
      <w:bookmarkStart w:id="12" w:name="_Toc102313611"/>
      <w:bookmarkStart w:id="13" w:name="_Toc156723123"/>
      <w:bookmarkStart w:id="14" w:name="_Toc329029138"/>
      <w:bookmarkStart w:id="15" w:name="_Toc329029753"/>
      <w:r w:rsidRPr="00361538">
        <w:br w:type="page"/>
      </w:r>
      <w:bookmarkStart w:id="16" w:name="_Toc322076994"/>
      <w:r w:rsidR="00FB21AA" w:rsidRPr="00361538">
        <w:lastRenderedPageBreak/>
        <w:t>Acknowledgements</w:t>
      </w:r>
      <w:bookmarkEnd w:id="12"/>
      <w:bookmarkEnd w:id="13"/>
      <w:bookmarkEnd w:id="14"/>
      <w:bookmarkEnd w:id="15"/>
      <w:bookmarkEnd w:id="16"/>
      <w:r w:rsidR="00435656" w:rsidRPr="00361538">
        <w:t xml:space="preserve"> </w:t>
      </w:r>
    </w:p>
    <w:p w14:paraId="41EE8E33" w14:textId="6E44A8F7" w:rsidR="00224D8A" w:rsidRPr="00C33C92" w:rsidRDefault="00224D8A" w:rsidP="00612E7B">
      <w:pPr>
        <w:pStyle w:val="BodyText"/>
        <w:rPr>
          <w:lang w:val="en-GB"/>
        </w:rPr>
      </w:pPr>
      <w:proofErr w:type="gramStart"/>
      <w:r w:rsidRPr="00B7595B">
        <w:t>This document was produced by a team from the International Softwa</w:t>
      </w:r>
      <w:r w:rsidR="00B631D3">
        <w:t xml:space="preserve">re Testing Qualifications Board </w:t>
      </w:r>
      <w:r w:rsidRPr="00B7595B">
        <w:t>Foundation Level Working Group</w:t>
      </w:r>
      <w:proofErr w:type="gramEnd"/>
      <w:r w:rsidRPr="00B7595B">
        <w:t xml:space="preserve">. </w:t>
      </w:r>
    </w:p>
    <w:p w14:paraId="77D20A79" w14:textId="77777777" w:rsidR="00224D8A" w:rsidRPr="00C33C92" w:rsidRDefault="008F4B1B" w:rsidP="00612E7B">
      <w:pPr>
        <w:pStyle w:val="BodyText"/>
      </w:pPr>
      <w:r w:rsidRPr="00C33C92">
        <w:tab/>
      </w:r>
    </w:p>
    <w:p w14:paraId="4FE8BCE4" w14:textId="74F13C64" w:rsidR="00224D8A" w:rsidRPr="00C33C92" w:rsidRDefault="00224D8A" w:rsidP="00612E7B">
      <w:pPr>
        <w:pStyle w:val="BodyText"/>
      </w:pPr>
      <w:r w:rsidRPr="00C33C92">
        <w:t xml:space="preserve">The </w:t>
      </w:r>
      <w:r w:rsidR="00857036">
        <w:t>Foundation</w:t>
      </w:r>
      <w:r w:rsidRPr="00C33C92">
        <w:t xml:space="preserve"> team thanks the review team and </w:t>
      </w:r>
      <w:r w:rsidR="002965E8">
        <w:t>the</w:t>
      </w:r>
      <w:r w:rsidR="002965E8" w:rsidRPr="00B7595B">
        <w:t xml:space="preserve"> </w:t>
      </w:r>
      <w:r w:rsidRPr="00C33C92">
        <w:t>National Boards for their suggestions and input.</w:t>
      </w:r>
    </w:p>
    <w:p w14:paraId="2EA35743" w14:textId="77777777" w:rsidR="00224D8A" w:rsidRPr="00C33C92" w:rsidRDefault="00224D8A" w:rsidP="00612E7B">
      <w:pPr>
        <w:pStyle w:val="BodyText"/>
      </w:pPr>
    </w:p>
    <w:p w14:paraId="07646B90" w14:textId="65A6AC48" w:rsidR="00224D8A" w:rsidRDefault="00224D8A" w:rsidP="00612E7B">
      <w:pPr>
        <w:pStyle w:val="BodyText"/>
      </w:pPr>
    </w:p>
    <w:p w14:paraId="462C2BFC" w14:textId="77777777" w:rsidR="00857036" w:rsidRDefault="00857036" w:rsidP="00612E7B">
      <w:pPr>
        <w:pStyle w:val="BodyText"/>
      </w:pPr>
    </w:p>
    <w:p w14:paraId="27A0369E" w14:textId="77777777" w:rsidR="00857036" w:rsidRDefault="00857036" w:rsidP="00612E7B">
      <w:pPr>
        <w:pStyle w:val="BodyText"/>
      </w:pPr>
    </w:p>
    <w:p w14:paraId="485C1D98" w14:textId="77777777" w:rsidR="00857036" w:rsidRDefault="00857036" w:rsidP="00612E7B">
      <w:pPr>
        <w:pStyle w:val="BodyText"/>
      </w:pPr>
    </w:p>
    <w:p w14:paraId="10E83407" w14:textId="77777777" w:rsidR="00857036" w:rsidRDefault="00857036" w:rsidP="00612E7B">
      <w:pPr>
        <w:pStyle w:val="BodyText"/>
      </w:pPr>
    </w:p>
    <w:p w14:paraId="3720A1EC" w14:textId="77777777" w:rsidR="00857036" w:rsidRDefault="00857036" w:rsidP="00612E7B">
      <w:pPr>
        <w:pStyle w:val="BodyText"/>
      </w:pPr>
    </w:p>
    <w:p w14:paraId="79F0A91B" w14:textId="77777777" w:rsidR="00857036" w:rsidRDefault="00857036" w:rsidP="00612E7B">
      <w:pPr>
        <w:pStyle w:val="BodyText"/>
      </w:pPr>
    </w:p>
    <w:p w14:paraId="209470DD" w14:textId="77777777" w:rsidR="00857036" w:rsidRDefault="00857036" w:rsidP="00612E7B">
      <w:pPr>
        <w:pStyle w:val="BodyText"/>
      </w:pPr>
    </w:p>
    <w:p w14:paraId="79BA9218" w14:textId="77777777" w:rsidR="00857036" w:rsidRDefault="00857036" w:rsidP="00612E7B">
      <w:pPr>
        <w:pStyle w:val="BodyText"/>
      </w:pPr>
    </w:p>
    <w:p w14:paraId="05838B53" w14:textId="77777777" w:rsidR="00857036" w:rsidRPr="00C33C92" w:rsidRDefault="00857036" w:rsidP="00612E7B">
      <w:pPr>
        <w:pStyle w:val="BodyText"/>
      </w:pPr>
    </w:p>
    <w:p w14:paraId="327F1661" w14:textId="77777777" w:rsidR="00224D8A" w:rsidRPr="00C33C92" w:rsidRDefault="00224D8A" w:rsidP="00612E7B">
      <w:pPr>
        <w:pStyle w:val="BodyText"/>
      </w:pPr>
    </w:p>
    <w:p w14:paraId="508A6160" w14:textId="62F04422" w:rsidR="00F45D6B" w:rsidRPr="00361538" w:rsidRDefault="00224D8A" w:rsidP="00612E7B">
      <w:pPr>
        <w:pStyle w:val="BodyText"/>
      </w:pPr>
      <w:r w:rsidRPr="00C33C92">
        <w:t>This document was formally approved for release by the General Assembly of</w:t>
      </w:r>
      <w:r w:rsidR="002965E8">
        <w:t xml:space="preserve"> the</w:t>
      </w:r>
      <w:r w:rsidRPr="00B7595B">
        <w:t xml:space="preserve"> ISTQB® on </w:t>
      </w:r>
      <w:r w:rsidR="00857036" w:rsidRPr="00857036">
        <w:rPr>
          <w:highlight w:val="yellow"/>
        </w:rPr>
        <w:t>DATE</w:t>
      </w:r>
      <w:r w:rsidRPr="00857036">
        <w:rPr>
          <w:highlight w:val="yellow"/>
        </w:rPr>
        <w:t xml:space="preserve">, </w:t>
      </w:r>
      <w:r w:rsidR="00857036" w:rsidRPr="00857036">
        <w:rPr>
          <w:highlight w:val="yellow"/>
        </w:rPr>
        <w:t>YEAR</w:t>
      </w:r>
      <w:r w:rsidRPr="00857036">
        <w:rPr>
          <w:highlight w:val="yellow"/>
        </w:rPr>
        <w:t>.</w:t>
      </w:r>
      <w:r w:rsidR="00457857" w:rsidRPr="00361538">
        <w:br w:type="page"/>
      </w:r>
    </w:p>
    <w:p w14:paraId="67C68D6B" w14:textId="2755B659" w:rsidR="009F6985" w:rsidRPr="00361538" w:rsidRDefault="00B7595B" w:rsidP="00363BAF">
      <w:pPr>
        <w:pStyle w:val="Heading1"/>
        <w:jc w:val="both"/>
        <w:rPr>
          <w:lang w:val="en-US"/>
        </w:rPr>
      </w:pPr>
      <w:bookmarkStart w:id="17" w:name="_Toc163279941"/>
      <w:bookmarkStart w:id="18" w:name="_Toc322076995"/>
      <w:bookmarkEnd w:id="17"/>
      <w:r>
        <w:rPr>
          <w:lang w:val="en-US"/>
        </w:rPr>
        <w:lastRenderedPageBreak/>
        <w:t>Introduction to this Syllabus</w:t>
      </w:r>
      <w:bookmarkEnd w:id="18"/>
    </w:p>
    <w:p w14:paraId="472C3124" w14:textId="77777777" w:rsidR="00EB144D" w:rsidRPr="00B7595B" w:rsidRDefault="00EB144D" w:rsidP="00363BAF">
      <w:pPr>
        <w:pStyle w:val="Heading2"/>
        <w:jc w:val="both"/>
      </w:pPr>
      <w:bookmarkStart w:id="19" w:name="_Toc322076996"/>
      <w:r w:rsidRPr="00B7595B">
        <w:t>0.1</w:t>
      </w:r>
      <w:r w:rsidRPr="00B7595B">
        <w:tab/>
        <w:t>Purpose of this Document</w:t>
      </w:r>
      <w:bookmarkEnd w:id="19"/>
    </w:p>
    <w:p w14:paraId="056601CE" w14:textId="25D34807" w:rsidR="00EB144D" w:rsidRPr="00C33C92" w:rsidRDefault="00EB144D" w:rsidP="00612E7B">
      <w:pPr>
        <w:pStyle w:val="BodyText"/>
      </w:pPr>
      <w:r w:rsidRPr="00B7595B">
        <w:t>This syllabus forms the basis for the International Software Testing Qualification at the Foundation Level. The ISTQB</w:t>
      </w:r>
      <w:r w:rsidRPr="00C33C92">
        <w:rPr>
          <w:vertAlign w:val="superscript"/>
        </w:rPr>
        <w:t>®</w:t>
      </w:r>
      <w:r w:rsidRPr="00C33C92">
        <w:t xml:space="preserve"> provides this syllabus as follows:</w:t>
      </w:r>
    </w:p>
    <w:p w14:paraId="355FF981" w14:textId="77777777" w:rsidR="00EB144D" w:rsidRPr="00C33C92" w:rsidRDefault="00EB144D" w:rsidP="00363BAF">
      <w:pPr>
        <w:pStyle w:val="BodyText"/>
      </w:pPr>
      <w:proofErr w:type="gramStart"/>
      <w:r w:rsidRPr="00C33C92">
        <w:t>To National Boards, to translate into their local language and to accredit training providers.</w:t>
      </w:r>
      <w:proofErr w:type="gramEnd"/>
      <w:r w:rsidRPr="00C33C92">
        <w:t xml:space="preserve"> </w:t>
      </w:r>
      <w:commentRangeStart w:id="20"/>
      <w:r w:rsidRPr="00C33C92">
        <w:t>National Boards may adapt the syllabus to their particular language needs and modify the references to adapt to their local publications.</w:t>
      </w:r>
      <w:commentRangeEnd w:id="20"/>
      <w:r w:rsidR="00764617">
        <w:rPr>
          <w:rStyle w:val="CommentReference"/>
          <w:snapToGrid/>
          <w:lang w:val="en-GB"/>
        </w:rPr>
        <w:commentReference w:id="20"/>
      </w:r>
    </w:p>
    <w:p w14:paraId="3DF39025" w14:textId="605C3F81" w:rsidR="00EB144D" w:rsidRPr="00C33C92" w:rsidRDefault="00EB144D" w:rsidP="00363BAF">
      <w:pPr>
        <w:pStyle w:val="BodyText"/>
      </w:pPr>
      <w:r w:rsidRPr="00C33C92">
        <w:t>To</w:t>
      </w:r>
      <w:r w:rsidR="00764617">
        <w:t xml:space="preserve"> Examination</w:t>
      </w:r>
      <w:r w:rsidRPr="00C33C92">
        <w:t xml:space="preserve"> Boards, to derive examination questions in their local language </w:t>
      </w:r>
      <w:commentRangeStart w:id="21"/>
      <w:r w:rsidRPr="00C33C92">
        <w:t xml:space="preserve">adapted </w:t>
      </w:r>
      <w:commentRangeEnd w:id="21"/>
      <w:r w:rsidR="00764617">
        <w:rPr>
          <w:rStyle w:val="CommentReference"/>
          <w:snapToGrid/>
          <w:lang w:val="en-GB"/>
        </w:rPr>
        <w:commentReference w:id="21"/>
      </w:r>
      <w:r w:rsidRPr="00C33C92">
        <w:t>to the learning objectives for each syllabus.</w:t>
      </w:r>
    </w:p>
    <w:p w14:paraId="43EDC3D1" w14:textId="77777777" w:rsidR="00EB144D" w:rsidRPr="00C33C92" w:rsidRDefault="00EB144D" w:rsidP="00363BAF">
      <w:pPr>
        <w:pStyle w:val="BodyText"/>
      </w:pPr>
      <w:proofErr w:type="gramStart"/>
      <w:r w:rsidRPr="00C33C92">
        <w:t>To training providers, to produce courseware and determine appropriate teaching methods.</w:t>
      </w:r>
      <w:proofErr w:type="gramEnd"/>
    </w:p>
    <w:p w14:paraId="137E03BE" w14:textId="4DFD2363" w:rsidR="00EB144D" w:rsidRPr="00C33C92" w:rsidRDefault="00EB144D" w:rsidP="00363BAF">
      <w:pPr>
        <w:pStyle w:val="BodyText"/>
      </w:pPr>
      <w:proofErr w:type="gramStart"/>
      <w:r w:rsidRPr="00C33C92">
        <w:t xml:space="preserve">To certification candidates, to prepare for the </w:t>
      </w:r>
      <w:r w:rsidR="00764617">
        <w:t>certification examination</w:t>
      </w:r>
      <w:r w:rsidR="00764617" w:rsidRPr="00C33C92">
        <w:t xml:space="preserve"> </w:t>
      </w:r>
      <w:r w:rsidRPr="00C33C92">
        <w:t>(</w:t>
      </w:r>
      <w:r w:rsidR="00764617">
        <w:t xml:space="preserve">either </w:t>
      </w:r>
      <w:r w:rsidRPr="00C33C92">
        <w:t>as part of a training course or independently).</w:t>
      </w:r>
      <w:proofErr w:type="gramEnd"/>
    </w:p>
    <w:p w14:paraId="64624931" w14:textId="77777777" w:rsidR="00EB144D" w:rsidRPr="00C33C92" w:rsidRDefault="00EB144D" w:rsidP="00363BAF">
      <w:pPr>
        <w:pStyle w:val="BodyText"/>
      </w:pPr>
      <w:proofErr w:type="gramStart"/>
      <w:r w:rsidRPr="00C33C92">
        <w:t>To the international software and systems engineering community, to advance the profession of software and systems testing, and as a basis for books and articles.</w:t>
      </w:r>
      <w:proofErr w:type="gramEnd"/>
    </w:p>
    <w:p w14:paraId="299ECD58" w14:textId="77777777" w:rsidR="00EB144D" w:rsidRPr="00C33C92" w:rsidRDefault="00EB144D" w:rsidP="00612E7B">
      <w:pPr>
        <w:pStyle w:val="BodyText"/>
      </w:pPr>
    </w:p>
    <w:p w14:paraId="4C387C10" w14:textId="0B6C1927" w:rsidR="00EB144D" w:rsidRDefault="00EB144D" w:rsidP="00612E7B">
      <w:pPr>
        <w:pStyle w:val="BodyText"/>
      </w:pPr>
      <w:r w:rsidRPr="00C33C92">
        <w:t>The ISTQB® may allow other entities to use this syllabus for other purposes, provided they seek and obtain prior written permission</w:t>
      </w:r>
      <w:r w:rsidR="00764617">
        <w:t xml:space="preserve"> from the ISTQB</w:t>
      </w:r>
      <w:r w:rsidRPr="00C33C92">
        <w:t>.</w:t>
      </w:r>
    </w:p>
    <w:p w14:paraId="2DFC5C83" w14:textId="77777777" w:rsidR="00D27927" w:rsidRPr="00C33C92" w:rsidRDefault="00D27927" w:rsidP="00612E7B">
      <w:pPr>
        <w:pStyle w:val="BodyText"/>
      </w:pPr>
    </w:p>
    <w:p w14:paraId="4575DA3E" w14:textId="4C7D21C3" w:rsidR="00EB144D" w:rsidRPr="00361538" w:rsidRDefault="00EB144D" w:rsidP="00363BAF">
      <w:pPr>
        <w:pStyle w:val="Heading2"/>
        <w:jc w:val="both"/>
      </w:pPr>
      <w:bookmarkStart w:id="22" w:name="_Toc322076997"/>
      <w:r w:rsidRPr="00361538">
        <w:t xml:space="preserve">0.2 </w:t>
      </w:r>
      <w:commentRangeStart w:id="23"/>
      <w:r w:rsidRPr="009C3166">
        <w:rPr>
          <w:highlight w:val="yellow"/>
        </w:rPr>
        <w:t>Overview</w:t>
      </w:r>
      <w:bookmarkEnd w:id="22"/>
      <w:commentRangeEnd w:id="23"/>
      <w:r w:rsidR="000179E4">
        <w:rPr>
          <w:rStyle w:val="CommentReference"/>
          <w:rFonts w:eastAsia="Times New Roman"/>
          <w:iCs w:val="0"/>
          <w:szCs w:val="20"/>
          <w:lang w:val="en-GB"/>
        </w:rPr>
        <w:commentReference w:id="23"/>
      </w:r>
    </w:p>
    <w:p w14:paraId="6BECAB7B" w14:textId="7CB82D30" w:rsidR="00EB144D" w:rsidRPr="00C33C92" w:rsidRDefault="00EB144D" w:rsidP="00612E7B">
      <w:pPr>
        <w:pStyle w:val="BodyText"/>
      </w:pPr>
      <w:r w:rsidRPr="00C33C92">
        <w:t xml:space="preserve">The Foundation Level </w:t>
      </w:r>
      <w:r w:rsidR="00B83508">
        <w:t>Overview document [ISTQB_FL</w:t>
      </w:r>
      <w:r w:rsidRPr="00C33C92">
        <w:t>_OVIEW] includes the following information:</w:t>
      </w:r>
    </w:p>
    <w:p w14:paraId="717B8D0F" w14:textId="77777777" w:rsidR="00EB144D" w:rsidRPr="00B7595B" w:rsidRDefault="00EB144D" w:rsidP="004A268B">
      <w:pPr>
        <w:pStyle w:val="BodyText"/>
        <w:numPr>
          <w:ilvl w:val="0"/>
          <w:numId w:val="7"/>
        </w:numPr>
      </w:pPr>
      <w:r w:rsidRPr="00C33C92">
        <w:t xml:space="preserve">Business Outcomes </w:t>
      </w:r>
      <w:r w:rsidR="000D7F89">
        <w:t xml:space="preserve">for </w:t>
      </w:r>
      <w:r w:rsidR="00B7595B">
        <w:t>the</w:t>
      </w:r>
      <w:r w:rsidRPr="00B7595B">
        <w:t xml:space="preserve"> syllabus</w:t>
      </w:r>
    </w:p>
    <w:p w14:paraId="2BDF7090" w14:textId="77777777" w:rsidR="00EB144D" w:rsidRPr="00B7595B" w:rsidRDefault="00EB144D" w:rsidP="004A268B">
      <w:pPr>
        <w:pStyle w:val="BodyText"/>
        <w:numPr>
          <w:ilvl w:val="0"/>
          <w:numId w:val="7"/>
        </w:numPr>
      </w:pPr>
      <w:r w:rsidRPr="00B7595B">
        <w:t xml:space="preserve">Summary for </w:t>
      </w:r>
      <w:r w:rsidR="00B7595B">
        <w:t>the</w:t>
      </w:r>
      <w:r w:rsidR="00B7595B" w:rsidRPr="00B7595B">
        <w:t xml:space="preserve"> </w:t>
      </w:r>
      <w:r w:rsidRPr="00B7595B">
        <w:t>syllabus</w:t>
      </w:r>
    </w:p>
    <w:p w14:paraId="35EDFE62" w14:textId="77777777" w:rsidR="00EB144D" w:rsidRPr="00C33C92" w:rsidRDefault="00EB144D" w:rsidP="004A268B">
      <w:pPr>
        <w:pStyle w:val="BodyText"/>
        <w:numPr>
          <w:ilvl w:val="0"/>
          <w:numId w:val="7"/>
        </w:numPr>
      </w:pPr>
      <w:r w:rsidRPr="00C33C92">
        <w:t>Relationships among the syllabi</w:t>
      </w:r>
    </w:p>
    <w:p w14:paraId="0644C6AE" w14:textId="77777777" w:rsidR="00EB144D" w:rsidRPr="00C33C92" w:rsidRDefault="00EB144D" w:rsidP="004A268B">
      <w:pPr>
        <w:pStyle w:val="BodyText"/>
        <w:numPr>
          <w:ilvl w:val="0"/>
          <w:numId w:val="7"/>
        </w:numPr>
      </w:pPr>
      <w:r w:rsidRPr="00C33C92">
        <w:t>Description of cognitive levels (K-levels)</w:t>
      </w:r>
    </w:p>
    <w:p w14:paraId="1786A2DB" w14:textId="77777777" w:rsidR="00EB144D" w:rsidRPr="00C33C92" w:rsidRDefault="00EB144D" w:rsidP="004A268B">
      <w:pPr>
        <w:pStyle w:val="BodyText"/>
        <w:numPr>
          <w:ilvl w:val="0"/>
          <w:numId w:val="7"/>
        </w:numPr>
      </w:pPr>
      <w:r w:rsidRPr="00C33C92">
        <w:t>Appendices</w:t>
      </w:r>
    </w:p>
    <w:p w14:paraId="23227464" w14:textId="77851B4A" w:rsidR="00EB144D" w:rsidRPr="00361538" w:rsidRDefault="00EB144D" w:rsidP="00363BAF">
      <w:pPr>
        <w:pStyle w:val="Heading2"/>
        <w:jc w:val="both"/>
      </w:pPr>
      <w:bookmarkStart w:id="24" w:name="_Toc322076998"/>
      <w:r w:rsidRPr="00361538">
        <w:t>0.3 Examinable Learning Objectives</w:t>
      </w:r>
      <w:bookmarkEnd w:id="24"/>
      <w:r w:rsidRPr="00361538">
        <w:t xml:space="preserve"> </w:t>
      </w:r>
    </w:p>
    <w:p w14:paraId="7BD7E915" w14:textId="5463E2F9" w:rsidR="00D247DA" w:rsidRPr="00C33C92" w:rsidRDefault="00EB144D" w:rsidP="00612E7B">
      <w:pPr>
        <w:pStyle w:val="BodyText"/>
      </w:pPr>
      <w:commentRangeStart w:id="25"/>
      <w:r w:rsidRPr="00B7595B">
        <w:t xml:space="preserve">The Learning Objectives support the Business Outcomes and are used to create the examination for achieving the </w:t>
      </w:r>
      <w:r w:rsidR="00D149BD" w:rsidRPr="00C33C92">
        <w:t>Ce</w:t>
      </w:r>
      <w:r w:rsidR="009C3166">
        <w:t>rtified Tester Foundation Level</w:t>
      </w:r>
      <w:r w:rsidRPr="00C33C92">
        <w:t xml:space="preserve">. In </w:t>
      </w:r>
      <w:r w:rsidR="004C3863" w:rsidRPr="00C33C92">
        <w:t>general,</w:t>
      </w:r>
      <w:r w:rsidRPr="00C33C92">
        <w:t xml:space="preserve"> all parts of this syllabus are examinable at a K1 level. That is, the candidate will recognize, remember</w:t>
      </w:r>
      <w:r w:rsidR="00FB6E67">
        <w:t>,</w:t>
      </w:r>
      <w:r w:rsidRPr="00C33C92">
        <w:t xml:space="preserve"> and recall a term or concept. The </w:t>
      </w:r>
      <w:r w:rsidR="004C3863" w:rsidRPr="00C33C92">
        <w:t xml:space="preserve">specific </w:t>
      </w:r>
      <w:r w:rsidRPr="00C33C92">
        <w:t xml:space="preserve">learning objectives at </w:t>
      </w:r>
      <w:r w:rsidR="004C3863" w:rsidRPr="00C33C92">
        <w:t xml:space="preserve">K1, </w:t>
      </w:r>
      <w:r w:rsidRPr="00C33C92">
        <w:t>K2</w:t>
      </w:r>
      <w:r w:rsidR="00FB6E67">
        <w:t>,</w:t>
      </w:r>
      <w:r w:rsidRPr="00C33C92">
        <w:t xml:space="preserve"> and K3 levels are shown at the beginning of the pertinent chapter.</w:t>
      </w:r>
      <w:commentRangeEnd w:id="25"/>
      <w:r w:rsidR="00E75FB1">
        <w:rPr>
          <w:rStyle w:val="CommentReference"/>
          <w:snapToGrid/>
          <w:lang w:val="en-GB"/>
        </w:rPr>
        <w:commentReference w:id="25"/>
      </w:r>
      <w:r w:rsidR="00AA3B78" w:rsidRPr="00C33C92">
        <w:br w:type="page"/>
      </w:r>
      <w:bookmarkStart w:id="26" w:name="_Toc163193597"/>
      <w:bookmarkStart w:id="27" w:name="_Toc299102323"/>
      <w:bookmarkStart w:id="28" w:name="_Toc299106384"/>
      <w:bookmarkStart w:id="29" w:name="_Toc299106625"/>
      <w:bookmarkStart w:id="30" w:name="_Toc302983998"/>
      <w:bookmarkStart w:id="31" w:name="_Toc302986598"/>
      <w:bookmarkStart w:id="32" w:name="_Toc306528842"/>
      <w:bookmarkStart w:id="33" w:name="_Toc306529062"/>
      <w:bookmarkStart w:id="34" w:name="_Toc306529528"/>
      <w:bookmarkStart w:id="35" w:name="_Toc306529776"/>
      <w:bookmarkStart w:id="36" w:name="_Toc306530068"/>
      <w:bookmarkStart w:id="37" w:name="_Toc306530359"/>
      <w:bookmarkStart w:id="38" w:name="_Toc307167210"/>
      <w:bookmarkStart w:id="39" w:name="_Toc314339190"/>
      <w:bookmarkStart w:id="40" w:name="_Toc315010364"/>
      <w:bookmarkStart w:id="41" w:name="_Toc315126052"/>
      <w:bookmarkStart w:id="42" w:name="_Toc315170947"/>
      <w:bookmarkStart w:id="43" w:name="_Toc315179992"/>
      <w:bookmarkStart w:id="44" w:name="_Toc315207044"/>
      <w:bookmarkStart w:id="45" w:name="_Toc102313613"/>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p>
    <w:p w14:paraId="69896EA2" w14:textId="751C19A5" w:rsidR="00C03219" w:rsidRPr="00361538" w:rsidRDefault="00C03219" w:rsidP="00AE3B40">
      <w:pPr>
        <w:pStyle w:val="Heading1"/>
        <w:jc w:val="both"/>
        <w:rPr>
          <w:lang w:val="en-US"/>
        </w:rPr>
      </w:pPr>
      <w:bookmarkStart w:id="46" w:name="_Toc449114424"/>
      <w:bookmarkStart w:id="47" w:name="_Toc322076999"/>
      <w:r>
        <w:rPr>
          <w:lang w:val="en-US"/>
        </w:rPr>
        <w:lastRenderedPageBreak/>
        <w:t>Fundamentals of Testing</w:t>
      </w:r>
      <w:bookmarkEnd w:id="46"/>
    </w:p>
    <w:bookmarkEnd w:id="47"/>
    <w:p w14:paraId="4C7868B7" w14:textId="77777777" w:rsidR="00D149BD" w:rsidRPr="00C33C92" w:rsidRDefault="00D802E9" w:rsidP="00752A99">
      <w:pPr>
        <w:pStyle w:val="LO-Title"/>
      </w:pPr>
      <w:r w:rsidRPr="00C33C92">
        <w:t>Keywords</w:t>
      </w:r>
    </w:p>
    <w:p w14:paraId="425607F3" w14:textId="39496165" w:rsidR="007D1F0E" w:rsidRPr="00361538" w:rsidRDefault="00067A36" w:rsidP="00612E7B">
      <w:pPr>
        <w:pStyle w:val="BodyText"/>
      </w:pPr>
      <w:r w:rsidRPr="00067A36">
        <w:t>Debugging, requirement, review, test case, testing, test</w:t>
      </w:r>
      <w:r w:rsidR="00A4526A">
        <w:t xml:space="preserve"> objective, e</w:t>
      </w:r>
      <w:r w:rsidR="003B08B8">
        <w:t xml:space="preserve">xhaustive testing, </w:t>
      </w:r>
      <w:r w:rsidR="003B08B8" w:rsidRPr="003B08B8">
        <w:t xml:space="preserve">Confirmation testing, re-testing, exit criteria, incident, regression testing, test basis, test condition, test coverage, test data, test execution, test log, test plan, test procedure, test policy, test suite, test summary report, </w:t>
      </w:r>
      <w:proofErr w:type="spellStart"/>
      <w:proofErr w:type="gramStart"/>
      <w:r w:rsidR="003B08B8" w:rsidRPr="003B08B8">
        <w:t>testware</w:t>
      </w:r>
      <w:proofErr w:type="spellEnd"/>
      <w:r w:rsidR="003B08B8" w:rsidRPr="003B08B8">
        <w:t xml:space="preserve">  </w:t>
      </w:r>
      <w:proofErr w:type="gramEnd"/>
      <w:r w:rsidR="00D434CD">
        <w:fldChar w:fldCharType="begin"/>
      </w:r>
      <w:r w:rsidR="00D434CD">
        <w:instrText xml:space="preserve"> XE "</w:instrText>
      </w:r>
      <w:r w:rsidR="00D434CD" w:rsidRPr="00D434CD">
        <w:instrText>user story</w:instrText>
      </w:r>
      <w:r w:rsidR="00D434CD">
        <w:instrText xml:space="preserve">" </w:instrText>
      </w:r>
      <w:r w:rsidR="00D434CD">
        <w:fldChar w:fldCharType="end"/>
      </w:r>
    </w:p>
    <w:p w14:paraId="797BDC73" w14:textId="77777777" w:rsidR="008A0147" w:rsidRDefault="008A0147" w:rsidP="00894484">
      <w:pPr>
        <w:pStyle w:val="LO-Title"/>
      </w:pPr>
    </w:p>
    <w:p w14:paraId="1FC52C8D" w14:textId="4F2A31E3" w:rsidR="00D149BD" w:rsidRPr="00361538" w:rsidRDefault="00BB2C02" w:rsidP="00ED75AC">
      <w:pPr>
        <w:pStyle w:val="LO-Title"/>
      </w:pPr>
      <w:r w:rsidRPr="00361538">
        <w:t xml:space="preserve">Learning </w:t>
      </w:r>
      <w:r w:rsidR="008A0147">
        <w:t>O</w:t>
      </w:r>
      <w:r w:rsidR="006C4702" w:rsidRPr="00361538">
        <w:t>bjectives</w:t>
      </w:r>
      <w:r w:rsidRPr="00361538">
        <w:t xml:space="preserve"> for </w:t>
      </w:r>
      <w:r w:rsidR="00C03219">
        <w:t>Fundamentals of Testing</w:t>
      </w:r>
    </w:p>
    <w:p w14:paraId="031663F6" w14:textId="77777777" w:rsidR="00303A30" w:rsidRDefault="00303A30" w:rsidP="00ED75AC">
      <w:pPr>
        <w:pStyle w:val="LO-Title"/>
        <w:rPr>
          <w:b w:val="0"/>
          <w:sz w:val="20"/>
          <w:szCs w:val="20"/>
        </w:rPr>
      </w:pPr>
    </w:p>
    <w:p w14:paraId="7AAFFF67" w14:textId="52186EA9" w:rsidR="00C03219" w:rsidRPr="00C03219" w:rsidRDefault="00EC7533" w:rsidP="00494884">
      <w:pPr>
        <w:pStyle w:val="LO-Title"/>
        <w:rPr>
          <w:b w:val="0"/>
          <w:sz w:val="20"/>
          <w:szCs w:val="20"/>
        </w:rPr>
      </w:pPr>
      <w:proofErr w:type="gramStart"/>
      <w:r>
        <w:rPr>
          <w:b w:val="0"/>
          <w:sz w:val="20"/>
          <w:szCs w:val="20"/>
        </w:rPr>
        <w:t>1.1  What</w:t>
      </w:r>
      <w:proofErr w:type="gramEnd"/>
      <w:r>
        <w:rPr>
          <w:b w:val="0"/>
          <w:sz w:val="20"/>
          <w:szCs w:val="20"/>
        </w:rPr>
        <w:t xml:space="preserve"> is Testing? </w:t>
      </w:r>
    </w:p>
    <w:p w14:paraId="4CE60BA7" w14:textId="77777777" w:rsidR="00C03219" w:rsidRPr="00C03219" w:rsidRDefault="00C03219">
      <w:pPr>
        <w:pStyle w:val="LO-Title"/>
        <w:rPr>
          <w:b w:val="0"/>
          <w:sz w:val="20"/>
          <w:szCs w:val="20"/>
        </w:rPr>
      </w:pPr>
      <w:r w:rsidRPr="00C03219">
        <w:rPr>
          <w:b w:val="0"/>
          <w:sz w:val="20"/>
          <w:szCs w:val="20"/>
        </w:rPr>
        <w:t>FL-1.1.1</w:t>
      </w:r>
      <w:r w:rsidRPr="00C03219">
        <w:rPr>
          <w:b w:val="0"/>
          <w:sz w:val="20"/>
          <w:szCs w:val="20"/>
        </w:rPr>
        <w:tab/>
        <w:t>(K1) Identify the major objectives of testing</w:t>
      </w:r>
    </w:p>
    <w:p w14:paraId="3059DB9D" w14:textId="77777777" w:rsidR="00C03219" w:rsidRPr="00C03219" w:rsidRDefault="00C03219">
      <w:pPr>
        <w:pStyle w:val="LO-Title"/>
        <w:rPr>
          <w:b w:val="0"/>
          <w:sz w:val="20"/>
          <w:szCs w:val="20"/>
        </w:rPr>
      </w:pPr>
      <w:r w:rsidRPr="00C03219">
        <w:rPr>
          <w:b w:val="0"/>
          <w:sz w:val="20"/>
          <w:szCs w:val="20"/>
        </w:rPr>
        <w:t>FL-1.1.2</w:t>
      </w:r>
      <w:r w:rsidRPr="00C03219">
        <w:rPr>
          <w:b w:val="0"/>
          <w:sz w:val="20"/>
          <w:szCs w:val="20"/>
        </w:rPr>
        <w:tab/>
        <w:t>(K2) Differentiate testing from debugging</w:t>
      </w:r>
    </w:p>
    <w:p w14:paraId="024AD6A1" w14:textId="63121306" w:rsidR="00C03219" w:rsidRPr="00C03219" w:rsidRDefault="00FA09C2">
      <w:pPr>
        <w:pStyle w:val="LO-Title"/>
        <w:rPr>
          <w:b w:val="0"/>
          <w:sz w:val="20"/>
          <w:szCs w:val="20"/>
        </w:rPr>
      </w:pPr>
      <w:r>
        <w:rPr>
          <w:b w:val="0"/>
          <w:sz w:val="20"/>
          <w:szCs w:val="20"/>
        </w:rPr>
        <w:t>FL-1.1.3</w:t>
      </w:r>
      <w:r>
        <w:rPr>
          <w:b w:val="0"/>
          <w:sz w:val="20"/>
          <w:szCs w:val="20"/>
        </w:rPr>
        <w:tab/>
        <w:t xml:space="preserve">(K2) </w:t>
      </w:r>
      <w:r w:rsidR="00C03219" w:rsidRPr="00C03219">
        <w:rPr>
          <w:b w:val="0"/>
          <w:sz w:val="20"/>
          <w:szCs w:val="20"/>
        </w:rPr>
        <w:t xml:space="preserve">Identify the test activities and respective tasks within the fundamental test </w:t>
      </w:r>
      <w:r w:rsidR="00C03219">
        <w:rPr>
          <w:b w:val="0"/>
          <w:sz w:val="20"/>
          <w:szCs w:val="20"/>
        </w:rPr>
        <w:tab/>
      </w:r>
      <w:r w:rsidR="00C03219" w:rsidRPr="00C03219">
        <w:rPr>
          <w:b w:val="0"/>
          <w:sz w:val="20"/>
          <w:szCs w:val="20"/>
        </w:rPr>
        <w:t>process.</w:t>
      </w:r>
    </w:p>
    <w:p w14:paraId="09D3ED63" w14:textId="77777777" w:rsidR="00C03219" w:rsidRDefault="00C03219">
      <w:pPr>
        <w:pStyle w:val="LO-Title"/>
        <w:rPr>
          <w:b w:val="0"/>
          <w:sz w:val="20"/>
          <w:szCs w:val="20"/>
        </w:rPr>
      </w:pPr>
    </w:p>
    <w:p w14:paraId="0C1881A2" w14:textId="329F0B20" w:rsidR="00C03219" w:rsidRPr="00C03219" w:rsidRDefault="00C03219">
      <w:pPr>
        <w:pStyle w:val="LO-Title"/>
        <w:rPr>
          <w:b w:val="0"/>
          <w:sz w:val="20"/>
          <w:szCs w:val="20"/>
        </w:rPr>
      </w:pPr>
      <w:proofErr w:type="gramStart"/>
      <w:r w:rsidRPr="00C03219">
        <w:rPr>
          <w:b w:val="0"/>
          <w:sz w:val="20"/>
          <w:szCs w:val="20"/>
        </w:rPr>
        <w:t>1.2</w:t>
      </w:r>
      <w:r w:rsidR="00EC7533">
        <w:rPr>
          <w:b w:val="0"/>
          <w:sz w:val="20"/>
          <w:szCs w:val="20"/>
        </w:rPr>
        <w:t xml:space="preserve">  Why</w:t>
      </w:r>
      <w:proofErr w:type="gramEnd"/>
      <w:r w:rsidR="00EC7533">
        <w:rPr>
          <w:b w:val="0"/>
          <w:sz w:val="20"/>
          <w:szCs w:val="20"/>
        </w:rPr>
        <w:t xml:space="preserve"> is Testing Necessary? </w:t>
      </w:r>
    </w:p>
    <w:p w14:paraId="2331DE9A" w14:textId="77777777" w:rsidR="00C03219" w:rsidRPr="00C03219" w:rsidRDefault="00C03219">
      <w:pPr>
        <w:pStyle w:val="LO-Title"/>
        <w:rPr>
          <w:b w:val="0"/>
          <w:sz w:val="20"/>
          <w:szCs w:val="20"/>
        </w:rPr>
      </w:pPr>
      <w:r w:rsidRPr="00C03219">
        <w:rPr>
          <w:b w:val="0"/>
          <w:sz w:val="20"/>
          <w:szCs w:val="20"/>
        </w:rPr>
        <w:t xml:space="preserve">FL-1.2.1 </w:t>
      </w:r>
      <w:r w:rsidRPr="00C03219">
        <w:rPr>
          <w:b w:val="0"/>
          <w:sz w:val="20"/>
          <w:szCs w:val="20"/>
        </w:rPr>
        <w:tab/>
        <w:t>(K2) Give reasons why testing is necessary by giving examples</w:t>
      </w:r>
    </w:p>
    <w:p w14:paraId="4B356DA3" w14:textId="47AA5DA7" w:rsidR="00C03219" w:rsidRPr="00C03219" w:rsidRDefault="00FA09C2">
      <w:pPr>
        <w:pStyle w:val="LO-Title"/>
        <w:rPr>
          <w:b w:val="0"/>
          <w:sz w:val="20"/>
          <w:szCs w:val="20"/>
        </w:rPr>
      </w:pPr>
      <w:r>
        <w:rPr>
          <w:b w:val="0"/>
          <w:sz w:val="20"/>
          <w:szCs w:val="20"/>
        </w:rPr>
        <w:t xml:space="preserve">FL-1.2.2 </w:t>
      </w:r>
      <w:r>
        <w:rPr>
          <w:b w:val="0"/>
          <w:sz w:val="20"/>
          <w:szCs w:val="20"/>
        </w:rPr>
        <w:tab/>
        <w:t xml:space="preserve">(K2) </w:t>
      </w:r>
      <w:r w:rsidR="00C03219" w:rsidRPr="00C03219">
        <w:rPr>
          <w:b w:val="0"/>
          <w:sz w:val="20"/>
          <w:szCs w:val="20"/>
        </w:rPr>
        <w:t xml:space="preserve">Describe why testing is part of quality assurance and give examples of how </w:t>
      </w:r>
      <w:r w:rsidR="00C03219">
        <w:rPr>
          <w:b w:val="0"/>
          <w:sz w:val="20"/>
          <w:szCs w:val="20"/>
        </w:rPr>
        <w:tab/>
      </w:r>
      <w:r w:rsidR="00C03219" w:rsidRPr="00C03219">
        <w:rPr>
          <w:b w:val="0"/>
          <w:sz w:val="20"/>
          <w:szCs w:val="20"/>
        </w:rPr>
        <w:t>testing contributes to higher quality</w:t>
      </w:r>
    </w:p>
    <w:p w14:paraId="5BBBDD8B" w14:textId="77777777" w:rsidR="00C03219" w:rsidRPr="00C03219" w:rsidRDefault="00C03219">
      <w:pPr>
        <w:pStyle w:val="LO-Title"/>
        <w:rPr>
          <w:b w:val="0"/>
          <w:sz w:val="20"/>
          <w:szCs w:val="20"/>
        </w:rPr>
      </w:pPr>
      <w:r w:rsidRPr="00C03219">
        <w:rPr>
          <w:b w:val="0"/>
          <w:sz w:val="20"/>
          <w:szCs w:val="20"/>
        </w:rPr>
        <w:t xml:space="preserve">FL-1.2.3 </w:t>
      </w:r>
      <w:r w:rsidRPr="00C03219">
        <w:rPr>
          <w:b w:val="0"/>
          <w:sz w:val="20"/>
          <w:szCs w:val="20"/>
        </w:rPr>
        <w:tab/>
        <w:t>(K2) Distinguish between errors, defects and failures.</w:t>
      </w:r>
    </w:p>
    <w:p w14:paraId="512EFF0D" w14:textId="77777777" w:rsidR="00C03219" w:rsidRPr="00C03219" w:rsidRDefault="00C03219">
      <w:pPr>
        <w:pStyle w:val="LO-Title"/>
        <w:rPr>
          <w:b w:val="0"/>
          <w:sz w:val="20"/>
          <w:szCs w:val="20"/>
        </w:rPr>
      </w:pPr>
      <w:r w:rsidRPr="00C03219">
        <w:rPr>
          <w:b w:val="0"/>
          <w:sz w:val="20"/>
          <w:szCs w:val="20"/>
        </w:rPr>
        <w:t xml:space="preserve">FL-1.2.4 </w:t>
      </w:r>
      <w:r w:rsidRPr="00C03219">
        <w:rPr>
          <w:b w:val="0"/>
          <w:sz w:val="20"/>
          <w:szCs w:val="20"/>
        </w:rPr>
        <w:tab/>
        <w:t>(K2) Distinguish between the root cause of a defect and its effects</w:t>
      </w:r>
    </w:p>
    <w:p w14:paraId="2246AA16" w14:textId="77777777" w:rsidR="00C03219" w:rsidRDefault="00C03219">
      <w:pPr>
        <w:pStyle w:val="LO-Title"/>
        <w:rPr>
          <w:b w:val="0"/>
          <w:sz w:val="20"/>
          <w:szCs w:val="20"/>
        </w:rPr>
      </w:pPr>
    </w:p>
    <w:p w14:paraId="12FB8299" w14:textId="52F9ED66" w:rsidR="00C03219" w:rsidRPr="00C03219" w:rsidRDefault="00C03219">
      <w:pPr>
        <w:pStyle w:val="LO-Title"/>
        <w:rPr>
          <w:b w:val="0"/>
          <w:sz w:val="20"/>
          <w:szCs w:val="20"/>
        </w:rPr>
      </w:pPr>
      <w:proofErr w:type="gramStart"/>
      <w:r w:rsidRPr="00C03219">
        <w:rPr>
          <w:b w:val="0"/>
          <w:sz w:val="20"/>
          <w:szCs w:val="20"/>
        </w:rPr>
        <w:t>1.3  Seven</w:t>
      </w:r>
      <w:proofErr w:type="gramEnd"/>
      <w:r w:rsidRPr="00C03219">
        <w:rPr>
          <w:b w:val="0"/>
          <w:sz w:val="20"/>
          <w:szCs w:val="20"/>
        </w:rPr>
        <w:t xml:space="preserve"> Testing Principles </w:t>
      </w:r>
    </w:p>
    <w:p w14:paraId="55CDD822" w14:textId="77777777" w:rsidR="00C03219" w:rsidRPr="00C03219" w:rsidRDefault="00C03219">
      <w:pPr>
        <w:pStyle w:val="LO-Title"/>
        <w:rPr>
          <w:b w:val="0"/>
          <w:sz w:val="20"/>
          <w:szCs w:val="20"/>
        </w:rPr>
      </w:pPr>
      <w:r w:rsidRPr="00C03219">
        <w:rPr>
          <w:b w:val="0"/>
          <w:sz w:val="20"/>
          <w:szCs w:val="20"/>
        </w:rPr>
        <w:t>FL-1.3.1</w:t>
      </w:r>
      <w:r w:rsidRPr="00C03219">
        <w:rPr>
          <w:b w:val="0"/>
          <w:sz w:val="20"/>
          <w:szCs w:val="20"/>
        </w:rPr>
        <w:tab/>
        <w:t>(K2) Explain the seven testing principles.</w:t>
      </w:r>
    </w:p>
    <w:p w14:paraId="0BF7CD89" w14:textId="77777777" w:rsidR="00C03219" w:rsidRDefault="00C03219">
      <w:pPr>
        <w:pStyle w:val="LO-Title"/>
        <w:rPr>
          <w:b w:val="0"/>
          <w:sz w:val="20"/>
          <w:szCs w:val="20"/>
        </w:rPr>
      </w:pPr>
    </w:p>
    <w:p w14:paraId="54E9852A" w14:textId="1E85136B" w:rsidR="00C03219" w:rsidRPr="00C03219" w:rsidRDefault="00C03219">
      <w:pPr>
        <w:pStyle w:val="LO-Title"/>
        <w:rPr>
          <w:b w:val="0"/>
          <w:sz w:val="20"/>
          <w:szCs w:val="20"/>
        </w:rPr>
      </w:pPr>
      <w:proofErr w:type="gramStart"/>
      <w:r w:rsidRPr="00C03219">
        <w:rPr>
          <w:b w:val="0"/>
          <w:sz w:val="20"/>
          <w:szCs w:val="20"/>
        </w:rPr>
        <w:t>1.4</w:t>
      </w:r>
      <w:r w:rsidR="00EC7533">
        <w:rPr>
          <w:b w:val="0"/>
          <w:sz w:val="20"/>
          <w:szCs w:val="20"/>
        </w:rPr>
        <w:t xml:space="preserve">  The</w:t>
      </w:r>
      <w:proofErr w:type="gramEnd"/>
      <w:r w:rsidR="00EC7533">
        <w:rPr>
          <w:b w:val="0"/>
          <w:sz w:val="20"/>
          <w:szCs w:val="20"/>
        </w:rPr>
        <w:t xml:space="preserve"> Psychology of Testing </w:t>
      </w:r>
    </w:p>
    <w:p w14:paraId="1DA67CEB" w14:textId="77777777" w:rsidR="00C03219" w:rsidRPr="00C03219" w:rsidRDefault="00C03219">
      <w:pPr>
        <w:pStyle w:val="LO-Title"/>
        <w:rPr>
          <w:b w:val="0"/>
          <w:sz w:val="20"/>
          <w:szCs w:val="20"/>
        </w:rPr>
      </w:pPr>
      <w:r w:rsidRPr="00C03219">
        <w:rPr>
          <w:b w:val="0"/>
          <w:sz w:val="20"/>
          <w:szCs w:val="20"/>
        </w:rPr>
        <w:t>FL-1.4.1</w:t>
      </w:r>
      <w:r w:rsidRPr="00C03219">
        <w:rPr>
          <w:b w:val="0"/>
          <w:sz w:val="20"/>
          <w:szCs w:val="20"/>
        </w:rPr>
        <w:tab/>
        <w:t xml:space="preserve">(K1) Identify the psychological factors that influence the success of testing. </w:t>
      </w:r>
    </w:p>
    <w:p w14:paraId="171302FD" w14:textId="63AE4509" w:rsidR="00C03219" w:rsidRPr="00C03219" w:rsidRDefault="00C03219">
      <w:pPr>
        <w:pStyle w:val="LO-Title"/>
        <w:rPr>
          <w:b w:val="0"/>
          <w:sz w:val="20"/>
          <w:szCs w:val="20"/>
        </w:rPr>
      </w:pPr>
      <w:r w:rsidRPr="00C03219">
        <w:rPr>
          <w:b w:val="0"/>
          <w:sz w:val="20"/>
          <w:szCs w:val="20"/>
        </w:rPr>
        <w:t>FL-1.4.2</w:t>
      </w:r>
      <w:r w:rsidRPr="00C03219">
        <w:rPr>
          <w:b w:val="0"/>
          <w:sz w:val="20"/>
          <w:szCs w:val="20"/>
        </w:rPr>
        <w:tab/>
        <w:t xml:space="preserve">(K2) Clarify the difference in the mindset required for testing and development </w:t>
      </w:r>
      <w:r w:rsidR="000F6A97">
        <w:rPr>
          <w:b w:val="0"/>
          <w:sz w:val="20"/>
          <w:szCs w:val="20"/>
        </w:rPr>
        <w:tab/>
      </w:r>
      <w:r w:rsidRPr="00C03219">
        <w:rPr>
          <w:b w:val="0"/>
          <w:sz w:val="20"/>
          <w:szCs w:val="20"/>
        </w:rPr>
        <w:t>activities.</w:t>
      </w:r>
    </w:p>
    <w:p w14:paraId="7D679B17" w14:textId="77777777" w:rsidR="004D19B7" w:rsidRDefault="004D19B7" w:rsidP="00A14FDC">
      <w:pPr>
        <w:rPr>
          <w:rFonts w:eastAsia="SymbolOOEnc"/>
          <w:iCs/>
          <w:sz w:val="32"/>
          <w:szCs w:val="32"/>
          <w:lang w:val="en-US"/>
        </w:rPr>
      </w:pPr>
      <w:bookmarkStart w:id="48" w:name="_Toc157235486"/>
      <w:bookmarkStart w:id="49" w:name="_Toc157236732"/>
      <w:bookmarkStart w:id="50" w:name="_Toc157237033"/>
      <w:bookmarkStart w:id="51" w:name="_Toc157486982"/>
      <w:bookmarkStart w:id="52" w:name="_Toc157560971"/>
      <w:bookmarkStart w:id="53" w:name="_Toc157907297"/>
      <w:bookmarkStart w:id="54" w:name="_Toc157911746"/>
      <w:bookmarkStart w:id="55" w:name="_Toc158182105"/>
      <w:bookmarkStart w:id="56" w:name="_Toc158430124"/>
      <w:bookmarkStart w:id="57" w:name="_Toc158433107"/>
      <w:bookmarkEnd w:id="48"/>
      <w:bookmarkEnd w:id="49"/>
      <w:bookmarkEnd w:id="50"/>
      <w:bookmarkEnd w:id="51"/>
      <w:bookmarkEnd w:id="52"/>
      <w:bookmarkEnd w:id="53"/>
      <w:bookmarkEnd w:id="54"/>
      <w:bookmarkEnd w:id="55"/>
      <w:bookmarkEnd w:id="56"/>
      <w:bookmarkEnd w:id="57"/>
      <w:r>
        <w:br w:type="page"/>
      </w:r>
    </w:p>
    <w:p w14:paraId="7018E735" w14:textId="69AF4859" w:rsidR="005863DA" w:rsidRDefault="005863DA" w:rsidP="009C2C69">
      <w:pPr>
        <w:pStyle w:val="Heading2new"/>
        <w:rPr>
          <w:snapToGrid w:val="0"/>
        </w:rPr>
      </w:pPr>
      <w:bookmarkStart w:id="58" w:name="_Toc322077000"/>
      <w:r w:rsidRPr="005863DA">
        <w:rPr>
          <w:snapToGrid w:val="0"/>
        </w:rPr>
        <w:lastRenderedPageBreak/>
        <w:t>What is Testing?</w:t>
      </w:r>
    </w:p>
    <w:p w14:paraId="7E05C5E1" w14:textId="77777777" w:rsidR="005863DA" w:rsidRPr="005863DA" w:rsidRDefault="005863DA" w:rsidP="00A14FDC">
      <w:pPr>
        <w:rPr>
          <w:snapToGrid w:val="0"/>
          <w:lang w:val="en-US"/>
        </w:rPr>
      </w:pPr>
    </w:p>
    <w:p w14:paraId="066ACC5A" w14:textId="77777777" w:rsidR="005863DA" w:rsidRPr="005863DA" w:rsidRDefault="005863DA" w:rsidP="00A14FDC">
      <w:pPr>
        <w:rPr>
          <w:snapToGrid w:val="0"/>
          <w:lang w:val="en-US"/>
        </w:rPr>
      </w:pPr>
      <w:r w:rsidRPr="005863DA">
        <w:rPr>
          <w:snapToGrid w:val="0"/>
          <w:lang w:val="en-US"/>
        </w:rPr>
        <w:t xml:space="preserve">Testing is an activity to ensure the right level of quality in software. This includes positive test to demonstrate functionality works as required, and negative tests to ensure robustness is at the required level.      </w:t>
      </w:r>
    </w:p>
    <w:p w14:paraId="4A2E41FB" w14:textId="77777777" w:rsidR="005863DA" w:rsidRPr="005863DA" w:rsidRDefault="005863DA" w:rsidP="00A14FDC">
      <w:pPr>
        <w:rPr>
          <w:snapToGrid w:val="0"/>
          <w:lang w:val="en-US"/>
        </w:rPr>
      </w:pPr>
    </w:p>
    <w:p w14:paraId="6BA6173E" w14:textId="77777777" w:rsidR="005863DA" w:rsidRPr="005863DA" w:rsidRDefault="005863DA" w:rsidP="00A14FDC">
      <w:pPr>
        <w:rPr>
          <w:snapToGrid w:val="0"/>
          <w:lang w:val="en-US"/>
        </w:rPr>
      </w:pPr>
      <w:r w:rsidRPr="005863DA">
        <w:rPr>
          <w:snapToGrid w:val="0"/>
          <w:lang w:val="en-US"/>
        </w:rPr>
        <w:t>ISTQB defines testing as:</w:t>
      </w:r>
    </w:p>
    <w:p w14:paraId="5DD6964A" w14:textId="77777777" w:rsidR="005863DA" w:rsidRPr="005863DA" w:rsidRDefault="005863DA" w:rsidP="00A14FDC">
      <w:pPr>
        <w:rPr>
          <w:snapToGrid w:val="0"/>
          <w:lang w:val="en-US"/>
        </w:rPr>
      </w:pPr>
      <w:r w:rsidRPr="005863DA">
        <w:rPr>
          <w:snapToGrid w:val="0"/>
          <w:lang w:val="en-US"/>
        </w:rPr>
        <w:t>The process consisting of all lifecycle activities, both static and dynamic, concerned with planning, preparation and evaluation of software products and related work products to determine that they satisfy specified requirements, to demonstrate that they are fit for purpose and to detect defects.</w:t>
      </w:r>
    </w:p>
    <w:p w14:paraId="0C507CF6" w14:textId="77777777" w:rsidR="005863DA" w:rsidRPr="005863DA" w:rsidRDefault="005863DA" w:rsidP="00A14FDC">
      <w:pPr>
        <w:rPr>
          <w:snapToGrid w:val="0"/>
          <w:lang w:val="en-US"/>
        </w:rPr>
      </w:pPr>
    </w:p>
    <w:p w14:paraId="06D6A850" w14:textId="77777777" w:rsidR="005863DA" w:rsidRPr="005863DA" w:rsidRDefault="005863DA" w:rsidP="00A14FDC">
      <w:pPr>
        <w:rPr>
          <w:snapToGrid w:val="0"/>
          <w:lang w:val="en-US"/>
        </w:rPr>
      </w:pPr>
      <w:r w:rsidRPr="005863DA">
        <w:rPr>
          <w:snapToGrid w:val="0"/>
          <w:lang w:val="en-US"/>
        </w:rPr>
        <w:t xml:space="preserve">Testing starts day one in all projects, new development or maintenance work. It includes planning what we must test with traceability from requirements to test planned and later executed. Historical a common perception of testing was </w:t>
      </w:r>
      <w:proofErr w:type="gramStart"/>
      <w:r w:rsidRPr="005863DA">
        <w:rPr>
          <w:snapToGrid w:val="0"/>
          <w:lang w:val="en-US"/>
        </w:rPr>
        <w:t>that test only consist</w:t>
      </w:r>
      <w:proofErr w:type="gramEnd"/>
      <w:r w:rsidRPr="005863DA">
        <w:rPr>
          <w:snapToGrid w:val="0"/>
          <w:lang w:val="en-US"/>
        </w:rPr>
        <w:t xml:space="preserve"> of running tests, i.e., executing the software. Actually, this is a part of testing, but not all of the testing activities. </w:t>
      </w:r>
    </w:p>
    <w:p w14:paraId="56A48DA0" w14:textId="77777777" w:rsidR="005863DA" w:rsidRDefault="005863DA" w:rsidP="00A14FDC">
      <w:pPr>
        <w:rPr>
          <w:snapToGrid w:val="0"/>
          <w:lang w:val="en-US"/>
        </w:rPr>
      </w:pPr>
    </w:p>
    <w:p w14:paraId="7403A85A" w14:textId="77777777" w:rsidR="005863DA" w:rsidRPr="005863DA" w:rsidRDefault="005863DA" w:rsidP="00A14FDC">
      <w:pPr>
        <w:rPr>
          <w:snapToGrid w:val="0"/>
          <w:lang w:val="en-US"/>
        </w:rPr>
      </w:pPr>
      <w:r w:rsidRPr="005863DA">
        <w:rPr>
          <w:snapToGrid w:val="0"/>
          <w:lang w:val="en-US"/>
        </w:rPr>
        <w:t>Deciding how much testing is enough should take account of the level of risk, and project constraints such as time and budget. Testing should provide metrics to stakeholders to make informed decisions about the release of the software. See more on metrics in chapter 5.</w:t>
      </w:r>
    </w:p>
    <w:p w14:paraId="785FE762" w14:textId="77777777" w:rsidR="005863DA" w:rsidRDefault="005863DA" w:rsidP="00A14FDC">
      <w:pPr>
        <w:rPr>
          <w:snapToGrid w:val="0"/>
          <w:lang w:val="en-US"/>
        </w:rPr>
      </w:pPr>
    </w:p>
    <w:p w14:paraId="521E884E" w14:textId="3AED6E55" w:rsidR="005863DA" w:rsidRDefault="005863DA" w:rsidP="00A67B26">
      <w:pPr>
        <w:pStyle w:val="Heading3"/>
        <w:rPr>
          <w:snapToGrid w:val="0"/>
        </w:rPr>
      </w:pPr>
      <w:r w:rsidRPr="005863DA">
        <w:rPr>
          <w:snapToGrid w:val="0"/>
        </w:rPr>
        <w:t xml:space="preserve">1.1.1 </w:t>
      </w:r>
      <w:proofErr w:type="gramStart"/>
      <w:r w:rsidRPr="005863DA">
        <w:rPr>
          <w:snapToGrid w:val="0"/>
        </w:rPr>
        <w:t>The</w:t>
      </w:r>
      <w:proofErr w:type="gramEnd"/>
      <w:r w:rsidRPr="005863DA">
        <w:rPr>
          <w:snapToGrid w:val="0"/>
        </w:rPr>
        <w:t xml:space="preserve"> major objectives of testing</w:t>
      </w:r>
    </w:p>
    <w:p w14:paraId="018AFAFF" w14:textId="77777777" w:rsidR="005863DA" w:rsidRPr="005863DA" w:rsidRDefault="005863DA" w:rsidP="00A14FDC">
      <w:pPr>
        <w:rPr>
          <w:snapToGrid w:val="0"/>
          <w:lang w:val="en-US"/>
        </w:rPr>
      </w:pPr>
      <w:r w:rsidRPr="005863DA">
        <w:rPr>
          <w:snapToGrid w:val="0"/>
          <w:lang w:val="en-US"/>
        </w:rPr>
        <w:t xml:space="preserve">Testing </w:t>
      </w:r>
      <w:proofErr w:type="gramStart"/>
      <w:r w:rsidRPr="005863DA">
        <w:rPr>
          <w:snapToGrid w:val="0"/>
          <w:lang w:val="en-US"/>
        </w:rPr>
        <w:t>have</w:t>
      </w:r>
      <w:proofErr w:type="gramEnd"/>
      <w:r w:rsidRPr="005863DA">
        <w:rPr>
          <w:snapToGrid w:val="0"/>
          <w:lang w:val="en-US"/>
        </w:rPr>
        <w:t xml:space="preserve"> the following objectives: </w:t>
      </w:r>
    </w:p>
    <w:p w14:paraId="4BCBBA3D" w14:textId="435FDBC2" w:rsidR="005863DA" w:rsidRPr="006F374C" w:rsidRDefault="005863DA" w:rsidP="004A268B">
      <w:pPr>
        <w:pStyle w:val="ListParagraph"/>
        <w:numPr>
          <w:ilvl w:val="0"/>
          <w:numId w:val="16"/>
        </w:numPr>
      </w:pPr>
      <w:r w:rsidRPr="006F374C">
        <w:t>Validate that the system under test works as required</w:t>
      </w:r>
    </w:p>
    <w:p w14:paraId="61B49971" w14:textId="4F7E7552" w:rsidR="005863DA" w:rsidRPr="006F374C" w:rsidRDefault="005863DA" w:rsidP="004A268B">
      <w:pPr>
        <w:pStyle w:val="ListParagraph"/>
        <w:numPr>
          <w:ilvl w:val="0"/>
          <w:numId w:val="16"/>
        </w:numPr>
      </w:pPr>
      <w:r w:rsidRPr="006F374C">
        <w:t>Verify that all specified requirements have been fulfilled</w:t>
      </w:r>
    </w:p>
    <w:p w14:paraId="686F5CD7" w14:textId="4167AE72" w:rsidR="005863DA" w:rsidRPr="006F374C" w:rsidRDefault="005863DA" w:rsidP="004A268B">
      <w:pPr>
        <w:pStyle w:val="ListParagraph"/>
        <w:numPr>
          <w:ilvl w:val="0"/>
          <w:numId w:val="16"/>
        </w:numPr>
      </w:pPr>
      <w:r w:rsidRPr="006F374C">
        <w:t xml:space="preserve">Gaining confidence about the level of quality </w:t>
      </w:r>
    </w:p>
    <w:p w14:paraId="13498750" w14:textId="419C1538" w:rsidR="005863DA" w:rsidRPr="006F374C" w:rsidRDefault="005863DA" w:rsidP="004A268B">
      <w:pPr>
        <w:pStyle w:val="ListParagraph"/>
        <w:numPr>
          <w:ilvl w:val="0"/>
          <w:numId w:val="16"/>
        </w:numPr>
      </w:pPr>
      <w:r w:rsidRPr="006F374C">
        <w:t>Finding defects</w:t>
      </w:r>
    </w:p>
    <w:p w14:paraId="06D8CE6D" w14:textId="1BE6DBF7" w:rsidR="005863DA" w:rsidRPr="006F374C" w:rsidRDefault="005863DA" w:rsidP="004A268B">
      <w:pPr>
        <w:pStyle w:val="ListParagraph"/>
        <w:numPr>
          <w:ilvl w:val="0"/>
          <w:numId w:val="16"/>
        </w:numPr>
      </w:pPr>
      <w:r w:rsidRPr="006F374C">
        <w:t>Preventing defects.</w:t>
      </w:r>
    </w:p>
    <w:p w14:paraId="4673CE37" w14:textId="02914550" w:rsidR="005863DA" w:rsidRPr="006F374C" w:rsidRDefault="005863DA" w:rsidP="004A268B">
      <w:pPr>
        <w:pStyle w:val="ListParagraph"/>
        <w:numPr>
          <w:ilvl w:val="0"/>
          <w:numId w:val="16"/>
        </w:numPr>
      </w:pPr>
      <w:r w:rsidRPr="006F374C">
        <w:t xml:space="preserve">Providing information for decision-making </w:t>
      </w:r>
    </w:p>
    <w:p w14:paraId="63BAEAAC" w14:textId="77777777" w:rsidR="005863DA" w:rsidRPr="005863DA" w:rsidRDefault="005863DA" w:rsidP="00A14FDC">
      <w:pPr>
        <w:rPr>
          <w:snapToGrid w:val="0"/>
          <w:lang w:val="en-US"/>
        </w:rPr>
      </w:pPr>
    </w:p>
    <w:p w14:paraId="174DF15A" w14:textId="41AE9303" w:rsidR="005863DA" w:rsidRPr="005863DA" w:rsidRDefault="005863DA" w:rsidP="00A14FDC">
      <w:pPr>
        <w:rPr>
          <w:snapToGrid w:val="0"/>
          <w:lang w:val="en-US"/>
        </w:rPr>
      </w:pPr>
      <w:r w:rsidRPr="005863DA">
        <w:rPr>
          <w:snapToGrid w:val="0"/>
          <w:lang w:val="en-US"/>
        </w:rPr>
        <w:t xml:space="preserve">The processing and activities involved in designing tests early in the life cycle (verifying the test basis via test design) can help to prevent introducing defects into code. Reviews of documents (e.g., requirements), identification and resolution of issues also help to prevent defects appearing in the code. </w:t>
      </w:r>
    </w:p>
    <w:p w14:paraId="21695842" w14:textId="614AB5A7" w:rsidR="002A144A" w:rsidRDefault="005863DA" w:rsidP="00A67B26">
      <w:pPr>
        <w:pStyle w:val="Heading3"/>
        <w:rPr>
          <w:snapToGrid w:val="0"/>
        </w:rPr>
      </w:pPr>
      <w:r w:rsidRPr="005863DA">
        <w:rPr>
          <w:snapToGrid w:val="0"/>
        </w:rPr>
        <w:t>1.1.2 Differentiate testing from debugging</w:t>
      </w:r>
    </w:p>
    <w:p w14:paraId="7E7C9FA4" w14:textId="616B90A6" w:rsidR="005863DA" w:rsidRPr="005863DA" w:rsidRDefault="005863DA" w:rsidP="00A14FDC">
      <w:pPr>
        <w:rPr>
          <w:snapToGrid w:val="0"/>
          <w:lang w:val="en-US"/>
        </w:rPr>
      </w:pPr>
      <w:r w:rsidRPr="005863DA">
        <w:rPr>
          <w:snapToGrid w:val="0"/>
          <w:lang w:val="en-US"/>
        </w:rPr>
        <w:t>Debugging and testing are two different activities. Test is planned and executed to obtain the objectives of testing as listed in section 1.1.1</w:t>
      </w:r>
      <w:r w:rsidR="002A144A">
        <w:rPr>
          <w:snapToGrid w:val="0"/>
          <w:lang w:val="en-US"/>
        </w:rPr>
        <w:t>.</w:t>
      </w:r>
      <w:r w:rsidRPr="005863DA">
        <w:rPr>
          <w:snapToGrid w:val="0"/>
          <w:lang w:val="en-US"/>
        </w:rPr>
        <w:t xml:space="preserve"> When test is executed defects can be found. </w:t>
      </w:r>
    </w:p>
    <w:p w14:paraId="0E055E5A" w14:textId="54DFF8F7" w:rsidR="005863DA" w:rsidRPr="005863DA" w:rsidRDefault="005863DA" w:rsidP="00A14FDC">
      <w:pPr>
        <w:rPr>
          <w:snapToGrid w:val="0"/>
          <w:lang w:val="en-US"/>
        </w:rPr>
      </w:pPr>
      <w:r w:rsidRPr="005863DA">
        <w:rPr>
          <w:snapToGrid w:val="0"/>
          <w:lang w:val="en-US"/>
        </w:rPr>
        <w:t>Debugging is the development activity that a developer uses to analy</w:t>
      </w:r>
      <w:r w:rsidR="002A144A">
        <w:rPr>
          <w:snapToGrid w:val="0"/>
          <w:lang w:val="en-US"/>
        </w:rPr>
        <w:t>ze</w:t>
      </w:r>
      <w:r w:rsidRPr="005863DA">
        <w:rPr>
          <w:snapToGrid w:val="0"/>
          <w:lang w:val="en-US"/>
        </w:rPr>
        <w:t xml:space="preserve"> what in the software is causing the defect and removing this cause of failures. Debugging is responsibility of a developer. Confirmation testing is then executed by first the developer at component level and subsequent by a tester at system test level to ensure that the corrective </w:t>
      </w:r>
      <w:r w:rsidR="00CD2E04" w:rsidRPr="005863DA">
        <w:rPr>
          <w:snapToGrid w:val="0"/>
          <w:lang w:val="en-US"/>
        </w:rPr>
        <w:t>actions resolve</w:t>
      </w:r>
      <w:r w:rsidRPr="005863DA">
        <w:rPr>
          <w:snapToGrid w:val="0"/>
          <w:lang w:val="en-US"/>
        </w:rPr>
        <w:t xml:space="preserve"> the failure.</w:t>
      </w:r>
    </w:p>
    <w:p w14:paraId="7F015B43" w14:textId="77777777" w:rsidR="005863DA" w:rsidRPr="005863DA" w:rsidRDefault="005863DA" w:rsidP="00A14FDC">
      <w:pPr>
        <w:rPr>
          <w:snapToGrid w:val="0"/>
          <w:lang w:val="en-US"/>
        </w:rPr>
      </w:pPr>
    </w:p>
    <w:p w14:paraId="72171EDC" w14:textId="77777777" w:rsidR="005863DA" w:rsidRPr="005863DA" w:rsidRDefault="005863DA" w:rsidP="00A14FDC">
      <w:pPr>
        <w:rPr>
          <w:snapToGrid w:val="0"/>
          <w:lang w:val="en-US"/>
        </w:rPr>
      </w:pPr>
      <w:r w:rsidRPr="005863DA">
        <w:rPr>
          <w:snapToGrid w:val="0"/>
          <w:lang w:val="en-US"/>
        </w:rPr>
        <w:lastRenderedPageBreak/>
        <w:t>Ordinary defects are fixed and confirmation testing is executed. Additional a regression test is executed, to ensure all other parts of the software still works as expected. The magnitude of the regression test is based on the risk of the area where the defect was identified.</w:t>
      </w:r>
    </w:p>
    <w:p w14:paraId="069B5331" w14:textId="77777777" w:rsidR="003979E8" w:rsidRDefault="003979E8" w:rsidP="00A14FDC">
      <w:pPr>
        <w:rPr>
          <w:ins w:id="59" w:author="Tauhida Parveen" w:date="2016-09-19T23:38:00Z"/>
          <w:snapToGrid w:val="0"/>
          <w:lang w:val="en-US"/>
        </w:rPr>
      </w:pPr>
    </w:p>
    <w:p w14:paraId="7C07D222" w14:textId="2433CC59" w:rsidR="005863DA" w:rsidRDefault="005863DA" w:rsidP="00A14FDC">
      <w:pPr>
        <w:rPr>
          <w:snapToGrid w:val="0"/>
          <w:lang w:val="en-US"/>
        </w:rPr>
      </w:pPr>
      <w:r w:rsidRPr="005863DA">
        <w:rPr>
          <w:snapToGrid w:val="0"/>
          <w:lang w:val="en-US"/>
        </w:rPr>
        <w:t xml:space="preserve">1.1.3 </w:t>
      </w:r>
      <w:del w:id="60" w:author="Tauhida Parveen" w:date="2016-09-19T23:38:00Z">
        <w:r w:rsidR="00872EB3" w:rsidRPr="005863DA" w:rsidDel="003979E8">
          <w:rPr>
            <w:snapToGrid w:val="0"/>
            <w:lang w:val="en-US"/>
          </w:rPr>
          <w:delText>identify</w:delText>
        </w:r>
        <w:r w:rsidRPr="005863DA" w:rsidDel="003979E8">
          <w:rPr>
            <w:snapToGrid w:val="0"/>
            <w:lang w:val="en-US"/>
          </w:rPr>
          <w:delText xml:space="preserve"> the </w:delText>
        </w:r>
      </w:del>
      <w:ins w:id="61" w:author="Tauhida Parveen" w:date="2016-09-19T23:38:00Z">
        <w:r w:rsidR="003979E8">
          <w:rPr>
            <w:snapToGrid w:val="0"/>
            <w:lang w:val="en-US"/>
          </w:rPr>
          <w:t>T</w:t>
        </w:r>
      </w:ins>
      <w:del w:id="62" w:author="Tauhida Parveen" w:date="2016-09-19T23:38:00Z">
        <w:r w:rsidRPr="005863DA" w:rsidDel="003979E8">
          <w:rPr>
            <w:snapToGrid w:val="0"/>
            <w:lang w:val="en-US"/>
          </w:rPr>
          <w:delText>t</w:delText>
        </w:r>
      </w:del>
      <w:proofErr w:type="gramStart"/>
      <w:r w:rsidRPr="005863DA">
        <w:rPr>
          <w:snapToGrid w:val="0"/>
          <w:lang w:val="en-US"/>
        </w:rPr>
        <w:t>est</w:t>
      </w:r>
      <w:proofErr w:type="gramEnd"/>
      <w:r w:rsidRPr="005863DA">
        <w:rPr>
          <w:snapToGrid w:val="0"/>
          <w:lang w:val="en-US"/>
        </w:rPr>
        <w:t xml:space="preserve"> activities and respective tasks within the fundamental test process</w:t>
      </w:r>
    </w:p>
    <w:p w14:paraId="074AF07E" w14:textId="77777777" w:rsidR="00576103" w:rsidRPr="005863DA" w:rsidRDefault="00576103" w:rsidP="00A14FDC">
      <w:pPr>
        <w:rPr>
          <w:snapToGrid w:val="0"/>
          <w:lang w:val="en-US"/>
        </w:rPr>
      </w:pPr>
    </w:p>
    <w:p w14:paraId="53155810" w14:textId="77777777" w:rsidR="005863DA" w:rsidRPr="005863DA" w:rsidRDefault="005863DA" w:rsidP="00A14FDC">
      <w:pPr>
        <w:rPr>
          <w:snapToGrid w:val="0"/>
          <w:lang w:val="en-US"/>
        </w:rPr>
      </w:pPr>
      <w:r w:rsidRPr="005863DA">
        <w:rPr>
          <w:snapToGrid w:val="0"/>
          <w:lang w:val="en-US"/>
        </w:rPr>
        <w:t xml:space="preserve">The most visible part of testing is test execution. But to be effective and efficient, test plans should also include time to be spent on planning the tests, designing test cases, preparing for execution and evaluating results. The fundamental test process consists of the following main activities:  </w:t>
      </w:r>
    </w:p>
    <w:p w14:paraId="74E0456F" w14:textId="0BFDD851" w:rsidR="005863DA" w:rsidRPr="00894484" w:rsidRDefault="005863DA" w:rsidP="004A268B">
      <w:pPr>
        <w:pStyle w:val="ListParagraph"/>
        <w:numPr>
          <w:ilvl w:val="0"/>
          <w:numId w:val="17"/>
        </w:numPr>
        <w:rPr>
          <w:snapToGrid w:val="0"/>
        </w:rPr>
      </w:pPr>
      <w:r w:rsidRPr="00954401">
        <w:rPr>
          <w:snapToGrid w:val="0"/>
        </w:rPr>
        <w:t>Test planning</w:t>
      </w:r>
      <w:r w:rsidR="00CD6417">
        <w:rPr>
          <w:snapToGrid w:val="0"/>
        </w:rPr>
        <w:t xml:space="preserve">, monitoring </w:t>
      </w:r>
      <w:r w:rsidRPr="00954401">
        <w:rPr>
          <w:snapToGrid w:val="0"/>
        </w:rPr>
        <w:t xml:space="preserve">and control </w:t>
      </w:r>
    </w:p>
    <w:p w14:paraId="65609686" w14:textId="2460538D" w:rsidR="00CD6417" w:rsidRDefault="005863DA" w:rsidP="004A268B">
      <w:pPr>
        <w:pStyle w:val="ListParagraph"/>
        <w:numPr>
          <w:ilvl w:val="0"/>
          <w:numId w:val="17"/>
        </w:numPr>
        <w:rPr>
          <w:snapToGrid w:val="0"/>
        </w:rPr>
      </w:pPr>
      <w:r w:rsidRPr="00ED75AC">
        <w:rPr>
          <w:snapToGrid w:val="0"/>
        </w:rPr>
        <w:t xml:space="preserve">Test analysis </w:t>
      </w:r>
    </w:p>
    <w:p w14:paraId="5AD4BB8B" w14:textId="1E721491" w:rsidR="005863DA" w:rsidRPr="00894484" w:rsidRDefault="00CD6417" w:rsidP="004A268B">
      <w:pPr>
        <w:pStyle w:val="ListParagraph"/>
        <w:numPr>
          <w:ilvl w:val="0"/>
          <w:numId w:val="17"/>
        </w:numPr>
        <w:rPr>
          <w:snapToGrid w:val="0"/>
        </w:rPr>
      </w:pPr>
      <w:r>
        <w:rPr>
          <w:snapToGrid w:val="0"/>
        </w:rPr>
        <w:t xml:space="preserve">Test </w:t>
      </w:r>
      <w:r w:rsidR="005863DA" w:rsidRPr="00954401">
        <w:rPr>
          <w:snapToGrid w:val="0"/>
        </w:rPr>
        <w:t xml:space="preserve">design </w:t>
      </w:r>
    </w:p>
    <w:p w14:paraId="1FB18716" w14:textId="198BCCCB" w:rsidR="00CD6417" w:rsidRDefault="005863DA" w:rsidP="004A268B">
      <w:pPr>
        <w:pStyle w:val="ListParagraph"/>
        <w:numPr>
          <w:ilvl w:val="0"/>
          <w:numId w:val="17"/>
        </w:numPr>
        <w:rPr>
          <w:snapToGrid w:val="0"/>
        </w:rPr>
      </w:pPr>
      <w:r w:rsidRPr="00ED75AC">
        <w:rPr>
          <w:snapToGrid w:val="0"/>
        </w:rPr>
        <w:t xml:space="preserve">Test implementation </w:t>
      </w:r>
    </w:p>
    <w:p w14:paraId="2E2BA607" w14:textId="233C35DE" w:rsidR="005863DA" w:rsidRPr="00894484" w:rsidRDefault="00CD6417" w:rsidP="004A268B">
      <w:pPr>
        <w:pStyle w:val="ListParagraph"/>
        <w:numPr>
          <w:ilvl w:val="0"/>
          <w:numId w:val="17"/>
        </w:numPr>
        <w:rPr>
          <w:snapToGrid w:val="0"/>
        </w:rPr>
      </w:pPr>
      <w:r>
        <w:rPr>
          <w:snapToGrid w:val="0"/>
        </w:rPr>
        <w:t xml:space="preserve">Test </w:t>
      </w:r>
      <w:r w:rsidR="005863DA" w:rsidRPr="00954401">
        <w:rPr>
          <w:snapToGrid w:val="0"/>
        </w:rPr>
        <w:t xml:space="preserve">execution </w:t>
      </w:r>
    </w:p>
    <w:p w14:paraId="5B8D2EE9" w14:textId="57EB44A0" w:rsidR="005863DA" w:rsidRPr="00ED75AC" w:rsidRDefault="005863DA" w:rsidP="004A268B">
      <w:pPr>
        <w:pStyle w:val="ListParagraph"/>
        <w:numPr>
          <w:ilvl w:val="0"/>
          <w:numId w:val="17"/>
        </w:numPr>
        <w:rPr>
          <w:snapToGrid w:val="0"/>
        </w:rPr>
      </w:pPr>
      <w:r w:rsidRPr="00ED75AC">
        <w:rPr>
          <w:snapToGrid w:val="0"/>
        </w:rPr>
        <w:t xml:space="preserve">Evaluating exit criteria and reporting </w:t>
      </w:r>
    </w:p>
    <w:p w14:paraId="524D8EB7" w14:textId="77B48E71" w:rsidR="005863DA" w:rsidRPr="00A14FDC" w:rsidRDefault="005863DA" w:rsidP="004A268B">
      <w:pPr>
        <w:pStyle w:val="ListParagraph"/>
        <w:numPr>
          <w:ilvl w:val="0"/>
          <w:numId w:val="17"/>
        </w:numPr>
        <w:rPr>
          <w:snapToGrid w:val="0"/>
        </w:rPr>
      </w:pPr>
      <w:r w:rsidRPr="00A14FDC">
        <w:rPr>
          <w:snapToGrid w:val="0"/>
        </w:rPr>
        <w:t xml:space="preserve">Test closure activities  </w:t>
      </w:r>
    </w:p>
    <w:p w14:paraId="289A3B16" w14:textId="77777777" w:rsidR="000406EB" w:rsidRDefault="000406EB" w:rsidP="00D17CC9">
      <w:pPr>
        <w:rPr>
          <w:snapToGrid w:val="0"/>
          <w:lang w:val="en-US"/>
        </w:rPr>
      </w:pPr>
    </w:p>
    <w:p w14:paraId="0468D5CE" w14:textId="77777777" w:rsidR="005863DA" w:rsidRPr="005863DA" w:rsidRDefault="005863DA" w:rsidP="00D17CC9">
      <w:pPr>
        <w:rPr>
          <w:snapToGrid w:val="0"/>
          <w:lang w:val="en-US"/>
        </w:rPr>
      </w:pPr>
      <w:r w:rsidRPr="005863DA">
        <w:rPr>
          <w:snapToGrid w:val="0"/>
          <w:lang w:val="en-US"/>
        </w:rPr>
        <w:t xml:space="preserve">Although logically sequential, the activities in the process may overlap or take place concurrently. Tailoring these main activities within the context of the system and the project is usually required. </w:t>
      </w:r>
    </w:p>
    <w:p w14:paraId="024887D4" w14:textId="77777777" w:rsidR="00AB2ECC" w:rsidRDefault="00AB2ECC" w:rsidP="00D17CC9">
      <w:pPr>
        <w:rPr>
          <w:snapToGrid w:val="0"/>
          <w:lang w:val="en-US"/>
        </w:rPr>
      </w:pPr>
    </w:p>
    <w:p w14:paraId="2C582652" w14:textId="42A0819A" w:rsidR="00EE2C8E" w:rsidRPr="00EE2C8E" w:rsidRDefault="00EE2C8E" w:rsidP="00EE2C8E">
      <w:pPr>
        <w:rPr>
          <w:snapToGrid w:val="0"/>
          <w:lang w:val="en-US"/>
        </w:rPr>
      </w:pPr>
      <w:r w:rsidRPr="00363BAF">
        <w:rPr>
          <w:snapToGrid w:val="0"/>
          <w:highlight w:val="yellow"/>
          <w:lang w:val="en-US"/>
        </w:rPr>
        <w:t>Test Planning, monitoring and Control</w:t>
      </w:r>
      <w:r>
        <w:rPr>
          <w:snapToGrid w:val="0"/>
          <w:lang w:val="en-US"/>
        </w:rPr>
        <w:t xml:space="preserve"> </w:t>
      </w:r>
    </w:p>
    <w:p w14:paraId="2298C59E" w14:textId="77777777" w:rsidR="00EE2C8E" w:rsidRDefault="00EE2C8E" w:rsidP="00EE2C8E">
      <w:pPr>
        <w:rPr>
          <w:snapToGrid w:val="0"/>
          <w:lang w:val="en-US"/>
        </w:rPr>
      </w:pPr>
    </w:p>
    <w:p w14:paraId="4CC2F1A1" w14:textId="77777777" w:rsidR="00EE2C8E" w:rsidRPr="00EE2C8E" w:rsidRDefault="00EE2C8E" w:rsidP="00EE2C8E">
      <w:pPr>
        <w:rPr>
          <w:snapToGrid w:val="0"/>
          <w:lang w:val="en-US"/>
        </w:rPr>
      </w:pPr>
      <w:r w:rsidRPr="00EE2C8E">
        <w:rPr>
          <w:snapToGrid w:val="0"/>
          <w:lang w:val="en-US"/>
        </w:rPr>
        <w:t xml:space="preserve">Test planning is the activity of defining the objectives of testing and the specification of test activities in order to meet the objectives and mission. </w:t>
      </w:r>
    </w:p>
    <w:p w14:paraId="6DBC7F28" w14:textId="77777777" w:rsidR="00EE2C8E" w:rsidRPr="00EE2C8E" w:rsidRDefault="00EE2C8E" w:rsidP="00EE2C8E">
      <w:pPr>
        <w:rPr>
          <w:snapToGrid w:val="0"/>
          <w:lang w:val="en-US"/>
        </w:rPr>
      </w:pPr>
      <w:r w:rsidRPr="00EE2C8E">
        <w:rPr>
          <w:snapToGrid w:val="0"/>
          <w:lang w:val="en-US"/>
        </w:rPr>
        <w:t xml:space="preserve"> </w:t>
      </w:r>
    </w:p>
    <w:p w14:paraId="73672148" w14:textId="77777777" w:rsidR="00EE2C8E" w:rsidRPr="00EE2C8E" w:rsidRDefault="00EE2C8E" w:rsidP="00EE2C8E">
      <w:pPr>
        <w:rPr>
          <w:snapToGrid w:val="0"/>
          <w:lang w:val="en-US"/>
        </w:rPr>
      </w:pPr>
      <w:r w:rsidRPr="00EE2C8E">
        <w:rPr>
          <w:snapToGrid w:val="0"/>
          <w:lang w:val="en-US"/>
        </w:rPr>
        <w:t xml:space="preserve">Test control is the ongoing activity of comparing actual progress against the plan, and reporting the status, including deviations from the plan. It involves taking actions necessary to meet the mission and objectives of the project. In order to control testing, the testing activities should be monitored throughout the project. Test planning takes into account the feedback from monitoring and control activities. </w:t>
      </w:r>
    </w:p>
    <w:p w14:paraId="5674BBD2" w14:textId="77777777" w:rsidR="00EE2C8E" w:rsidRPr="00EE2C8E" w:rsidRDefault="00EE2C8E" w:rsidP="00EE2C8E">
      <w:pPr>
        <w:rPr>
          <w:snapToGrid w:val="0"/>
          <w:lang w:val="en-US"/>
        </w:rPr>
      </w:pPr>
      <w:r w:rsidRPr="00EE2C8E">
        <w:rPr>
          <w:snapToGrid w:val="0"/>
          <w:lang w:val="en-US"/>
        </w:rPr>
        <w:t xml:space="preserve">  </w:t>
      </w:r>
    </w:p>
    <w:p w14:paraId="57563A15" w14:textId="1E5AECE0" w:rsidR="00EE2C8E" w:rsidRPr="00EE2C8E" w:rsidRDefault="00EE2C8E" w:rsidP="00EE2C8E">
      <w:pPr>
        <w:rPr>
          <w:snapToGrid w:val="0"/>
          <w:lang w:val="en-US"/>
        </w:rPr>
      </w:pPr>
      <w:r w:rsidRPr="00EE2C8E">
        <w:rPr>
          <w:snapToGrid w:val="0"/>
          <w:lang w:val="en-US"/>
        </w:rPr>
        <w:t>Test planning</w:t>
      </w:r>
      <w:r w:rsidR="004B0273">
        <w:rPr>
          <w:snapToGrid w:val="0"/>
          <w:lang w:val="en-US"/>
        </w:rPr>
        <w:t>, monitoring</w:t>
      </w:r>
      <w:r w:rsidRPr="00EE2C8E">
        <w:rPr>
          <w:snapToGrid w:val="0"/>
          <w:lang w:val="en-US"/>
        </w:rPr>
        <w:t xml:space="preserve"> and control tasks are defined in Chapter 5 of this syllabus. </w:t>
      </w:r>
    </w:p>
    <w:p w14:paraId="5134C9C7" w14:textId="77777777" w:rsidR="00EE2C8E" w:rsidRDefault="00EE2C8E" w:rsidP="00EE2C8E">
      <w:pPr>
        <w:rPr>
          <w:snapToGrid w:val="0"/>
          <w:lang w:val="en-US"/>
        </w:rPr>
      </w:pPr>
    </w:p>
    <w:p w14:paraId="21FF2CD2" w14:textId="4B35AA9E" w:rsidR="00EE2C8E" w:rsidRPr="00EE2C8E" w:rsidRDefault="00EE2C8E" w:rsidP="00EE2C8E">
      <w:pPr>
        <w:rPr>
          <w:snapToGrid w:val="0"/>
          <w:lang w:val="en-US"/>
        </w:rPr>
      </w:pPr>
      <w:r w:rsidRPr="00363BAF">
        <w:rPr>
          <w:snapToGrid w:val="0"/>
          <w:highlight w:val="yellow"/>
          <w:lang w:val="en-US"/>
        </w:rPr>
        <w:t>Test Analysis</w:t>
      </w:r>
      <w:r w:rsidRPr="00EE2C8E">
        <w:rPr>
          <w:snapToGrid w:val="0"/>
          <w:lang w:val="en-US"/>
        </w:rPr>
        <w:t xml:space="preserve"> </w:t>
      </w:r>
    </w:p>
    <w:p w14:paraId="59E2129E" w14:textId="77777777" w:rsidR="00EE2C8E" w:rsidRDefault="00EE2C8E" w:rsidP="00EE2C8E">
      <w:pPr>
        <w:rPr>
          <w:snapToGrid w:val="0"/>
          <w:lang w:val="en-US"/>
        </w:rPr>
      </w:pPr>
    </w:p>
    <w:p w14:paraId="55672B10" w14:textId="77777777" w:rsidR="00EE2C8E" w:rsidRPr="00EE2C8E" w:rsidRDefault="00EE2C8E" w:rsidP="00EE2C8E">
      <w:pPr>
        <w:rPr>
          <w:snapToGrid w:val="0"/>
          <w:lang w:val="en-US"/>
        </w:rPr>
      </w:pPr>
      <w:r w:rsidRPr="00EE2C8E">
        <w:rPr>
          <w:snapToGrid w:val="0"/>
          <w:lang w:val="en-US"/>
        </w:rPr>
        <w:t xml:space="preserve">Test analysis and design is the activity during which general testing objectives are transformed into tangible test conditions and test cases. </w:t>
      </w:r>
    </w:p>
    <w:p w14:paraId="71EBD62F" w14:textId="77777777" w:rsidR="00EE2C8E" w:rsidRPr="00EE2C8E" w:rsidRDefault="00EE2C8E" w:rsidP="00EE2C8E">
      <w:pPr>
        <w:rPr>
          <w:snapToGrid w:val="0"/>
          <w:lang w:val="en-US"/>
        </w:rPr>
      </w:pPr>
      <w:r w:rsidRPr="00EE2C8E">
        <w:rPr>
          <w:snapToGrid w:val="0"/>
          <w:lang w:val="en-US"/>
        </w:rPr>
        <w:t xml:space="preserve"> </w:t>
      </w:r>
    </w:p>
    <w:p w14:paraId="7F84ACF3" w14:textId="77777777" w:rsidR="00EE2C8E" w:rsidRPr="00EE2C8E" w:rsidRDefault="00EE2C8E" w:rsidP="00EE2C8E">
      <w:pPr>
        <w:rPr>
          <w:snapToGrid w:val="0"/>
          <w:lang w:val="en-US"/>
        </w:rPr>
      </w:pPr>
      <w:r w:rsidRPr="00EE2C8E">
        <w:rPr>
          <w:snapToGrid w:val="0"/>
          <w:lang w:val="en-US"/>
        </w:rPr>
        <w:t xml:space="preserve">The test analysis and design activity has the following major tasks: </w:t>
      </w:r>
    </w:p>
    <w:p w14:paraId="1FEBEB6D" w14:textId="24A46B5D" w:rsidR="00EE2C8E" w:rsidRPr="00954401" w:rsidRDefault="00EE2C8E" w:rsidP="004A268B">
      <w:pPr>
        <w:pStyle w:val="ListParagraph"/>
        <w:numPr>
          <w:ilvl w:val="0"/>
          <w:numId w:val="18"/>
        </w:numPr>
        <w:rPr>
          <w:snapToGrid w:val="0"/>
        </w:rPr>
      </w:pPr>
      <w:r w:rsidRPr="00752A99">
        <w:rPr>
          <w:snapToGrid w:val="0"/>
        </w:rPr>
        <w:t xml:space="preserve">Reviewing the test basis (such as requirements, software integrity level  (risk level), risk analysis reports, architecture, design, interface specifications) </w:t>
      </w:r>
    </w:p>
    <w:p w14:paraId="38B385E5" w14:textId="52B783E9" w:rsidR="00EE2C8E" w:rsidRPr="00894484" w:rsidRDefault="00EE2C8E" w:rsidP="004A268B">
      <w:pPr>
        <w:pStyle w:val="ListParagraph"/>
        <w:numPr>
          <w:ilvl w:val="0"/>
          <w:numId w:val="18"/>
        </w:numPr>
        <w:rPr>
          <w:snapToGrid w:val="0"/>
        </w:rPr>
      </w:pPr>
      <w:r w:rsidRPr="00894484">
        <w:rPr>
          <w:snapToGrid w:val="0"/>
        </w:rPr>
        <w:t xml:space="preserve">Evaluating testability of the test basis and test objects </w:t>
      </w:r>
    </w:p>
    <w:p w14:paraId="5A247F1A" w14:textId="3C1F6413" w:rsidR="00EE2C8E" w:rsidRPr="00ED75AC" w:rsidRDefault="00EE2C8E" w:rsidP="004A268B">
      <w:pPr>
        <w:pStyle w:val="ListParagraph"/>
        <w:numPr>
          <w:ilvl w:val="0"/>
          <w:numId w:val="18"/>
        </w:numPr>
        <w:rPr>
          <w:snapToGrid w:val="0"/>
        </w:rPr>
      </w:pPr>
      <w:r w:rsidRPr="00ED75AC">
        <w:rPr>
          <w:snapToGrid w:val="0"/>
        </w:rPr>
        <w:lastRenderedPageBreak/>
        <w:t xml:space="preserve">Identifying and prioritizing test conditions based on analysis of test items, the specification, behavior and structure of the software </w:t>
      </w:r>
    </w:p>
    <w:p w14:paraId="452CEB47" w14:textId="1B4F035F" w:rsidR="00EE2C8E" w:rsidRPr="00494884" w:rsidRDefault="00EE2C8E" w:rsidP="004A268B">
      <w:pPr>
        <w:pStyle w:val="ListParagraph"/>
        <w:numPr>
          <w:ilvl w:val="0"/>
          <w:numId w:val="18"/>
        </w:numPr>
        <w:rPr>
          <w:snapToGrid w:val="0"/>
        </w:rPr>
      </w:pPr>
      <w:r w:rsidRPr="00494884">
        <w:rPr>
          <w:snapToGrid w:val="0"/>
        </w:rPr>
        <w:t xml:space="preserve">Designing and prioritizing high level test cases </w:t>
      </w:r>
    </w:p>
    <w:p w14:paraId="674ACCAC" w14:textId="41411E84" w:rsidR="00EE2C8E" w:rsidRPr="00AD780A" w:rsidRDefault="00EE2C8E" w:rsidP="004A268B">
      <w:pPr>
        <w:pStyle w:val="ListParagraph"/>
        <w:numPr>
          <w:ilvl w:val="0"/>
          <w:numId w:val="18"/>
        </w:numPr>
        <w:rPr>
          <w:snapToGrid w:val="0"/>
        </w:rPr>
      </w:pPr>
      <w:r w:rsidRPr="00494884">
        <w:rPr>
          <w:snapToGrid w:val="0"/>
        </w:rPr>
        <w:t>Identifying necessary test data to support the test conditions and test cases</w:t>
      </w:r>
      <w:r w:rsidRPr="00AD780A">
        <w:rPr>
          <w:snapToGrid w:val="0"/>
        </w:rPr>
        <w:t xml:space="preserve"> </w:t>
      </w:r>
    </w:p>
    <w:p w14:paraId="3B9AC012" w14:textId="7A3C80F8" w:rsidR="00EE2C8E" w:rsidRPr="00AA309F" w:rsidRDefault="00EE2C8E" w:rsidP="004A268B">
      <w:pPr>
        <w:pStyle w:val="ListParagraph"/>
        <w:numPr>
          <w:ilvl w:val="0"/>
          <w:numId w:val="18"/>
        </w:numPr>
        <w:rPr>
          <w:snapToGrid w:val="0"/>
        </w:rPr>
      </w:pPr>
      <w:r w:rsidRPr="00AA309F">
        <w:rPr>
          <w:snapToGrid w:val="0"/>
        </w:rPr>
        <w:t xml:space="preserve">Designing the test environment setup and identifying any required infrastructure and tools </w:t>
      </w:r>
    </w:p>
    <w:p w14:paraId="3AC7475C" w14:textId="1409664A" w:rsidR="00EE2C8E" w:rsidRPr="000514EC" w:rsidRDefault="00EE2C8E" w:rsidP="004A268B">
      <w:pPr>
        <w:pStyle w:val="ListParagraph"/>
        <w:numPr>
          <w:ilvl w:val="0"/>
          <w:numId w:val="18"/>
        </w:numPr>
        <w:rPr>
          <w:snapToGrid w:val="0"/>
        </w:rPr>
      </w:pPr>
      <w:r w:rsidRPr="000514EC">
        <w:rPr>
          <w:snapToGrid w:val="0"/>
        </w:rPr>
        <w:t xml:space="preserve">Creating bi-directional traceability between test basis and test cases </w:t>
      </w:r>
    </w:p>
    <w:p w14:paraId="4BB17FE4" w14:textId="77777777" w:rsidR="00EE2C8E" w:rsidRDefault="00EE2C8E" w:rsidP="00363BAF">
      <w:pPr>
        <w:rPr>
          <w:snapToGrid w:val="0"/>
          <w:lang w:val="en-US"/>
        </w:rPr>
      </w:pPr>
    </w:p>
    <w:p w14:paraId="738429FD" w14:textId="16F17860" w:rsidR="00EE2C8E" w:rsidRDefault="007266AA" w:rsidP="00363BAF">
      <w:pPr>
        <w:rPr>
          <w:snapToGrid w:val="0"/>
          <w:lang w:val="en-US"/>
        </w:rPr>
      </w:pPr>
      <w:r w:rsidRPr="00363BAF">
        <w:rPr>
          <w:snapToGrid w:val="0"/>
          <w:highlight w:val="yellow"/>
          <w:lang w:val="en-US"/>
        </w:rPr>
        <w:t>Test Design</w:t>
      </w:r>
    </w:p>
    <w:p w14:paraId="288BC743" w14:textId="77777777" w:rsidR="00FB5E87" w:rsidRDefault="00FB5E87" w:rsidP="00363BAF">
      <w:pPr>
        <w:rPr>
          <w:snapToGrid w:val="0"/>
          <w:lang w:val="en-US"/>
        </w:rPr>
      </w:pPr>
    </w:p>
    <w:p w14:paraId="72D1BEB1" w14:textId="738D908C" w:rsidR="00FB5E87" w:rsidRDefault="00FB5E87" w:rsidP="00363BAF">
      <w:pPr>
        <w:rPr>
          <w:snapToGrid w:val="0"/>
          <w:lang w:val="en-US"/>
        </w:rPr>
      </w:pPr>
      <w:r w:rsidRPr="00363BAF">
        <w:rPr>
          <w:snapToGrid w:val="0"/>
          <w:highlight w:val="yellow"/>
          <w:lang w:val="en-US"/>
        </w:rPr>
        <w:t>XXX</w:t>
      </w:r>
    </w:p>
    <w:p w14:paraId="15682B36" w14:textId="77777777" w:rsidR="00FB5E87" w:rsidRDefault="00FB5E87" w:rsidP="00363BAF">
      <w:pPr>
        <w:rPr>
          <w:snapToGrid w:val="0"/>
          <w:lang w:val="en-US"/>
        </w:rPr>
      </w:pPr>
    </w:p>
    <w:p w14:paraId="304BB8C9" w14:textId="77777777" w:rsidR="00EE2C8E" w:rsidRDefault="00EE2C8E" w:rsidP="00363BAF">
      <w:pPr>
        <w:rPr>
          <w:snapToGrid w:val="0"/>
          <w:lang w:val="en-US"/>
        </w:rPr>
      </w:pPr>
    </w:p>
    <w:p w14:paraId="22F9C3A3" w14:textId="30EFE554" w:rsidR="00883AD3" w:rsidRDefault="00883AD3" w:rsidP="00883AD3">
      <w:pPr>
        <w:rPr>
          <w:snapToGrid w:val="0"/>
          <w:lang w:val="en-US"/>
        </w:rPr>
      </w:pPr>
      <w:r w:rsidRPr="00363BAF">
        <w:rPr>
          <w:snapToGrid w:val="0"/>
          <w:highlight w:val="yellow"/>
          <w:lang w:val="en-US"/>
        </w:rPr>
        <w:t>Test Implementation</w:t>
      </w:r>
      <w:r w:rsidRPr="00883AD3">
        <w:rPr>
          <w:snapToGrid w:val="0"/>
          <w:lang w:val="en-US"/>
        </w:rPr>
        <w:t xml:space="preserve"> </w:t>
      </w:r>
    </w:p>
    <w:p w14:paraId="7E3D91FE" w14:textId="77777777" w:rsidR="00883AD3" w:rsidRPr="00883AD3" w:rsidRDefault="00883AD3" w:rsidP="00883AD3">
      <w:pPr>
        <w:rPr>
          <w:snapToGrid w:val="0"/>
          <w:lang w:val="en-US"/>
        </w:rPr>
      </w:pPr>
    </w:p>
    <w:p w14:paraId="62D2FD62" w14:textId="77777777" w:rsidR="00883AD3" w:rsidRPr="00883AD3" w:rsidRDefault="00883AD3" w:rsidP="00883AD3">
      <w:pPr>
        <w:rPr>
          <w:snapToGrid w:val="0"/>
          <w:lang w:val="en-US"/>
        </w:rPr>
      </w:pPr>
      <w:r w:rsidRPr="00883AD3">
        <w:rPr>
          <w:snapToGrid w:val="0"/>
          <w:lang w:val="en-US"/>
        </w:rPr>
        <w:t xml:space="preserve">Test implementation and execution is the activity where test procedures or scripts are specified by combining the test cases in a particular order and including any other information needed for test execution, the environment is set up and the tests are run. </w:t>
      </w:r>
    </w:p>
    <w:p w14:paraId="534F8925" w14:textId="77777777" w:rsidR="00883AD3" w:rsidRPr="00883AD3" w:rsidRDefault="00883AD3" w:rsidP="00883AD3">
      <w:pPr>
        <w:rPr>
          <w:snapToGrid w:val="0"/>
          <w:lang w:val="en-US"/>
        </w:rPr>
      </w:pPr>
      <w:r w:rsidRPr="00883AD3">
        <w:rPr>
          <w:snapToGrid w:val="0"/>
          <w:lang w:val="en-US"/>
        </w:rPr>
        <w:t xml:space="preserve"> </w:t>
      </w:r>
    </w:p>
    <w:p w14:paraId="623BB1FC" w14:textId="77777777" w:rsidR="00883AD3" w:rsidRDefault="00883AD3" w:rsidP="00883AD3">
      <w:pPr>
        <w:rPr>
          <w:snapToGrid w:val="0"/>
          <w:lang w:val="en-US"/>
        </w:rPr>
      </w:pPr>
      <w:r w:rsidRPr="00363BAF">
        <w:rPr>
          <w:snapToGrid w:val="0"/>
          <w:highlight w:val="yellow"/>
          <w:lang w:val="en-US"/>
        </w:rPr>
        <w:t>Test implementation and execution has the following major tasks:</w:t>
      </w:r>
      <w:r w:rsidRPr="00883AD3">
        <w:rPr>
          <w:snapToGrid w:val="0"/>
          <w:lang w:val="en-US"/>
        </w:rPr>
        <w:t xml:space="preserve"> </w:t>
      </w:r>
    </w:p>
    <w:p w14:paraId="2D4D238A" w14:textId="409C2870" w:rsidR="00883AD3" w:rsidRPr="00894484" w:rsidRDefault="00883AD3" w:rsidP="004A268B">
      <w:pPr>
        <w:pStyle w:val="ListParagraph"/>
        <w:numPr>
          <w:ilvl w:val="0"/>
          <w:numId w:val="19"/>
        </w:numPr>
        <w:rPr>
          <w:snapToGrid w:val="0"/>
        </w:rPr>
      </w:pPr>
      <w:r w:rsidRPr="00752A99">
        <w:rPr>
          <w:snapToGrid w:val="0"/>
        </w:rPr>
        <w:t>Finalizing, implementing and prioritizing test cases (including the identification of test data) o Developing and prioritizing test procedures, creating test data and, optionally, preparing test harnesses and writing automated test scripts</w:t>
      </w:r>
      <w:r w:rsidRPr="00954401">
        <w:rPr>
          <w:snapToGrid w:val="0"/>
        </w:rPr>
        <w:t xml:space="preserve"> </w:t>
      </w:r>
    </w:p>
    <w:p w14:paraId="371CEE54" w14:textId="77777777" w:rsidR="00883AD3" w:rsidRPr="00ED75AC" w:rsidRDefault="00883AD3" w:rsidP="004A268B">
      <w:pPr>
        <w:pStyle w:val="ListParagraph"/>
        <w:numPr>
          <w:ilvl w:val="0"/>
          <w:numId w:val="19"/>
        </w:numPr>
        <w:rPr>
          <w:snapToGrid w:val="0"/>
        </w:rPr>
      </w:pPr>
      <w:r w:rsidRPr="00ED75AC">
        <w:rPr>
          <w:snapToGrid w:val="0"/>
        </w:rPr>
        <w:t xml:space="preserve">Creating test suites from the test procedures for efficient test execution </w:t>
      </w:r>
    </w:p>
    <w:p w14:paraId="03592979" w14:textId="6B7978D8" w:rsidR="00883AD3" w:rsidRPr="00ED75AC" w:rsidRDefault="00883AD3" w:rsidP="004A268B">
      <w:pPr>
        <w:pStyle w:val="ListParagraph"/>
        <w:numPr>
          <w:ilvl w:val="0"/>
          <w:numId w:val="19"/>
        </w:numPr>
        <w:rPr>
          <w:snapToGrid w:val="0"/>
        </w:rPr>
      </w:pPr>
      <w:r w:rsidRPr="00ED75AC">
        <w:rPr>
          <w:snapToGrid w:val="0"/>
        </w:rPr>
        <w:t xml:space="preserve">Verifying that the test environment has been set up correctly </w:t>
      </w:r>
    </w:p>
    <w:p w14:paraId="469769A7" w14:textId="77777777" w:rsidR="00883AD3" w:rsidRPr="00AD780A" w:rsidRDefault="00883AD3" w:rsidP="004A268B">
      <w:pPr>
        <w:pStyle w:val="ListParagraph"/>
        <w:numPr>
          <w:ilvl w:val="0"/>
          <w:numId w:val="19"/>
        </w:numPr>
        <w:rPr>
          <w:snapToGrid w:val="0"/>
        </w:rPr>
      </w:pPr>
      <w:r w:rsidRPr="00494884">
        <w:rPr>
          <w:snapToGrid w:val="0"/>
        </w:rPr>
        <w:t xml:space="preserve">Verifying and updating bi-directional traceability between the test basis and test cases </w:t>
      </w:r>
    </w:p>
    <w:p w14:paraId="0E98AD40" w14:textId="25C2444B" w:rsidR="00883AD3" w:rsidRPr="000514EC" w:rsidRDefault="00883AD3" w:rsidP="004A268B">
      <w:pPr>
        <w:pStyle w:val="ListParagraph"/>
        <w:numPr>
          <w:ilvl w:val="0"/>
          <w:numId w:val="19"/>
        </w:numPr>
        <w:rPr>
          <w:snapToGrid w:val="0"/>
        </w:rPr>
      </w:pPr>
      <w:r w:rsidRPr="00AA309F">
        <w:rPr>
          <w:snapToGrid w:val="0"/>
        </w:rPr>
        <w:t xml:space="preserve">Executing test procedures either manually or by using test execution tools, according to the planned sequence </w:t>
      </w:r>
    </w:p>
    <w:p w14:paraId="123B1CC3" w14:textId="28C2C04C" w:rsidR="00883AD3" w:rsidRPr="00940347" w:rsidRDefault="00883AD3" w:rsidP="004A268B">
      <w:pPr>
        <w:pStyle w:val="ListParagraph"/>
        <w:numPr>
          <w:ilvl w:val="0"/>
          <w:numId w:val="19"/>
        </w:numPr>
        <w:rPr>
          <w:snapToGrid w:val="0"/>
        </w:rPr>
      </w:pPr>
      <w:r w:rsidRPr="00940347">
        <w:rPr>
          <w:snapToGrid w:val="0"/>
        </w:rPr>
        <w:t xml:space="preserve">Logging the outcome of test execution and recording the identities and versions of the software under test, test tools and </w:t>
      </w:r>
      <w:proofErr w:type="spellStart"/>
      <w:r w:rsidRPr="00940347">
        <w:rPr>
          <w:snapToGrid w:val="0"/>
        </w:rPr>
        <w:t>testware</w:t>
      </w:r>
      <w:proofErr w:type="spellEnd"/>
      <w:r w:rsidRPr="00940347">
        <w:rPr>
          <w:snapToGrid w:val="0"/>
        </w:rPr>
        <w:t xml:space="preserve"> </w:t>
      </w:r>
    </w:p>
    <w:p w14:paraId="00CB1446" w14:textId="5257EF49" w:rsidR="00883AD3" w:rsidRPr="00363BAF" w:rsidRDefault="00883AD3" w:rsidP="004A268B">
      <w:pPr>
        <w:pStyle w:val="ListParagraph"/>
        <w:numPr>
          <w:ilvl w:val="0"/>
          <w:numId w:val="19"/>
        </w:numPr>
        <w:rPr>
          <w:snapToGrid w:val="0"/>
        </w:rPr>
      </w:pPr>
      <w:r w:rsidRPr="00363BAF">
        <w:rPr>
          <w:snapToGrid w:val="0"/>
        </w:rPr>
        <w:t xml:space="preserve">Comparing actual results with expected results </w:t>
      </w:r>
    </w:p>
    <w:p w14:paraId="09D57416" w14:textId="1283AEE5" w:rsidR="00883AD3" w:rsidRPr="00363BAF" w:rsidRDefault="00883AD3" w:rsidP="004A268B">
      <w:pPr>
        <w:pStyle w:val="ListParagraph"/>
        <w:numPr>
          <w:ilvl w:val="0"/>
          <w:numId w:val="19"/>
        </w:numPr>
        <w:rPr>
          <w:snapToGrid w:val="0"/>
        </w:rPr>
      </w:pPr>
      <w:r w:rsidRPr="00363BAF">
        <w:rPr>
          <w:snapToGrid w:val="0"/>
        </w:rPr>
        <w:t xml:space="preserve">Reporting discrepancies as incidents and analyzing them in order to establish their cause (e.g., a defect in the code, in specified test data, in the test document, or a mistake in the way the test was executed) </w:t>
      </w:r>
    </w:p>
    <w:p w14:paraId="5CD31B60" w14:textId="60D945D4" w:rsidR="00883AD3" w:rsidRPr="00363BAF" w:rsidRDefault="00883AD3" w:rsidP="004A268B">
      <w:pPr>
        <w:pStyle w:val="ListParagraph"/>
        <w:numPr>
          <w:ilvl w:val="0"/>
          <w:numId w:val="19"/>
        </w:numPr>
        <w:rPr>
          <w:snapToGrid w:val="0"/>
        </w:rPr>
      </w:pPr>
      <w:r w:rsidRPr="00363BAF">
        <w:rPr>
          <w:snapToGrid w:val="0"/>
        </w:rPr>
        <w:t xml:space="preserve">Repeating test activities as a result of action taken for each discrepancy, for example, </w:t>
      </w:r>
      <w:proofErr w:type="spellStart"/>
      <w:r w:rsidRPr="00363BAF">
        <w:rPr>
          <w:snapToGrid w:val="0"/>
        </w:rPr>
        <w:t>reexecution</w:t>
      </w:r>
      <w:proofErr w:type="spellEnd"/>
      <w:r w:rsidRPr="00363BAF">
        <w:rPr>
          <w:snapToGrid w:val="0"/>
        </w:rPr>
        <w:t xml:space="preserve"> of a test that previously failed in order to confirm a fix (confirmation testing), execution of a corrected test and/or execution of tests in order to ensure that defects have not been introduced in unchanged areas of the software or that defect fixing did not uncover other defects (regression testing) </w:t>
      </w:r>
    </w:p>
    <w:p w14:paraId="63FCC3D2" w14:textId="77777777" w:rsidR="00EE2C8E" w:rsidRDefault="00EE2C8E" w:rsidP="00363BAF">
      <w:pPr>
        <w:rPr>
          <w:snapToGrid w:val="0"/>
          <w:lang w:val="en-US"/>
        </w:rPr>
      </w:pPr>
    </w:p>
    <w:p w14:paraId="72F13018" w14:textId="77777777" w:rsidR="00EE2C8E" w:rsidRDefault="00EE2C8E" w:rsidP="00363BAF">
      <w:pPr>
        <w:rPr>
          <w:snapToGrid w:val="0"/>
          <w:lang w:val="en-US"/>
        </w:rPr>
      </w:pPr>
    </w:p>
    <w:p w14:paraId="29CEFCA2" w14:textId="4F2BE6A2" w:rsidR="00EE2C8E" w:rsidRDefault="00883AD3" w:rsidP="00363BAF">
      <w:pPr>
        <w:rPr>
          <w:snapToGrid w:val="0"/>
          <w:lang w:val="en-US"/>
        </w:rPr>
      </w:pPr>
      <w:r w:rsidRPr="00363BAF">
        <w:rPr>
          <w:snapToGrid w:val="0"/>
          <w:highlight w:val="yellow"/>
          <w:lang w:val="en-US"/>
        </w:rPr>
        <w:t>Test Execution</w:t>
      </w:r>
    </w:p>
    <w:p w14:paraId="584E703C" w14:textId="77777777" w:rsidR="00FB5E87" w:rsidRDefault="00FB5E87" w:rsidP="00363BAF">
      <w:pPr>
        <w:rPr>
          <w:snapToGrid w:val="0"/>
          <w:lang w:val="en-US"/>
        </w:rPr>
      </w:pPr>
    </w:p>
    <w:p w14:paraId="5434A1C9" w14:textId="022F7CC2" w:rsidR="00FB5E87" w:rsidRDefault="00FB5E87" w:rsidP="00363BAF">
      <w:pPr>
        <w:rPr>
          <w:snapToGrid w:val="0"/>
          <w:lang w:val="en-US"/>
        </w:rPr>
      </w:pPr>
      <w:r w:rsidRPr="00363BAF">
        <w:rPr>
          <w:snapToGrid w:val="0"/>
          <w:highlight w:val="yellow"/>
          <w:lang w:val="en-US"/>
        </w:rPr>
        <w:t>XXX</w:t>
      </w:r>
    </w:p>
    <w:p w14:paraId="3C4CB102" w14:textId="77777777" w:rsidR="00504F3E" w:rsidRDefault="00504F3E" w:rsidP="00363BAF">
      <w:pPr>
        <w:rPr>
          <w:snapToGrid w:val="0"/>
          <w:lang w:val="en-US"/>
        </w:rPr>
      </w:pPr>
    </w:p>
    <w:p w14:paraId="156D8EAD" w14:textId="62729591" w:rsidR="00504F3E" w:rsidRDefault="00504F3E" w:rsidP="00504F3E">
      <w:pPr>
        <w:rPr>
          <w:snapToGrid w:val="0"/>
          <w:lang w:val="en-US"/>
        </w:rPr>
      </w:pPr>
      <w:r w:rsidRPr="00504F3E">
        <w:rPr>
          <w:snapToGrid w:val="0"/>
          <w:lang w:val="en-US"/>
        </w:rPr>
        <w:t>Evaluating E</w:t>
      </w:r>
      <w:r>
        <w:rPr>
          <w:snapToGrid w:val="0"/>
          <w:lang w:val="en-US"/>
        </w:rPr>
        <w:t xml:space="preserve">xit Criteria and Reporting </w:t>
      </w:r>
    </w:p>
    <w:p w14:paraId="3CD8C10B" w14:textId="77777777" w:rsidR="00504F3E" w:rsidRPr="00504F3E" w:rsidRDefault="00504F3E" w:rsidP="00504F3E">
      <w:pPr>
        <w:rPr>
          <w:snapToGrid w:val="0"/>
          <w:lang w:val="en-US"/>
        </w:rPr>
      </w:pPr>
    </w:p>
    <w:p w14:paraId="27073919" w14:textId="77777777" w:rsidR="00504F3E" w:rsidRPr="00504F3E" w:rsidRDefault="00504F3E" w:rsidP="00504F3E">
      <w:pPr>
        <w:rPr>
          <w:snapToGrid w:val="0"/>
          <w:lang w:val="en-US"/>
        </w:rPr>
      </w:pPr>
      <w:r w:rsidRPr="00504F3E">
        <w:rPr>
          <w:snapToGrid w:val="0"/>
          <w:lang w:val="en-US"/>
        </w:rPr>
        <w:t>Evaluating exit criteria is the activity where test execution is assessed against the defined objectives. This should be done for each test level (</w:t>
      </w:r>
      <w:r w:rsidRPr="00AE5CB9">
        <w:rPr>
          <w:snapToGrid w:val="0"/>
          <w:highlight w:val="yellow"/>
          <w:lang w:val="en-US"/>
        </w:rPr>
        <w:t>see Section 2.2</w:t>
      </w:r>
      <w:r w:rsidRPr="00504F3E">
        <w:rPr>
          <w:snapToGrid w:val="0"/>
          <w:lang w:val="en-US"/>
        </w:rPr>
        <w:t>).</w:t>
      </w:r>
    </w:p>
    <w:p w14:paraId="5B263B0A" w14:textId="77777777" w:rsidR="00504F3E" w:rsidRPr="00504F3E" w:rsidRDefault="00504F3E" w:rsidP="00504F3E">
      <w:pPr>
        <w:rPr>
          <w:snapToGrid w:val="0"/>
          <w:lang w:val="en-US"/>
        </w:rPr>
      </w:pPr>
      <w:r w:rsidRPr="00504F3E">
        <w:rPr>
          <w:snapToGrid w:val="0"/>
          <w:lang w:val="en-US"/>
        </w:rPr>
        <w:t xml:space="preserve"> </w:t>
      </w:r>
    </w:p>
    <w:p w14:paraId="5969181C" w14:textId="77777777" w:rsidR="00DF2897" w:rsidRDefault="00504F3E" w:rsidP="00504F3E">
      <w:pPr>
        <w:rPr>
          <w:snapToGrid w:val="0"/>
          <w:lang w:val="en-US"/>
        </w:rPr>
      </w:pPr>
      <w:r w:rsidRPr="00504F3E">
        <w:rPr>
          <w:snapToGrid w:val="0"/>
          <w:lang w:val="en-US"/>
        </w:rPr>
        <w:t xml:space="preserve">Evaluating exit criteria has the following major tasks: </w:t>
      </w:r>
    </w:p>
    <w:p w14:paraId="64B3C8FF" w14:textId="47200704" w:rsidR="00504F3E" w:rsidRPr="00954401" w:rsidRDefault="00504F3E" w:rsidP="004A268B">
      <w:pPr>
        <w:pStyle w:val="ListParagraph"/>
        <w:numPr>
          <w:ilvl w:val="0"/>
          <w:numId w:val="20"/>
        </w:numPr>
        <w:rPr>
          <w:snapToGrid w:val="0"/>
        </w:rPr>
      </w:pPr>
      <w:r w:rsidRPr="00752A99">
        <w:rPr>
          <w:snapToGrid w:val="0"/>
        </w:rPr>
        <w:t xml:space="preserve">Checking test logs against the exit criteria specified in test planning </w:t>
      </w:r>
    </w:p>
    <w:p w14:paraId="224C6CB7" w14:textId="77777777" w:rsidR="00DF2897" w:rsidRPr="00ED75AC" w:rsidRDefault="00504F3E" w:rsidP="004A268B">
      <w:pPr>
        <w:pStyle w:val="ListParagraph"/>
        <w:numPr>
          <w:ilvl w:val="0"/>
          <w:numId w:val="20"/>
        </w:numPr>
        <w:rPr>
          <w:snapToGrid w:val="0"/>
        </w:rPr>
      </w:pPr>
      <w:r w:rsidRPr="00894484">
        <w:rPr>
          <w:snapToGrid w:val="0"/>
        </w:rPr>
        <w:t>Assessing if more tests ar</w:t>
      </w:r>
      <w:r w:rsidRPr="00ED75AC">
        <w:rPr>
          <w:snapToGrid w:val="0"/>
        </w:rPr>
        <w:t xml:space="preserve">e needed or if the exit criteria specified should be changed </w:t>
      </w:r>
    </w:p>
    <w:p w14:paraId="6032BAB9" w14:textId="5F7125C1" w:rsidR="00504F3E" w:rsidRPr="00494884" w:rsidRDefault="00504F3E" w:rsidP="004A268B">
      <w:pPr>
        <w:pStyle w:val="ListParagraph"/>
        <w:numPr>
          <w:ilvl w:val="0"/>
          <w:numId w:val="20"/>
        </w:numPr>
        <w:rPr>
          <w:snapToGrid w:val="0"/>
        </w:rPr>
      </w:pPr>
      <w:r w:rsidRPr="00494884">
        <w:rPr>
          <w:snapToGrid w:val="0"/>
        </w:rPr>
        <w:t xml:space="preserve">Writing a test summary report for stakeholders </w:t>
      </w:r>
    </w:p>
    <w:p w14:paraId="0BCC8F6C" w14:textId="77777777" w:rsidR="00DF2897" w:rsidRDefault="00DF2897" w:rsidP="00504F3E">
      <w:pPr>
        <w:rPr>
          <w:snapToGrid w:val="0"/>
          <w:lang w:val="en-US"/>
        </w:rPr>
      </w:pPr>
    </w:p>
    <w:p w14:paraId="15322E1E" w14:textId="3A9D7F0E" w:rsidR="00504F3E" w:rsidRPr="00504F3E" w:rsidRDefault="00DF2897" w:rsidP="00504F3E">
      <w:pPr>
        <w:rPr>
          <w:snapToGrid w:val="0"/>
          <w:lang w:val="en-US"/>
        </w:rPr>
      </w:pPr>
      <w:r>
        <w:rPr>
          <w:snapToGrid w:val="0"/>
          <w:lang w:val="en-US"/>
        </w:rPr>
        <w:t>Test Closure Activities</w:t>
      </w:r>
    </w:p>
    <w:p w14:paraId="48C36A29" w14:textId="77777777" w:rsidR="00DF2897" w:rsidRDefault="00DF2897" w:rsidP="00504F3E">
      <w:pPr>
        <w:rPr>
          <w:snapToGrid w:val="0"/>
          <w:lang w:val="en-US"/>
        </w:rPr>
      </w:pPr>
    </w:p>
    <w:p w14:paraId="411FDF62" w14:textId="77777777" w:rsidR="00504F3E" w:rsidRPr="00504F3E" w:rsidRDefault="00504F3E" w:rsidP="00504F3E">
      <w:pPr>
        <w:rPr>
          <w:snapToGrid w:val="0"/>
          <w:lang w:val="en-US"/>
        </w:rPr>
      </w:pPr>
      <w:r w:rsidRPr="00504F3E">
        <w:rPr>
          <w:snapToGrid w:val="0"/>
          <w:lang w:val="en-US"/>
        </w:rPr>
        <w:t xml:space="preserve">Test closure activities collect data from completed test activities to consolidate experience, </w:t>
      </w:r>
      <w:proofErr w:type="spellStart"/>
      <w:r w:rsidRPr="00504F3E">
        <w:rPr>
          <w:snapToGrid w:val="0"/>
          <w:lang w:val="en-US"/>
        </w:rPr>
        <w:t>testware</w:t>
      </w:r>
      <w:proofErr w:type="spellEnd"/>
      <w:r w:rsidRPr="00504F3E">
        <w:rPr>
          <w:snapToGrid w:val="0"/>
          <w:lang w:val="en-US"/>
        </w:rPr>
        <w:t xml:space="preserve">, facts and numbers. Test closure activities occur at project milestones such as when a software system is released, a test project is completed (or cancelled), a milestone has been achieved, or a maintenance release has been completed. </w:t>
      </w:r>
    </w:p>
    <w:p w14:paraId="7EC98C10" w14:textId="77777777" w:rsidR="00504F3E" w:rsidRPr="00504F3E" w:rsidRDefault="00504F3E" w:rsidP="00504F3E">
      <w:pPr>
        <w:rPr>
          <w:snapToGrid w:val="0"/>
          <w:lang w:val="en-US"/>
        </w:rPr>
      </w:pPr>
      <w:r w:rsidRPr="00504F3E">
        <w:rPr>
          <w:snapToGrid w:val="0"/>
          <w:lang w:val="en-US"/>
        </w:rPr>
        <w:t xml:space="preserve"> </w:t>
      </w:r>
      <w:r w:rsidRPr="00504F3E">
        <w:rPr>
          <w:snapToGrid w:val="0"/>
          <w:lang w:val="en-US"/>
        </w:rPr>
        <w:tab/>
        <w:t xml:space="preserve"> </w:t>
      </w:r>
    </w:p>
    <w:p w14:paraId="150F3D5F" w14:textId="77777777" w:rsidR="00504F3E" w:rsidRPr="00504F3E" w:rsidRDefault="00504F3E" w:rsidP="00504F3E">
      <w:pPr>
        <w:rPr>
          <w:snapToGrid w:val="0"/>
          <w:lang w:val="en-US"/>
        </w:rPr>
      </w:pPr>
      <w:r w:rsidRPr="00504F3E">
        <w:rPr>
          <w:snapToGrid w:val="0"/>
          <w:lang w:val="en-US"/>
        </w:rPr>
        <w:t xml:space="preserve">Test closure activities include the following major tasks: </w:t>
      </w:r>
    </w:p>
    <w:p w14:paraId="04B22D39" w14:textId="14FE8092" w:rsidR="00504F3E" w:rsidRPr="00954401" w:rsidRDefault="00504F3E" w:rsidP="00B72FE8">
      <w:pPr>
        <w:pStyle w:val="ListParagraph"/>
        <w:rPr>
          <w:snapToGrid w:val="0"/>
        </w:rPr>
      </w:pPr>
      <w:r w:rsidRPr="00752A99">
        <w:rPr>
          <w:snapToGrid w:val="0"/>
        </w:rPr>
        <w:t xml:space="preserve">Checking which planned deliverables have been delivered </w:t>
      </w:r>
    </w:p>
    <w:p w14:paraId="427D90AA" w14:textId="02972394" w:rsidR="00504F3E" w:rsidRPr="00894484" w:rsidRDefault="00504F3E" w:rsidP="00B72FE8">
      <w:pPr>
        <w:pStyle w:val="ListParagraph"/>
        <w:rPr>
          <w:snapToGrid w:val="0"/>
        </w:rPr>
      </w:pPr>
      <w:r w:rsidRPr="00894484">
        <w:rPr>
          <w:snapToGrid w:val="0"/>
        </w:rPr>
        <w:t xml:space="preserve">Closing incident reports or raising change records for any that remain open </w:t>
      </w:r>
    </w:p>
    <w:p w14:paraId="6623A2FF" w14:textId="7B3CA3A1" w:rsidR="00504F3E" w:rsidRPr="00ED75AC" w:rsidRDefault="00504F3E" w:rsidP="00B72FE8">
      <w:pPr>
        <w:pStyle w:val="ListParagraph"/>
        <w:rPr>
          <w:snapToGrid w:val="0"/>
        </w:rPr>
      </w:pPr>
      <w:r w:rsidRPr="00ED75AC">
        <w:rPr>
          <w:snapToGrid w:val="0"/>
        </w:rPr>
        <w:t xml:space="preserve">Documenting the acceptance of the system </w:t>
      </w:r>
    </w:p>
    <w:p w14:paraId="1ADED204" w14:textId="77777777" w:rsidR="00DF2897" w:rsidRPr="00494884" w:rsidRDefault="00504F3E" w:rsidP="00B72FE8">
      <w:pPr>
        <w:pStyle w:val="ListParagraph"/>
        <w:rPr>
          <w:snapToGrid w:val="0"/>
        </w:rPr>
      </w:pPr>
      <w:r w:rsidRPr="00ED75AC">
        <w:rPr>
          <w:snapToGrid w:val="0"/>
        </w:rPr>
        <w:t xml:space="preserve">Finalizing and archiving </w:t>
      </w:r>
      <w:proofErr w:type="spellStart"/>
      <w:r w:rsidRPr="00ED75AC">
        <w:rPr>
          <w:snapToGrid w:val="0"/>
        </w:rPr>
        <w:t>testware</w:t>
      </w:r>
      <w:proofErr w:type="spellEnd"/>
      <w:r w:rsidRPr="00ED75AC">
        <w:rPr>
          <w:snapToGrid w:val="0"/>
        </w:rPr>
        <w:t>, the test environ</w:t>
      </w:r>
      <w:r w:rsidRPr="00494884">
        <w:rPr>
          <w:snapToGrid w:val="0"/>
        </w:rPr>
        <w:t xml:space="preserve">ment and the test infrastructure for later reuse </w:t>
      </w:r>
    </w:p>
    <w:p w14:paraId="0030F74B" w14:textId="3104D1BA" w:rsidR="00504F3E" w:rsidRPr="00B72FE8" w:rsidRDefault="00504F3E" w:rsidP="00B72FE8">
      <w:pPr>
        <w:pStyle w:val="ListParagraph"/>
        <w:rPr>
          <w:snapToGrid w:val="0"/>
        </w:rPr>
      </w:pPr>
      <w:r w:rsidRPr="00B72FE8">
        <w:rPr>
          <w:snapToGrid w:val="0"/>
        </w:rPr>
        <w:t xml:space="preserve">Handing over the </w:t>
      </w:r>
      <w:proofErr w:type="spellStart"/>
      <w:r w:rsidRPr="00B72FE8">
        <w:rPr>
          <w:snapToGrid w:val="0"/>
        </w:rPr>
        <w:t>testware</w:t>
      </w:r>
      <w:proofErr w:type="spellEnd"/>
      <w:r w:rsidRPr="00B72FE8">
        <w:rPr>
          <w:snapToGrid w:val="0"/>
        </w:rPr>
        <w:t xml:space="preserve"> to the maintenance organization </w:t>
      </w:r>
    </w:p>
    <w:p w14:paraId="7E7E5B4C" w14:textId="77777777" w:rsidR="00DF2897" w:rsidRPr="00B72FE8" w:rsidRDefault="00504F3E" w:rsidP="00B72FE8">
      <w:pPr>
        <w:pStyle w:val="ListParagraph"/>
        <w:rPr>
          <w:snapToGrid w:val="0"/>
        </w:rPr>
      </w:pPr>
      <w:r w:rsidRPr="00B72FE8">
        <w:rPr>
          <w:snapToGrid w:val="0"/>
        </w:rPr>
        <w:t xml:space="preserve">Analyzing lessons learned to determine changes needed for future releases and projects </w:t>
      </w:r>
    </w:p>
    <w:p w14:paraId="71EFA253" w14:textId="62D83632" w:rsidR="00C41934" w:rsidRPr="002B7A00" w:rsidRDefault="00504F3E" w:rsidP="002B7A00">
      <w:pPr>
        <w:pStyle w:val="ListParagraph"/>
        <w:rPr>
          <w:snapToGrid w:val="0"/>
        </w:rPr>
      </w:pPr>
      <w:r w:rsidRPr="00B72FE8">
        <w:rPr>
          <w:snapToGrid w:val="0"/>
        </w:rPr>
        <w:t xml:space="preserve">Using the information gathered to improve test maturity </w:t>
      </w:r>
    </w:p>
    <w:p w14:paraId="31420046" w14:textId="59531AF3" w:rsidR="00C41934" w:rsidRDefault="005863DA" w:rsidP="00A46938">
      <w:pPr>
        <w:pStyle w:val="Heading2new"/>
        <w:rPr>
          <w:snapToGrid w:val="0"/>
        </w:rPr>
      </w:pPr>
      <w:r w:rsidRPr="005863DA">
        <w:rPr>
          <w:snapToGrid w:val="0"/>
        </w:rPr>
        <w:t>Why is Testing Necessary?</w:t>
      </w:r>
    </w:p>
    <w:p w14:paraId="75FACAC6" w14:textId="00EF9EB0" w:rsidR="00C41934" w:rsidRDefault="005863DA" w:rsidP="00B72FE8">
      <w:pPr>
        <w:rPr>
          <w:snapToGrid w:val="0"/>
          <w:lang w:val="en-US"/>
        </w:rPr>
      </w:pPr>
      <w:r w:rsidRPr="005863DA">
        <w:rPr>
          <w:snapToGrid w:val="0"/>
          <w:lang w:val="en-US"/>
        </w:rPr>
        <w:t xml:space="preserve">We test because it is a good business case. Finding defects during testing of software is cheaper than during use of a system, and the consequence are a magnitude lower in testing. If the risk for failure in software is low, or the consequence when failure appears are low, we could consider to test less exhaustive. </w:t>
      </w:r>
    </w:p>
    <w:p w14:paraId="1246190E" w14:textId="1BA41613" w:rsidR="00031179" w:rsidRPr="005863DA" w:rsidRDefault="005863DA" w:rsidP="002B7A00">
      <w:pPr>
        <w:pStyle w:val="Heading3"/>
        <w:rPr>
          <w:snapToGrid w:val="0"/>
        </w:rPr>
      </w:pPr>
      <w:r w:rsidRPr="005863DA">
        <w:rPr>
          <w:snapToGrid w:val="0"/>
        </w:rPr>
        <w:t xml:space="preserve">1.2.1 Give reasons why testing is necessary </w:t>
      </w:r>
    </w:p>
    <w:p w14:paraId="579CDF6A" w14:textId="77777777" w:rsidR="005863DA" w:rsidRPr="005863DA" w:rsidRDefault="005863DA" w:rsidP="00B72FE8">
      <w:pPr>
        <w:rPr>
          <w:snapToGrid w:val="0"/>
          <w:lang w:val="en-US"/>
        </w:rPr>
      </w:pPr>
      <w:r w:rsidRPr="005863DA">
        <w:rPr>
          <w:snapToGrid w:val="0"/>
          <w:lang w:val="en-US"/>
        </w:rPr>
        <w:lastRenderedPageBreak/>
        <w:t>We test to reduce the risk of failure in software when we use it. When we have a risk of software not working at an expected quality level, test is used to reduce this risk or confirm we have a failure we must fix before we use the software. If software has defects causing failures when it is used, the consequence can be fatal for the user and company.</w:t>
      </w:r>
    </w:p>
    <w:p w14:paraId="3833CD36" w14:textId="77777777" w:rsidR="005863DA" w:rsidRPr="005863DA" w:rsidRDefault="005863DA" w:rsidP="00B72FE8">
      <w:pPr>
        <w:rPr>
          <w:snapToGrid w:val="0"/>
          <w:lang w:val="en-US"/>
        </w:rPr>
      </w:pPr>
      <w:r w:rsidRPr="005863DA">
        <w:rPr>
          <w:snapToGrid w:val="0"/>
          <w:lang w:val="en-US"/>
        </w:rPr>
        <w:t>Rigorous testing of systems and documentation can help to reduce the risk of problems occurring during operation. When defects found are corrected before the system is released for operational use, and these corrected have passed confirmation and regression testing, then this will lead to an increased quality of the software system.</w:t>
      </w:r>
    </w:p>
    <w:p w14:paraId="6268C18F" w14:textId="77777777" w:rsidR="00031179" w:rsidRDefault="00031179" w:rsidP="00B72FE8">
      <w:pPr>
        <w:rPr>
          <w:snapToGrid w:val="0"/>
          <w:lang w:val="en-US"/>
        </w:rPr>
      </w:pPr>
    </w:p>
    <w:p w14:paraId="263BE263" w14:textId="538618C7" w:rsidR="00031179" w:rsidRDefault="005863DA" w:rsidP="00B72FE8">
      <w:pPr>
        <w:rPr>
          <w:snapToGrid w:val="0"/>
          <w:lang w:val="en-US"/>
        </w:rPr>
      </w:pPr>
      <w:r w:rsidRPr="005863DA">
        <w:rPr>
          <w:snapToGrid w:val="0"/>
          <w:lang w:val="en-US"/>
        </w:rPr>
        <w:t>Software testing may also be required to meet contractual or legal requirements, or industry-specific standards. (</w:t>
      </w:r>
      <w:proofErr w:type="gramStart"/>
      <w:r w:rsidRPr="005863DA">
        <w:rPr>
          <w:snapToGrid w:val="0"/>
          <w:lang w:val="en-US"/>
        </w:rPr>
        <w:t>should</w:t>
      </w:r>
      <w:proofErr w:type="gramEnd"/>
      <w:r w:rsidRPr="005863DA">
        <w:rPr>
          <w:snapToGrid w:val="0"/>
          <w:lang w:val="en-US"/>
        </w:rPr>
        <w:t xml:space="preserve"> we include reference to nay standards here?) </w:t>
      </w:r>
    </w:p>
    <w:p w14:paraId="09218C60" w14:textId="10421E03" w:rsidR="00E138B5" w:rsidRPr="005863DA" w:rsidRDefault="005863DA" w:rsidP="00B25F2D">
      <w:pPr>
        <w:pStyle w:val="Heading3"/>
        <w:rPr>
          <w:snapToGrid w:val="0"/>
        </w:rPr>
      </w:pPr>
      <w:r w:rsidRPr="005863DA">
        <w:rPr>
          <w:snapToGrid w:val="0"/>
        </w:rPr>
        <w:t xml:space="preserve">1.2.2 </w:t>
      </w:r>
      <w:r w:rsidR="00E138B5">
        <w:rPr>
          <w:snapToGrid w:val="0"/>
        </w:rPr>
        <w:t>Quality Assurance and Testing</w:t>
      </w:r>
    </w:p>
    <w:p w14:paraId="212E75DA" w14:textId="77777777" w:rsidR="005863DA" w:rsidRDefault="005863DA" w:rsidP="00B72FE8">
      <w:pPr>
        <w:rPr>
          <w:snapToGrid w:val="0"/>
          <w:lang w:val="en-US"/>
        </w:rPr>
      </w:pPr>
      <w:r w:rsidRPr="005863DA">
        <w:rPr>
          <w:snapToGrid w:val="0"/>
          <w:lang w:val="en-US"/>
        </w:rPr>
        <w:t xml:space="preserve">With the help of testing, it is possible to measure the quality of software in terms of defects found, for both functional and non-functional software requirements and characteristics (e.g., reliability, usability, performance, efficiency, maintainability and portability). </w:t>
      </w:r>
    </w:p>
    <w:p w14:paraId="5EEAC137" w14:textId="77777777" w:rsidR="00E138B5" w:rsidRPr="005863DA" w:rsidRDefault="00E138B5" w:rsidP="00B72FE8">
      <w:pPr>
        <w:rPr>
          <w:snapToGrid w:val="0"/>
          <w:lang w:val="en-US"/>
        </w:rPr>
      </w:pPr>
    </w:p>
    <w:p w14:paraId="0E6BF8A0" w14:textId="49CEF566" w:rsidR="005863DA" w:rsidRPr="005863DA" w:rsidRDefault="005863DA" w:rsidP="00B72FE8">
      <w:pPr>
        <w:rPr>
          <w:snapToGrid w:val="0"/>
          <w:lang w:val="en-US"/>
        </w:rPr>
      </w:pPr>
      <w:r w:rsidRPr="005863DA">
        <w:rPr>
          <w:snapToGrid w:val="0"/>
          <w:lang w:val="en-US"/>
        </w:rPr>
        <w:t xml:space="preserve">For more information on non-functional testing see Chapter 2; for more information on software characteristics see </w:t>
      </w:r>
      <w:r w:rsidR="00E138B5">
        <w:rPr>
          <w:snapToGrid w:val="0"/>
          <w:lang w:val="en-US"/>
        </w:rPr>
        <w:t>“</w:t>
      </w:r>
      <w:r w:rsidRPr="005863DA">
        <w:rPr>
          <w:snapToGrid w:val="0"/>
          <w:lang w:val="en-US"/>
        </w:rPr>
        <w:t>Software Engineering – Software Product Quality</w:t>
      </w:r>
      <w:r w:rsidR="00E138B5">
        <w:rPr>
          <w:snapToGrid w:val="0"/>
          <w:lang w:val="en-US"/>
        </w:rPr>
        <w:t xml:space="preserve">” </w:t>
      </w:r>
      <w:r w:rsidRPr="005863DA">
        <w:rPr>
          <w:snapToGrid w:val="0"/>
          <w:lang w:val="en-US"/>
        </w:rPr>
        <w:t xml:space="preserve">(ISO 25010).  </w:t>
      </w:r>
    </w:p>
    <w:p w14:paraId="6F0351F7" w14:textId="77777777" w:rsidR="00E138B5" w:rsidRDefault="00E138B5" w:rsidP="00B72FE8">
      <w:pPr>
        <w:rPr>
          <w:snapToGrid w:val="0"/>
          <w:lang w:val="en-US"/>
        </w:rPr>
      </w:pPr>
    </w:p>
    <w:p w14:paraId="5F2DD017" w14:textId="77777777" w:rsidR="005863DA" w:rsidRDefault="005863DA" w:rsidP="00B72FE8">
      <w:pPr>
        <w:rPr>
          <w:snapToGrid w:val="0"/>
          <w:lang w:val="en-US"/>
        </w:rPr>
      </w:pPr>
      <w:r w:rsidRPr="005863DA">
        <w:rPr>
          <w:snapToGrid w:val="0"/>
          <w:lang w:val="en-US"/>
        </w:rPr>
        <w:t xml:space="preserve">Testing can give confidence in the quality of the software if it finds few or no defects. A properly designed test that passes reduces the overall level of risk in a system. When testing does find defects, the quality of the software system increases when those defects are fixed and confirmation testing has documented they now work correct.   </w:t>
      </w:r>
    </w:p>
    <w:p w14:paraId="0DE73649" w14:textId="77777777" w:rsidR="00E138B5" w:rsidRPr="005863DA" w:rsidRDefault="00E138B5" w:rsidP="00B72FE8">
      <w:pPr>
        <w:rPr>
          <w:snapToGrid w:val="0"/>
          <w:lang w:val="en-US"/>
        </w:rPr>
      </w:pPr>
    </w:p>
    <w:p w14:paraId="7B94E482" w14:textId="77777777" w:rsidR="005863DA" w:rsidRDefault="005863DA" w:rsidP="00B72FE8">
      <w:pPr>
        <w:rPr>
          <w:snapToGrid w:val="0"/>
          <w:lang w:val="en-US"/>
        </w:rPr>
      </w:pPr>
      <w:r w:rsidRPr="005863DA">
        <w:rPr>
          <w:snapToGrid w:val="0"/>
          <w:lang w:val="en-US"/>
        </w:rPr>
        <w:t xml:space="preserve">Lessons should be learned from previous projects. By understanding the root causes of defects found in other projects, processes can be improved, which in turn should prevent those defects from reoccurring and, as a consequence, improve the quality of future systems. This is an aspect of quality assurance.   </w:t>
      </w:r>
    </w:p>
    <w:p w14:paraId="7A1A3421" w14:textId="77777777" w:rsidR="00E138B5" w:rsidRPr="005863DA" w:rsidRDefault="00E138B5" w:rsidP="00B72FE8">
      <w:pPr>
        <w:rPr>
          <w:snapToGrid w:val="0"/>
          <w:lang w:val="en-US"/>
        </w:rPr>
      </w:pPr>
    </w:p>
    <w:p w14:paraId="5A4EDD3C" w14:textId="4D5FE3E6" w:rsidR="00E138B5" w:rsidRPr="005863DA" w:rsidRDefault="005863DA" w:rsidP="00B72FE8">
      <w:pPr>
        <w:rPr>
          <w:snapToGrid w:val="0"/>
          <w:lang w:val="en-US"/>
        </w:rPr>
      </w:pPr>
      <w:r w:rsidRPr="005863DA">
        <w:rPr>
          <w:snapToGrid w:val="0"/>
          <w:lang w:val="en-US"/>
        </w:rPr>
        <w:t>Testing should be integrated as one of the quality assurance activities (i.e., alongside development standards, training and defect analysis).</w:t>
      </w:r>
    </w:p>
    <w:p w14:paraId="1E8A1B65" w14:textId="5A717344" w:rsidR="00E138B5" w:rsidRPr="005863DA" w:rsidRDefault="005863DA" w:rsidP="00B25F2D">
      <w:pPr>
        <w:pStyle w:val="Heading3"/>
        <w:rPr>
          <w:snapToGrid w:val="0"/>
        </w:rPr>
      </w:pPr>
      <w:r w:rsidRPr="005863DA">
        <w:rPr>
          <w:snapToGrid w:val="0"/>
        </w:rPr>
        <w:t xml:space="preserve">1.2.3 </w:t>
      </w:r>
      <w:r w:rsidR="00D9001F">
        <w:rPr>
          <w:snapToGrid w:val="0"/>
        </w:rPr>
        <w:t>E</w:t>
      </w:r>
      <w:r w:rsidRPr="005863DA">
        <w:rPr>
          <w:snapToGrid w:val="0"/>
        </w:rPr>
        <w:t>rrors, defects and failures</w:t>
      </w:r>
    </w:p>
    <w:p w14:paraId="4F6C3EF4" w14:textId="77777777" w:rsidR="005863DA" w:rsidRDefault="005863DA" w:rsidP="00B72FE8">
      <w:pPr>
        <w:rPr>
          <w:snapToGrid w:val="0"/>
          <w:lang w:val="en-US"/>
        </w:rPr>
      </w:pPr>
      <w:r w:rsidRPr="005863DA">
        <w:rPr>
          <w:snapToGrid w:val="0"/>
          <w:lang w:val="en-US"/>
        </w:rPr>
        <w:t xml:space="preserve">A human being can make an error (mistake), which produces a defect (fault, bug) in the program code, or in a document. If a defect in code is executed, the system may fail to do what it should do (or do something it shouldn´t), causing a </w:t>
      </w:r>
      <w:proofErr w:type="gramStart"/>
      <w:r w:rsidRPr="005863DA">
        <w:rPr>
          <w:snapToGrid w:val="0"/>
          <w:lang w:val="en-US"/>
        </w:rPr>
        <w:t>failure.</w:t>
      </w:r>
      <w:proofErr w:type="gramEnd"/>
      <w:r w:rsidRPr="005863DA">
        <w:rPr>
          <w:snapToGrid w:val="0"/>
          <w:lang w:val="en-US"/>
        </w:rPr>
        <w:t xml:space="preserve"> Defects in software, systems or documents may result in failures, but not all defects do so. </w:t>
      </w:r>
    </w:p>
    <w:p w14:paraId="3A49FEB4" w14:textId="77777777" w:rsidR="00876FA4" w:rsidRPr="005863DA" w:rsidRDefault="00876FA4" w:rsidP="00B72FE8">
      <w:pPr>
        <w:rPr>
          <w:snapToGrid w:val="0"/>
          <w:lang w:val="en-US"/>
        </w:rPr>
      </w:pPr>
    </w:p>
    <w:p w14:paraId="06B7FD5F" w14:textId="77777777" w:rsidR="005863DA" w:rsidRPr="005863DA" w:rsidRDefault="005863DA" w:rsidP="00B72FE8">
      <w:pPr>
        <w:rPr>
          <w:snapToGrid w:val="0"/>
          <w:lang w:val="en-US"/>
        </w:rPr>
      </w:pPr>
      <w:r w:rsidRPr="005863DA">
        <w:rPr>
          <w:snapToGrid w:val="0"/>
          <w:lang w:val="en-US"/>
        </w:rPr>
        <w:t xml:space="preserve">Defects occur because human beings are fallible and because there is time pressure, complex code, </w:t>
      </w:r>
      <w:proofErr w:type="gramStart"/>
      <w:r w:rsidRPr="005863DA">
        <w:rPr>
          <w:snapToGrid w:val="0"/>
          <w:lang w:val="en-US"/>
        </w:rPr>
        <w:t>complexity</w:t>
      </w:r>
      <w:proofErr w:type="gramEnd"/>
      <w:r w:rsidRPr="005863DA">
        <w:rPr>
          <w:snapToGrid w:val="0"/>
          <w:lang w:val="en-US"/>
        </w:rPr>
        <w:t xml:space="preserve"> of infrastructure, changing technologies, and/or many system interactions.  </w:t>
      </w:r>
    </w:p>
    <w:p w14:paraId="72B6D37B" w14:textId="165AAD25" w:rsidR="00B25F2D" w:rsidRPr="005863DA" w:rsidRDefault="005863DA" w:rsidP="00B72FE8">
      <w:pPr>
        <w:rPr>
          <w:snapToGrid w:val="0"/>
          <w:lang w:val="en-US"/>
        </w:rPr>
      </w:pPr>
      <w:r w:rsidRPr="005863DA">
        <w:rPr>
          <w:snapToGrid w:val="0"/>
          <w:lang w:val="en-US"/>
        </w:rPr>
        <w:t xml:space="preserve">Failures can be caused by environmental conditions as well.  For example, radiation, magnetism, electronic fields, and pollution can cause faults in firmware or influence the execution of software by changing the hardware conditions. </w:t>
      </w:r>
    </w:p>
    <w:p w14:paraId="47024F2D" w14:textId="6ADC0939" w:rsidR="00876FA4" w:rsidRPr="005863DA" w:rsidRDefault="005863DA" w:rsidP="00B25F2D">
      <w:pPr>
        <w:pStyle w:val="Heading3"/>
        <w:rPr>
          <w:snapToGrid w:val="0"/>
        </w:rPr>
      </w:pPr>
      <w:r w:rsidRPr="005863DA">
        <w:rPr>
          <w:snapToGrid w:val="0"/>
        </w:rPr>
        <w:t xml:space="preserve">1.2.4 </w:t>
      </w:r>
      <w:r w:rsidR="00876FA4">
        <w:rPr>
          <w:snapToGrid w:val="0"/>
        </w:rPr>
        <w:t>R</w:t>
      </w:r>
      <w:r w:rsidRPr="005863DA">
        <w:rPr>
          <w:snapToGrid w:val="0"/>
        </w:rPr>
        <w:t>oot cause of a defect and its effects</w:t>
      </w:r>
    </w:p>
    <w:p w14:paraId="6731D395" w14:textId="721070EE" w:rsidR="005863DA" w:rsidRPr="005863DA" w:rsidRDefault="005863DA" w:rsidP="00B72FE8">
      <w:pPr>
        <w:rPr>
          <w:snapToGrid w:val="0"/>
          <w:lang w:val="en-US"/>
        </w:rPr>
      </w:pPr>
      <w:r w:rsidRPr="005863DA">
        <w:rPr>
          <w:snapToGrid w:val="0"/>
          <w:lang w:val="en-US"/>
        </w:rPr>
        <w:t xml:space="preserve">Defects can be analyzed to identify the root cause as to why and where they were introduced, and how to avoid similar defects to be introduced in the future.  </w:t>
      </w:r>
      <w:proofErr w:type="gramStart"/>
      <w:r w:rsidR="00876FA4">
        <w:rPr>
          <w:snapToGrid w:val="0"/>
          <w:lang w:val="en-US"/>
        </w:rPr>
        <w:t>e</w:t>
      </w:r>
      <w:proofErr w:type="gramEnd"/>
      <w:r w:rsidRPr="005863DA">
        <w:rPr>
          <w:snapToGrid w:val="0"/>
          <w:lang w:val="en-US"/>
        </w:rPr>
        <w:t xml:space="preserve">.g. lack of domain knowledge caused a misinterpretation when implementing a part of the software. The effect of this defect might be fatal, or it might only be cosmetic. </w:t>
      </w:r>
    </w:p>
    <w:p w14:paraId="64CD9828" w14:textId="3D2FE928" w:rsidR="00876FA4" w:rsidRPr="005863DA" w:rsidRDefault="005863DA" w:rsidP="00A46938">
      <w:pPr>
        <w:pStyle w:val="Heading2new"/>
        <w:rPr>
          <w:snapToGrid w:val="0"/>
        </w:rPr>
      </w:pPr>
      <w:r w:rsidRPr="005863DA">
        <w:rPr>
          <w:snapToGrid w:val="0"/>
        </w:rPr>
        <w:lastRenderedPageBreak/>
        <w:t>Seven Testing Principles</w:t>
      </w:r>
    </w:p>
    <w:p w14:paraId="6D058ED2" w14:textId="77777777" w:rsidR="005863DA" w:rsidRPr="005863DA" w:rsidRDefault="005863DA" w:rsidP="00B72FE8">
      <w:pPr>
        <w:rPr>
          <w:snapToGrid w:val="0"/>
          <w:lang w:val="en-US"/>
        </w:rPr>
      </w:pPr>
      <w:r w:rsidRPr="005863DA">
        <w:rPr>
          <w:snapToGrid w:val="0"/>
          <w:lang w:val="en-US"/>
        </w:rPr>
        <w:t xml:space="preserve">A number of testing principles have been suggested over the past 50 years and offer general guidelines common for all testing. </w:t>
      </w:r>
    </w:p>
    <w:p w14:paraId="09450B59" w14:textId="77777777" w:rsidR="005863DA" w:rsidRDefault="005863DA" w:rsidP="00B72FE8">
      <w:pPr>
        <w:rPr>
          <w:snapToGrid w:val="0"/>
          <w:lang w:val="en-US"/>
        </w:rPr>
      </w:pPr>
      <w:r w:rsidRPr="005863DA">
        <w:rPr>
          <w:snapToGrid w:val="0"/>
          <w:lang w:val="en-US"/>
        </w:rPr>
        <w:t xml:space="preserve">1.3.1 </w:t>
      </w:r>
      <w:proofErr w:type="gramStart"/>
      <w:r w:rsidRPr="005863DA">
        <w:rPr>
          <w:snapToGrid w:val="0"/>
          <w:lang w:val="en-US"/>
        </w:rPr>
        <w:t>Explain</w:t>
      </w:r>
      <w:proofErr w:type="gramEnd"/>
      <w:r w:rsidRPr="005863DA">
        <w:rPr>
          <w:snapToGrid w:val="0"/>
          <w:lang w:val="en-US"/>
        </w:rPr>
        <w:t xml:space="preserve"> the seven testing principles</w:t>
      </w:r>
    </w:p>
    <w:p w14:paraId="15B3C061" w14:textId="77777777" w:rsidR="00DD2FE1" w:rsidRPr="005863DA" w:rsidRDefault="00DD2FE1" w:rsidP="00B72FE8">
      <w:pPr>
        <w:rPr>
          <w:snapToGrid w:val="0"/>
          <w:lang w:val="en-US"/>
        </w:rPr>
      </w:pPr>
    </w:p>
    <w:p w14:paraId="38D10EF4" w14:textId="77777777" w:rsidR="005863DA" w:rsidRPr="005863DA" w:rsidRDefault="005863DA" w:rsidP="00B72FE8">
      <w:pPr>
        <w:rPr>
          <w:snapToGrid w:val="0"/>
          <w:lang w:val="en-US"/>
        </w:rPr>
      </w:pPr>
      <w:r w:rsidRPr="005863DA">
        <w:rPr>
          <w:snapToGrid w:val="0"/>
          <w:lang w:val="en-US"/>
        </w:rPr>
        <w:t>Principle 1 – Testing shows presence of defects</w:t>
      </w:r>
    </w:p>
    <w:p w14:paraId="47377444" w14:textId="77777777" w:rsidR="005863DA" w:rsidRPr="005863DA" w:rsidRDefault="005863DA" w:rsidP="00B72FE8">
      <w:pPr>
        <w:rPr>
          <w:snapToGrid w:val="0"/>
          <w:lang w:val="en-US"/>
        </w:rPr>
      </w:pPr>
      <w:r w:rsidRPr="005863DA">
        <w:rPr>
          <w:snapToGrid w:val="0"/>
          <w:lang w:val="en-US"/>
        </w:rPr>
        <w:t xml:space="preserve">Testing can show that defects are present, but cannot prove that there are no defects. Testing reduces the probability of undiscovered defects remaining in the software but, even if no defects are found, it is not a proof of correctness.   </w:t>
      </w:r>
    </w:p>
    <w:p w14:paraId="2BE7FBBE" w14:textId="77777777" w:rsidR="00DD2FE1" w:rsidRDefault="00DD2FE1" w:rsidP="00B72FE8">
      <w:pPr>
        <w:rPr>
          <w:snapToGrid w:val="0"/>
          <w:lang w:val="en-US"/>
        </w:rPr>
      </w:pPr>
    </w:p>
    <w:p w14:paraId="35743570" w14:textId="77777777" w:rsidR="005863DA" w:rsidRPr="005863DA" w:rsidRDefault="005863DA" w:rsidP="00B72FE8">
      <w:pPr>
        <w:rPr>
          <w:snapToGrid w:val="0"/>
          <w:lang w:val="en-US"/>
        </w:rPr>
      </w:pPr>
      <w:r w:rsidRPr="005863DA">
        <w:rPr>
          <w:snapToGrid w:val="0"/>
          <w:lang w:val="en-US"/>
        </w:rPr>
        <w:t>Principle 2 – Exhaustive testing is impossible</w:t>
      </w:r>
    </w:p>
    <w:p w14:paraId="4632D045" w14:textId="77777777" w:rsidR="005863DA" w:rsidRPr="005863DA" w:rsidRDefault="005863DA" w:rsidP="00B72FE8">
      <w:pPr>
        <w:rPr>
          <w:snapToGrid w:val="0"/>
          <w:lang w:val="en-US"/>
        </w:rPr>
      </w:pPr>
      <w:r w:rsidRPr="005863DA">
        <w:rPr>
          <w:snapToGrid w:val="0"/>
          <w:lang w:val="en-US"/>
        </w:rPr>
        <w:t xml:space="preserve">Testing everything (all combinations of inputs and preconditions) is not feasible except for trivial cases. Instead of exhaustive testing, risk analysis and priorities should be used to focus testing efforts.   </w:t>
      </w:r>
    </w:p>
    <w:p w14:paraId="7DB16BD5" w14:textId="77777777" w:rsidR="00DD2FE1" w:rsidRDefault="00DD2FE1" w:rsidP="00B72FE8">
      <w:pPr>
        <w:rPr>
          <w:snapToGrid w:val="0"/>
          <w:lang w:val="en-US"/>
        </w:rPr>
      </w:pPr>
    </w:p>
    <w:p w14:paraId="266CC4F4" w14:textId="77777777" w:rsidR="005863DA" w:rsidRPr="005863DA" w:rsidRDefault="005863DA" w:rsidP="00B72FE8">
      <w:pPr>
        <w:rPr>
          <w:snapToGrid w:val="0"/>
          <w:lang w:val="en-US"/>
        </w:rPr>
      </w:pPr>
      <w:r w:rsidRPr="005863DA">
        <w:rPr>
          <w:snapToGrid w:val="0"/>
          <w:lang w:val="en-US"/>
        </w:rPr>
        <w:t>Principle 3 – Early testing</w:t>
      </w:r>
    </w:p>
    <w:p w14:paraId="35CC8EF8" w14:textId="77777777" w:rsidR="005863DA" w:rsidRPr="005863DA" w:rsidRDefault="005863DA" w:rsidP="00B72FE8">
      <w:pPr>
        <w:rPr>
          <w:snapToGrid w:val="0"/>
          <w:lang w:val="en-US"/>
        </w:rPr>
      </w:pPr>
      <w:r w:rsidRPr="005863DA">
        <w:rPr>
          <w:snapToGrid w:val="0"/>
          <w:lang w:val="en-US"/>
        </w:rPr>
        <w:t xml:space="preserve">To find defects early, testing activities shall be started as early as possible in the software or system development life cycle, and shall be focused on defined objectives.  </w:t>
      </w:r>
    </w:p>
    <w:p w14:paraId="1A82B2FB" w14:textId="77777777" w:rsidR="00DD2FE1" w:rsidRDefault="00DD2FE1" w:rsidP="00B72FE8">
      <w:pPr>
        <w:rPr>
          <w:snapToGrid w:val="0"/>
          <w:lang w:val="en-US"/>
        </w:rPr>
      </w:pPr>
    </w:p>
    <w:p w14:paraId="0395A121" w14:textId="77777777" w:rsidR="005863DA" w:rsidRPr="005863DA" w:rsidRDefault="005863DA" w:rsidP="00B72FE8">
      <w:pPr>
        <w:rPr>
          <w:snapToGrid w:val="0"/>
          <w:lang w:val="en-US"/>
        </w:rPr>
      </w:pPr>
      <w:r w:rsidRPr="005863DA">
        <w:rPr>
          <w:snapToGrid w:val="0"/>
          <w:lang w:val="en-US"/>
        </w:rPr>
        <w:t>Principle 4 – Defect clustering</w:t>
      </w:r>
    </w:p>
    <w:p w14:paraId="1E532B15" w14:textId="77777777" w:rsidR="005863DA" w:rsidRPr="005863DA" w:rsidRDefault="005863DA" w:rsidP="00B72FE8">
      <w:pPr>
        <w:rPr>
          <w:snapToGrid w:val="0"/>
          <w:lang w:val="en-US"/>
        </w:rPr>
      </w:pPr>
      <w:r w:rsidRPr="005863DA">
        <w:rPr>
          <w:snapToGrid w:val="0"/>
          <w:lang w:val="en-US"/>
        </w:rPr>
        <w:t xml:space="preserve">Testing effort shall be focused proportionally to the expected and later observed defect density of modules. A small number of modules usually contains most of the defects discovered during prerelease testing, or is responsible for most of the operational failures.  </w:t>
      </w:r>
    </w:p>
    <w:p w14:paraId="2319108A" w14:textId="77777777" w:rsidR="00DD2FE1" w:rsidRDefault="00DD2FE1" w:rsidP="00B72FE8">
      <w:pPr>
        <w:rPr>
          <w:snapToGrid w:val="0"/>
          <w:lang w:val="en-US"/>
        </w:rPr>
      </w:pPr>
    </w:p>
    <w:p w14:paraId="77A89207" w14:textId="77777777" w:rsidR="005863DA" w:rsidRPr="005863DA" w:rsidRDefault="005863DA" w:rsidP="00B72FE8">
      <w:pPr>
        <w:rPr>
          <w:snapToGrid w:val="0"/>
          <w:lang w:val="en-US"/>
        </w:rPr>
      </w:pPr>
      <w:r w:rsidRPr="005863DA">
        <w:rPr>
          <w:snapToGrid w:val="0"/>
          <w:lang w:val="en-US"/>
        </w:rPr>
        <w:t>Principle 5 – Pesticide paradox</w:t>
      </w:r>
    </w:p>
    <w:p w14:paraId="18F708BD" w14:textId="77777777" w:rsidR="005863DA" w:rsidRPr="005863DA" w:rsidRDefault="005863DA" w:rsidP="00B72FE8">
      <w:pPr>
        <w:rPr>
          <w:snapToGrid w:val="0"/>
          <w:lang w:val="en-US"/>
        </w:rPr>
      </w:pPr>
      <w:r w:rsidRPr="005863DA">
        <w:rPr>
          <w:snapToGrid w:val="0"/>
          <w:lang w:val="en-US"/>
        </w:rPr>
        <w:t xml:space="preserve">If the same tests are repeated over and over again, eventually the same set of test cases will no longer find any new defects. To overcome this “pesticide paradox”, test cases need to be regularly reviewed and revised, and new and different tests need to be written to exercise different parts of the software or system to find potentially more defects.  </w:t>
      </w:r>
    </w:p>
    <w:p w14:paraId="139C514E" w14:textId="77777777" w:rsidR="00DD2FE1" w:rsidRDefault="00DD2FE1" w:rsidP="00B72FE8">
      <w:pPr>
        <w:rPr>
          <w:snapToGrid w:val="0"/>
          <w:lang w:val="en-US"/>
        </w:rPr>
      </w:pPr>
    </w:p>
    <w:p w14:paraId="5816E73E" w14:textId="77777777" w:rsidR="005863DA" w:rsidRPr="005863DA" w:rsidRDefault="005863DA" w:rsidP="00B72FE8">
      <w:pPr>
        <w:rPr>
          <w:snapToGrid w:val="0"/>
          <w:lang w:val="en-US"/>
        </w:rPr>
      </w:pPr>
      <w:r w:rsidRPr="005863DA">
        <w:rPr>
          <w:snapToGrid w:val="0"/>
          <w:lang w:val="en-US"/>
        </w:rPr>
        <w:t>Principle 6 – Testing is context dependent</w:t>
      </w:r>
    </w:p>
    <w:p w14:paraId="01B2124A" w14:textId="77777777" w:rsidR="005863DA" w:rsidRPr="005863DA" w:rsidRDefault="005863DA" w:rsidP="00B72FE8">
      <w:pPr>
        <w:rPr>
          <w:snapToGrid w:val="0"/>
          <w:lang w:val="en-US"/>
        </w:rPr>
      </w:pPr>
      <w:r w:rsidRPr="005863DA">
        <w:rPr>
          <w:snapToGrid w:val="0"/>
          <w:lang w:val="en-US"/>
        </w:rPr>
        <w:t xml:space="preserve">Testing is done differently in different contexts. For example, safety-critical software is tested differently from an e-commerce site.  </w:t>
      </w:r>
    </w:p>
    <w:p w14:paraId="6EE7E8A3" w14:textId="77777777" w:rsidR="00DD2FE1" w:rsidRDefault="00DD2FE1" w:rsidP="00B72FE8">
      <w:pPr>
        <w:rPr>
          <w:snapToGrid w:val="0"/>
          <w:lang w:val="en-US"/>
        </w:rPr>
      </w:pPr>
    </w:p>
    <w:p w14:paraId="27744F6A" w14:textId="77777777" w:rsidR="005863DA" w:rsidRPr="005863DA" w:rsidRDefault="005863DA" w:rsidP="00B72FE8">
      <w:pPr>
        <w:rPr>
          <w:snapToGrid w:val="0"/>
          <w:lang w:val="en-US"/>
        </w:rPr>
      </w:pPr>
      <w:r w:rsidRPr="005863DA">
        <w:rPr>
          <w:snapToGrid w:val="0"/>
          <w:lang w:val="en-US"/>
        </w:rPr>
        <w:t>Principle 7 – Absence-of-errors fallacy</w:t>
      </w:r>
    </w:p>
    <w:p w14:paraId="341767A2" w14:textId="0431960B" w:rsidR="005863DA" w:rsidRPr="005863DA" w:rsidRDefault="005863DA" w:rsidP="00B72FE8">
      <w:pPr>
        <w:rPr>
          <w:snapToGrid w:val="0"/>
          <w:lang w:val="en-US"/>
        </w:rPr>
      </w:pPr>
      <w:r w:rsidRPr="005863DA">
        <w:rPr>
          <w:snapToGrid w:val="0"/>
          <w:lang w:val="en-US"/>
        </w:rPr>
        <w:t>Finding and fixing defects does not help if the system built is unusable and does not fulfill the users</w:t>
      </w:r>
      <w:r w:rsidR="005A1435">
        <w:rPr>
          <w:snapToGrid w:val="0"/>
          <w:lang w:val="en-US"/>
        </w:rPr>
        <w:t>’</w:t>
      </w:r>
      <w:r w:rsidRPr="005863DA">
        <w:rPr>
          <w:snapToGrid w:val="0"/>
          <w:lang w:val="en-US"/>
        </w:rPr>
        <w:t xml:space="preserve"> needs and expectations</w:t>
      </w:r>
    </w:p>
    <w:p w14:paraId="00EF7F55" w14:textId="77777777" w:rsidR="005863DA" w:rsidRPr="005863DA" w:rsidRDefault="005863DA" w:rsidP="00B72FE8">
      <w:pPr>
        <w:rPr>
          <w:snapToGrid w:val="0"/>
          <w:lang w:val="en-US"/>
        </w:rPr>
      </w:pPr>
    </w:p>
    <w:p w14:paraId="7EF48C4F" w14:textId="53D034E8" w:rsidR="005863DA" w:rsidRPr="005863DA" w:rsidRDefault="005863DA" w:rsidP="00A46938">
      <w:pPr>
        <w:pStyle w:val="Heading2new"/>
        <w:rPr>
          <w:snapToGrid w:val="0"/>
        </w:rPr>
      </w:pPr>
      <w:r w:rsidRPr="005863DA">
        <w:rPr>
          <w:snapToGrid w:val="0"/>
        </w:rPr>
        <w:t>The Psychology of Testing</w:t>
      </w:r>
    </w:p>
    <w:p w14:paraId="73B821D0" w14:textId="77777777" w:rsidR="00122E64" w:rsidRDefault="00122E64" w:rsidP="00B72FE8">
      <w:pPr>
        <w:rPr>
          <w:snapToGrid w:val="0"/>
          <w:lang w:val="en-US"/>
        </w:rPr>
      </w:pPr>
    </w:p>
    <w:p w14:paraId="4EB09824" w14:textId="1D04F2FB" w:rsidR="005863DA" w:rsidRPr="005863DA" w:rsidRDefault="005863DA" w:rsidP="00B72FE8">
      <w:pPr>
        <w:rPr>
          <w:snapToGrid w:val="0"/>
          <w:lang w:val="en-US"/>
        </w:rPr>
      </w:pPr>
      <w:r w:rsidRPr="005863DA">
        <w:rPr>
          <w:snapToGrid w:val="0"/>
          <w:lang w:val="en-US"/>
        </w:rPr>
        <w:t xml:space="preserve">People and projects are driven by objectives. People tend to align their plans with the objectives set by management and other stakeholders, for example, to find defects or to confirm that software meets its objectives. Therefore, it is important to clearly state the objectives of testing at the different test levels.  </w:t>
      </w:r>
    </w:p>
    <w:p w14:paraId="79F61DAC" w14:textId="61EA49B8" w:rsidR="00122E64" w:rsidRDefault="005863DA" w:rsidP="003D2E02">
      <w:pPr>
        <w:pStyle w:val="Heading3"/>
        <w:rPr>
          <w:snapToGrid w:val="0"/>
        </w:rPr>
      </w:pPr>
      <w:r w:rsidRPr="005863DA">
        <w:rPr>
          <w:snapToGrid w:val="0"/>
        </w:rPr>
        <w:t xml:space="preserve">1.4.1 </w:t>
      </w:r>
      <w:r w:rsidR="00F61B06">
        <w:rPr>
          <w:snapToGrid w:val="0"/>
        </w:rPr>
        <w:t>P</w:t>
      </w:r>
      <w:r w:rsidRPr="005863DA">
        <w:rPr>
          <w:snapToGrid w:val="0"/>
        </w:rPr>
        <w:t>sychological factors that influence the success of testing</w:t>
      </w:r>
    </w:p>
    <w:p w14:paraId="3576D778" w14:textId="77777777" w:rsidR="005863DA" w:rsidRPr="005863DA" w:rsidRDefault="005863DA" w:rsidP="00B72FE8">
      <w:pPr>
        <w:rPr>
          <w:snapToGrid w:val="0"/>
          <w:lang w:val="en-US"/>
        </w:rPr>
      </w:pPr>
      <w:r w:rsidRPr="005863DA">
        <w:rPr>
          <w:snapToGrid w:val="0"/>
          <w:lang w:val="en-US"/>
        </w:rPr>
        <w:t>People are driven by goals. Goals can be explicitly or implicitly. It has been shown that testers find more defects with defined goals (e.g. Explore the user interface for finding inconsistencies). Therefore, test leaders shall assign goals when assigning testing tasks to testers.</w:t>
      </w:r>
    </w:p>
    <w:p w14:paraId="2B34E246" w14:textId="77777777" w:rsidR="005863DA" w:rsidRPr="005863DA" w:rsidRDefault="005863DA" w:rsidP="00B72FE8">
      <w:pPr>
        <w:rPr>
          <w:snapToGrid w:val="0"/>
          <w:lang w:val="en-US"/>
        </w:rPr>
      </w:pPr>
    </w:p>
    <w:p w14:paraId="26D95C71" w14:textId="77777777" w:rsidR="005863DA" w:rsidRPr="005863DA" w:rsidRDefault="005863DA" w:rsidP="00B72FE8">
      <w:pPr>
        <w:rPr>
          <w:snapToGrid w:val="0"/>
          <w:lang w:val="en-US"/>
        </w:rPr>
      </w:pPr>
      <w:r w:rsidRPr="005863DA">
        <w:rPr>
          <w:snapToGrid w:val="0"/>
          <w:lang w:val="en-US"/>
        </w:rPr>
        <w:lastRenderedPageBreak/>
        <w:t>When providing and accepting feedback, the developer or author of a document may interpret failures as criticism against himself instead as a means to improve the product quality and reduce product risks. When testers and reviewers communicate about failures in a constructive way, they can avoid negative feelings or misinterpretation by developers and authors.</w:t>
      </w:r>
    </w:p>
    <w:p w14:paraId="7BBC19B0" w14:textId="77777777" w:rsidR="005863DA" w:rsidRPr="005863DA" w:rsidRDefault="005863DA" w:rsidP="00B72FE8">
      <w:pPr>
        <w:rPr>
          <w:snapToGrid w:val="0"/>
          <w:lang w:val="en-US"/>
        </w:rPr>
      </w:pPr>
    </w:p>
    <w:p w14:paraId="7A326F71" w14:textId="77777777" w:rsidR="005863DA" w:rsidRPr="005863DA" w:rsidRDefault="005863DA" w:rsidP="00B72FE8">
      <w:pPr>
        <w:rPr>
          <w:snapToGrid w:val="0"/>
          <w:lang w:val="en-US"/>
        </w:rPr>
      </w:pPr>
      <w:r w:rsidRPr="005863DA">
        <w:rPr>
          <w:snapToGrid w:val="0"/>
          <w:lang w:val="en-US"/>
        </w:rPr>
        <w:t xml:space="preserve">Looking for failures in a system requires curiosity, professional pessimism, a critical eye, </w:t>
      </w:r>
      <w:proofErr w:type="gramStart"/>
      <w:r w:rsidRPr="005863DA">
        <w:rPr>
          <w:snapToGrid w:val="0"/>
          <w:lang w:val="en-US"/>
        </w:rPr>
        <w:t>attention</w:t>
      </w:r>
      <w:proofErr w:type="gramEnd"/>
      <w:r w:rsidRPr="005863DA">
        <w:rPr>
          <w:snapToGrid w:val="0"/>
          <w:lang w:val="en-US"/>
        </w:rPr>
        <w:t xml:space="preserve"> to detail, good communication with peers, and experience on which to base error guessing.</w:t>
      </w:r>
    </w:p>
    <w:p w14:paraId="7BEA41A6" w14:textId="77777777" w:rsidR="005863DA" w:rsidRPr="005863DA" w:rsidRDefault="005863DA" w:rsidP="00B72FE8">
      <w:pPr>
        <w:rPr>
          <w:snapToGrid w:val="0"/>
          <w:lang w:val="en-US"/>
        </w:rPr>
      </w:pPr>
    </w:p>
    <w:p w14:paraId="64E58A65" w14:textId="77777777" w:rsidR="005863DA" w:rsidRPr="005863DA" w:rsidRDefault="005863DA" w:rsidP="00B72FE8">
      <w:pPr>
        <w:rPr>
          <w:snapToGrid w:val="0"/>
          <w:lang w:val="en-US"/>
        </w:rPr>
      </w:pPr>
      <w:r w:rsidRPr="005863DA">
        <w:rPr>
          <w:snapToGrid w:val="0"/>
          <w:lang w:val="en-US"/>
        </w:rPr>
        <w:t xml:space="preserve">The tester and test managers need good interpersonal skills because communication problems may occur, e.g. testers might be seen only as messengers of bad news. </w:t>
      </w:r>
    </w:p>
    <w:p w14:paraId="40FD1702" w14:textId="53DF33FA" w:rsidR="005863DA" w:rsidRPr="005863DA" w:rsidRDefault="005863DA" w:rsidP="00B72FE8">
      <w:pPr>
        <w:rPr>
          <w:snapToGrid w:val="0"/>
          <w:lang w:val="en-US"/>
        </w:rPr>
      </w:pPr>
      <w:r w:rsidRPr="005863DA">
        <w:rPr>
          <w:snapToGrid w:val="0"/>
          <w:lang w:val="en-US"/>
        </w:rPr>
        <w:t>However, there are several ways to improve communication and relationship in teams:</w:t>
      </w:r>
    </w:p>
    <w:p w14:paraId="48688BE8" w14:textId="34D9D197" w:rsidR="005863DA" w:rsidRPr="005863DA" w:rsidRDefault="005863DA" w:rsidP="00363BAF">
      <w:pPr>
        <w:pStyle w:val="ListParagraph"/>
        <w:rPr>
          <w:snapToGrid w:val="0"/>
        </w:rPr>
      </w:pPr>
      <w:r w:rsidRPr="005863DA">
        <w:rPr>
          <w:snapToGrid w:val="0"/>
        </w:rPr>
        <w:t>Language (considering culture, religion, and gender)</w:t>
      </w:r>
    </w:p>
    <w:p w14:paraId="6DCC1780" w14:textId="234A6A8B" w:rsidR="005863DA" w:rsidRPr="005863DA" w:rsidRDefault="005863DA" w:rsidP="00363BAF">
      <w:pPr>
        <w:pStyle w:val="ListParagraph"/>
        <w:rPr>
          <w:snapToGrid w:val="0"/>
        </w:rPr>
      </w:pPr>
      <w:r w:rsidRPr="005863DA">
        <w:rPr>
          <w:snapToGrid w:val="0"/>
        </w:rPr>
        <w:t>Communicate findings on the product in an objective, factual way without criticizing the person who created it, e.g., write objective and factual incident reports and review findings</w:t>
      </w:r>
    </w:p>
    <w:p w14:paraId="49AE69A2" w14:textId="78E6246B" w:rsidR="005863DA" w:rsidRPr="005863DA" w:rsidRDefault="005863DA" w:rsidP="00363BAF">
      <w:pPr>
        <w:pStyle w:val="ListParagraph"/>
        <w:rPr>
          <w:snapToGrid w:val="0"/>
        </w:rPr>
      </w:pPr>
      <w:r w:rsidRPr="005863DA">
        <w:rPr>
          <w:snapToGrid w:val="0"/>
        </w:rPr>
        <w:t>Show understanding and share the feelings of another.</w:t>
      </w:r>
    </w:p>
    <w:p w14:paraId="4317477D" w14:textId="3010197A" w:rsidR="005863DA" w:rsidRPr="005863DA" w:rsidRDefault="005863DA" w:rsidP="00363BAF">
      <w:pPr>
        <w:pStyle w:val="ListParagraph"/>
        <w:rPr>
          <w:snapToGrid w:val="0"/>
        </w:rPr>
      </w:pPr>
      <w:r w:rsidRPr="005863DA">
        <w:rPr>
          <w:snapToGrid w:val="0"/>
        </w:rPr>
        <w:t>Confirm that the other person has understood what you have said and vice versa.</w:t>
      </w:r>
    </w:p>
    <w:p w14:paraId="6F1E65DE" w14:textId="77777777" w:rsidR="005863DA" w:rsidRPr="005863DA" w:rsidRDefault="005863DA" w:rsidP="00363BAF">
      <w:pPr>
        <w:rPr>
          <w:snapToGrid w:val="0"/>
          <w:lang w:val="en-US"/>
        </w:rPr>
      </w:pPr>
    </w:p>
    <w:p w14:paraId="7C36DF38" w14:textId="77777777" w:rsidR="005863DA" w:rsidRPr="005863DA" w:rsidRDefault="005863DA" w:rsidP="00363BAF">
      <w:pPr>
        <w:rPr>
          <w:snapToGrid w:val="0"/>
          <w:lang w:val="en-US"/>
        </w:rPr>
      </w:pPr>
      <w:r w:rsidRPr="005863DA">
        <w:rPr>
          <w:snapToGrid w:val="0"/>
          <w:lang w:val="en-US"/>
        </w:rPr>
        <w:t>In addition, test managers shall consider</w:t>
      </w:r>
    </w:p>
    <w:p w14:paraId="601E64FF" w14:textId="74AE39DB" w:rsidR="005863DA" w:rsidRPr="005863DA" w:rsidRDefault="005863DA" w:rsidP="00363BAF">
      <w:pPr>
        <w:pStyle w:val="ListParagraph"/>
        <w:rPr>
          <w:snapToGrid w:val="0"/>
        </w:rPr>
      </w:pPr>
      <w:r w:rsidRPr="005863DA">
        <w:rPr>
          <w:snapToGrid w:val="0"/>
        </w:rPr>
        <w:t>Set up teams with common goals</w:t>
      </w:r>
    </w:p>
    <w:p w14:paraId="18430563" w14:textId="0C51988F" w:rsidR="005863DA" w:rsidRPr="003D2E02" w:rsidRDefault="005863DA" w:rsidP="003D2E02">
      <w:pPr>
        <w:pStyle w:val="ListParagraph"/>
        <w:rPr>
          <w:snapToGrid w:val="0"/>
        </w:rPr>
      </w:pPr>
      <w:r w:rsidRPr="005863DA">
        <w:rPr>
          <w:snapToGrid w:val="0"/>
        </w:rPr>
        <w:t>Intercultural differences</w:t>
      </w:r>
    </w:p>
    <w:p w14:paraId="5CB9728F" w14:textId="5B0C9233" w:rsidR="00122E64" w:rsidRDefault="005863DA" w:rsidP="003D2E02">
      <w:pPr>
        <w:pStyle w:val="Heading3"/>
        <w:rPr>
          <w:snapToGrid w:val="0"/>
        </w:rPr>
      </w:pPr>
      <w:r w:rsidRPr="005863DA">
        <w:rPr>
          <w:snapToGrid w:val="0"/>
        </w:rPr>
        <w:t xml:space="preserve">1.4.2 </w:t>
      </w:r>
      <w:r w:rsidR="00122E64">
        <w:rPr>
          <w:snapToGrid w:val="0"/>
        </w:rPr>
        <w:t>Tes</w:t>
      </w:r>
      <w:r w:rsidR="00F61B06">
        <w:rPr>
          <w:snapToGrid w:val="0"/>
        </w:rPr>
        <w:t>ter</w:t>
      </w:r>
      <w:r w:rsidR="00122E64">
        <w:rPr>
          <w:snapToGrid w:val="0"/>
        </w:rPr>
        <w:t xml:space="preserve"> vs. </w:t>
      </w:r>
      <w:r w:rsidR="00034360">
        <w:rPr>
          <w:snapToGrid w:val="0"/>
        </w:rPr>
        <w:t>Developer</w:t>
      </w:r>
      <w:r w:rsidR="00122E64">
        <w:rPr>
          <w:snapToGrid w:val="0"/>
        </w:rPr>
        <w:t xml:space="preserve"> mindset</w:t>
      </w:r>
    </w:p>
    <w:p w14:paraId="4E3FE1A7" w14:textId="77777777" w:rsidR="005863DA" w:rsidRPr="005863DA" w:rsidRDefault="005863DA" w:rsidP="00363BAF">
      <w:pPr>
        <w:rPr>
          <w:snapToGrid w:val="0"/>
          <w:lang w:val="en-US"/>
        </w:rPr>
      </w:pPr>
      <w:r w:rsidRPr="005863DA">
        <w:rPr>
          <w:snapToGrid w:val="0"/>
          <w:lang w:val="en-US"/>
        </w:rPr>
        <w:t xml:space="preserve">The mindset to be used while testing and reviewing is different from that used while developing software. </w:t>
      </w:r>
    </w:p>
    <w:p w14:paraId="03C0962B" w14:textId="12385E72" w:rsidR="005863DA" w:rsidRPr="005863DA" w:rsidRDefault="005863DA" w:rsidP="00363BAF">
      <w:pPr>
        <w:pStyle w:val="ListParagraph"/>
        <w:rPr>
          <w:snapToGrid w:val="0"/>
        </w:rPr>
      </w:pPr>
      <w:r w:rsidRPr="005863DA">
        <w:rPr>
          <w:snapToGrid w:val="0"/>
        </w:rPr>
        <w:t xml:space="preserve">Developers mindset is related to construction and creativity to create software  </w:t>
      </w:r>
    </w:p>
    <w:p w14:paraId="0E4DA293" w14:textId="178BF33D" w:rsidR="005863DA" w:rsidRPr="005863DA" w:rsidRDefault="005863DA" w:rsidP="00363BAF">
      <w:pPr>
        <w:pStyle w:val="ListParagraph"/>
        <w:rPr>
          <w:snapToGrid w:val="0"/>
        </w:rPr>
      </w:pPr>
      <w:r w:rsidRPr="005863DA">
        <w:rPr>
          <w:snapToGrid w:val="0"/>
        </w:rPr>
        <w:t>Testers mindset is related to challenge the software to find deviations</w:t>
      </w:r>
    </w:p>
    <w:p w14:paraId="7D6A0A53" w14:textId="77777777" w:rsidR="00122E64" w:rsidRDefault="00122E64" w:rsidP="00363BAF">
      <w:pPr>
        <w:rPr>
          <w:snapToGrid w:val="0"/>
          <w:lang w:val="en-US"/>
        </w:rPr>
      </w:pPr>
    </w:p>
    <w:p w14:paraId="47A1C1AB" w14:textId="4E216F8C" w:rsidR="005863DA" w:rsidRPr="005863DA" w:rsidRDefault="005863DA" w:rsidP="00363BAF">
      <w:pPr>
        <w:rPr>
          <w:snapToGrid w:val="0"/>
          <w:lang w:val="en-US"/>
        </w:rPr>
      </w:pPr>
      <w:r w:rsidRPr="005863DA">
        <w:rPr>
          <w:snapToGrid w:val="0"/>
          <w:lang w:val="en-US"/>
        </w:rPr>
        <w:t xml:space="preserve">Good developers can switch to the mindset of testers. Benefit of applying both mindsets is identifying defects early. Switching mindset is difficult. People are biased towards what they created. Therefore, a degree of independence often makes the tester more effective at finding defects and failures. </w:t>
      </w:r>
    </w:p>
    <w:p w14:paraId="238FA187" w14:textId="77777777" w:rsidR="005863DA" w:rsidRPr="005863DA" w:rsidRDefault="005863DA" w:rsidP="00363BAF">
      <w:pPr>
        <w:rPr>
          <w:snapToGrid w:val="0"/>
          <w:lang w:val="en-US"/>
        </w:rPr>
      </w:pPr>
    </w:p>
    <w:p w14:paraId="58347ACE" w14:textId="77777777" w:rsidR="005863DA" w:rsidRPr="005863DA" w:rsidRDefault="005863DA" w:rsidP="00363BAF">
      <w:pPr>
        <w:rPr>
          <w:snapToGrid w:val="0"/>
          <w:lang w:val="en-US"/>
        </w:rPr>
      </w:pPr>
      <w:r w:rsidRPr="005863DA">
        <w:rPr>
          <w:snapToGrid w:val="0"/>
          <w:lang w:val="en-US"/>
        </w:rPr>
        <w:t>Levels of independence can be defined as shown here from low to high:</w:t>
      </w:r>
    </w:p>
    <w:p w14:paraId="7058049A" w14:textId="73C131E3" w:rsidR="005863DA" w:rsidRPr="005863DA" w:rsidRDefault="005863DA" w:rsidP="004A268B">
      <w:pPr>
        <w:pStyle w:val="ListParagraph"/>
        <w:numPr>
          <w:ilvl w:val="0"/>
          <w:numId w:val="22"/>
        </w:numPr>
        <w:rPr>
          <w:snapToGrid w:val="0"/>
        </w:rPr>
      </w:pPr>
      <w:r w:rsidRPr="005863DA">
        <w:rPr>
          <w:snapToGrid w:val="0"/>
        </w:rPr>
        <w:t xml:space="preserve">Tests designed by the person(s) who wrote the software under test </w:t>
      </w:r>
    </w:p>
    <w:p w14:paraId="7BB58AFE" w14:textId="2D40E7A7" w:rsidR="005863DA" w:rsidRPr="005863DA" w:rsidRDefault="005863DA" w:rsidP="004A268B">
      <w:pPr>
        <w:pStyle w:val="ListParagraph"/>
        <w:numPr>
          <w:ilvl w:val="0"/>
          <w:numId w:val="22"/>
        </w:numPr>
        <w:rPr>
          <w:snapToGrid w:val="0"/>
        </w:rPr>
      </w:pPr>
      <w:r w:rsidRPr="005863DA">
        <w:rPr>
          <w:snapToGrid w:val="0"/>
        </w:rPr>
        <w:t>Tests designed by another person(s) (e.g., from the development team)</w:t>
      </w:r>
    </w:p>
    <w:p w14:paraId="7EA226A2" w14:textId="4F19D659" w:rsidR="005863DA" w:rsidRPr="005863DA" w:rsidRDefault="005863DA" w:rsidP="004A268B">
      <w:pPr>
        <w:pStyle w:val="ListParagraph"/>
        <w:numPr>
          <w:ilvl w:val="0"/>
          <w:numId w:val="22"/>
        </w:numPr>
        <w:rPr>
          <w:snapToGrid w:val="0"/>
        </w:rPr>
      </w:pPr>
      <w:r w:rsidRPr="005863DA">
        <w:rPr>
          <w:snapToGrid w:val="0"/>
        </w:rPr>
        <w:t>Tests designed by a person(s) from a different internal organizational group (e.g., an independent test team) or test specialists (e.g., usability or performance test specialists)</w:t>
      </w:r>
    </w:p>
    <w:p w14:paraId="2DB11881" w14:textId="204696F4" w:rsidR="005863DA" w:rsidRPr="005863DA" w:rsidRDefault="005863DA" w:rsidP="004A268B">
      <w:pPr>
        <w:pStyle w:val="ListParagraph"/>
        <w:numPr>
          <w:ilvl w:val="0"/>
          <w:numId w:val="22"/>
        </w:numPr>
        <w:rPr>
          <w:snapToGrid w:val="0"/>
        </w:rPr>
      </w:pPr>
      <w:r w:rsidRPr="005863DA">
        <w:rPr>
          <w:snapToGrid w:val="0"/>
        </w:rPr>
        <w:t>Tests designed by a person(s) from a different external organization or company (e.g., outsourcing or certification by an external body)</w:t>
      </w:r>
    </w:p>
    <w:p w14:paraId="170645AF" w14:textId="31564AE4" w:rsidR="000E4D8E" w:rsidRPr="00361538" w:rsidRDefault="000E4D8E" w:rsidP="00752A99">
      <w:pPr>
        <w:contextualSpacing/>
        <w:rPr>
          <w:lang w:val="en-US"/>
        </w:rPr>
      </w:pPr>
      <w:bookmarkStart w:id="63" w:name="_Toc367105207"/>
      <w:bookmarkEnd w:id="58"/>
      <w:bookmarkEnd w:id="63"/>
    </w:p>
    <w:p w14:paraId="66AC0504" w14:textId="654EC66F" w:rsidR="00024A90" w:rsidRPr="00232CB5" w:rsidRDefault="00232CB5" w:rsidP="00363BAF">
      <w:pPr>
        <w:pStyle w:val="Heading1"/>
        <w:jc w:val="both"/>
        <w:rPr>
          <w:lang w:val="en-US"/>
        </w:rPr>
      </w:pPr>
      <w:bookmarkStart w:id="64" w:name="_Toc322077009"/>
      <w:r w:rsidRPr="00232CB5">
        <w:rPr>
          <w:lang w:val="en-US"/>
        </w:rPr>
        <w:lastRenderedPageBreak/>
        <w:t xml:space="preserve">Testing Throughout the Software Life </w:t>
      </w:r>
      <w:r w:rsidR="004A5A33">
        <w:rPr>
          <w:lang w:val="en-US"/>
        </w:rPr>
        <w:t>Cycle</w:t>
      </w:r>
      <w:r w:rsidRPr="00232CB5">
        <w:rPr>
          <w:lang w:val="en-US"/>
        </w:rPr>
        <w:t xml:space="preserve"> </w:t>
      </w:r>
      <w:r w:rsidR="004A5A33" w:rsidRPr="00363BAF">
        <w:rPr>
          <w:highlight w:val="yellow"/>
          <w:lang w:val="en-US"/>
        </w:rPr>
        <w:t>– 190</w:t>
      </w:r>
      <w:r w:rsidR="00257274" w:rsidRPr="00363BAF">
        <w:rPr>
          <w:highlight w:val="yellow"/>
          <w:lang w:val="en-US"/>
        </w:rPr>
        <w:t xml:space="preserve"> </w:t>
      </w:r>
      <w:proofErr w:type="spellStart"/>
      <w:r w:rsidR="00257274" w:rsidRPr="00363BAF">
        <w:rPr>
          <w:highlight w:val="yellow"/>
          <w:lang w:val="en-US"/>
        </w:rPr>
        <w:t>min</w:t>
      </w:r>
      <w:r w:rsidR="00CF7FC0" w:rsidRPr="00363BAF">
        <w:rPr>
          <w:highlight w:val="yellow"/>
          <w:lang w:val="en-US"/>
        </w:rPr>
        <w:t>s</w:t>
      </w:r>
      <w:proofErr w:type="spellEnd"/>
      <w:r w:rsidR="00CF7FC0" w:rsidRPr="00363BAF">
        <w:rPr>
          <w:highlight w:val="yellow"/>
          <w:lang w:val="en-US"/>
        </w:rPr>
        <w:t>.</w:t>
      </w:r>
      <w:bookmarkEnd w:id="64"/>
      <w:r w:rsidRPr="00232CB5">
        <w:rPr>
          <w:lang w:val="en-US"/>
        </w:rPr>
        <w:t xml:space="preserve"> </w:t>
      </w:r>
    </w:p>
    <w:p w14:paraId="4F0BC352" w14:textId="3A00DB62" w:rsidR="00D431AD" w:rsidRPr="00361538" w:rsidRDefault="000879BA" w:rsidP="00752A99">
      <w:pPr>
        <w:pStyle w:val="LO-Title"/>
      </w:pPr>
      <w:r w:rsidRPr="00361538">
        <w:t>Keywords</w:t>
      </w:r>
    </w:p>
    <w:p w14:paraId="66E735E7" w14:textId="55A3BE1C" w:rsidR="00D431AD" w:rsidRPr="003C4527" w:rsidRDefault="00D431AD" w:rsidP="00612E7B">
      <w:pPr>
        <w:pStyle w:val="BodyText"/>
      </w:pPr>
      <w:r>
        <w:t>A</w:t>
      </w:r>
      <w:r w:rsidRPr="00D911C3">
        <w:t xml:space="preserve">lpha testing, beta testing, </w:t>
      </w:r>
      <w:r>
        <w:t>b</w:t>
      </w:r>
      <w:r w:rsidRPr="00D911C3">
        <w:t>lack-box testing, code coverage</w:t>
      </w:r>
      <w:r>
        <w:t>,</w:t>
      </w:r>
      <w:r w:rsidRPr="00D911C3">
        <w:t xml:space="preserve"> Commercial Off-The-Shelf (COTS), component testing, driver, field testing, functional requirement, functional testing, </w:t>
      </w:r>
      <w:r w:rsidRPr="006A3F07">
        <w:t xml:space="preserve">Impact analysis, </w:t>
      </w:r>
      <w:r w:rsidRPr="00D911C3">
        <w:t>integration, integration testing,</w:t>
      </w:r>
      <w:r w:rsidRPr="00AB543F">
        <w:rPr>
          <w:b/>
        </w:rPr>
        <w:t xml:space="preserve"> </w:t>
      </w:r>
      <w:r w:rsidRPr="00D911C3">
        <w:t xml:space="preserve">interoperability testing, </w:t>
      </w:r>
      <w:r w:rsidRPr="00AB543F">
        <w:t>iterative development model, incremental development</w:t>
      </w:r>
      <w:r>
        <w:t xml:space="preserve"> model,</w:t>
      </w:r>
      <w:r w:rsidRPr="00AB543F">
        <w:t xml:space="preserve"> </w:t>
      </w:r>
      <w:r w:rsidRPr="00D911C3">
        <w:t xml:space="preserve">load testing, maintainability testing, </w:t>
      </w:r>
      <w:r w:rsidRPr="006A3F07">
        <w:t xml:space="preserve">maintenance testing </w:t>
      </w:r>
      <w:r>
        <w:t>test approach,</w:t>
      </w:r>
      <w:r w:rsidRPr="00AB543F">
        <w:t xml:space="preserve"> model </w:t>
      </w:r>
      <w:r w:rsidRPr="00D911C3">
        <w:t xml:space="preserve">non-functional requirement, performance testing, robustness testing, security testing, stress testing, structural testing, stub, system testing, test environment, test level, test-driven development, user portability testing, reliability testing, usability testing, acceptance testing, validation, verification, </w:t>
      </w:r>
      <w:commentRangeStart w:id="65"/>
      <w:r w:rsidRPr="00D911C3">
        <w:t>V-model.</w:t>
      </w:r>
      <w:commentRangeEnd w:id="65"/>
      <w:r>
        <w:rPr>
          <w:rStyle w:val="CommentReference"/>
        </w:rPr>
        <w:commentReference w:id="65"/>
      </w:r>
      <w:r w:rsidRPr="00D911C3">
        <w:t>,</w:t>
      </w:r>
      <w:r w:rsidRPr="00AB543F">
        <w:t xml:space="preserve"> </w:t>
      </w:r>
      <w:r w:rsidRPr="00D911C3">
        <w:t>white-box testing</w:t>
      </w:r>
    </w:p>
    <w:p w14:paraId="5CB0D51E" w14:textId="7742EF73" w:rsidR="00F94AEF" w:rsidRPr="00361538" w:rsidRDefault="00F94AEF" w:rsidP="00894484">
      <w:pPr>
        <w:pStyle w:val="LO-Title"/>
      </w:pPr>
      <w:r w:rsidRPr="00361538">
        <w:t xml:space="preserve">Learning </w:t>
      </w:r>
      <w:r w:rsidR="00257274">
        <w:t>O</w:t>
      </w:r>
      <w:r w:rsidRPr="00361538">
        <w:t xml:space="preserve">bjectives for </w:t>
      </w:r>
      <w:r w:rsidR="00842C84">
        <w:t>Testing Throughout the Software Life Cycle</w:t>
      </w:r>
    </w:p>
    <w:p w14:paraId="31D384A9" w14:textId="49AADAAF" w:rsidR="00F94AEF" w:rsidRDefault="00F94AEF" w:rsidP="00ED75AC">
      <w:pPr>
        <w:pStyle w:val="Caption"/>
      </w:pPr>
      <w:proofErr w:type="gramStart"/>
      <w:r w:rsidRPr="00361538">
        <w:t>2.1</w:t>
      </w:r>
      <w:r w:rsidR="00257274">
        <w:t xml:space="preserve">  </w:t>
      </w:r>
      <w:r w:rsidR="002505AD" w:rsidRPr="000A6F9E">
        <w:t>Software</w:t>
      </w:r>
      <w:proofErr w:type="gramEnd"/>
      <w:r w:rsidR="002505AD" w:rsidRPr="000A6F9E">
        <w:t xml:space="preserve"> </w:t>
      </w:r>
      <w:r w:rsidR="002505AD">
        <w:t>D</w:t>
      </w:r>
      <w:r w:rsidR="002505AD" w:rsidRPr="000A6F9E">
        <w:t xml:space="preserve">evelopment </w:t>
      </w:r>
      <w:r w:rsidR="002505AD">
        <w:t>M</w:t>
      </w:r>
      <w:r w:rsidR="002505AD" w:rsidRPr="000A6F9E">
        <w:t>odels</w:t>
      </w:r>
    </w:p>
    <w:p w14:paraId="114FC69F" w14:textId="0B901712" w:rsidR="00644660" w:rsidRPr="00D911C3" w:rsidRDefault="005B3145" w:rsidP="00ED75AC">
      <w:pPr>
        <w:ind w:left="1065" w:right="15" w:hanging="1080"/>
        <w:rPr>
          <w:lang w:val="en-US"/>
        </w:rPr>
      </w:pPr>
      <w:r>
        <w:t>FL</w:t>
      </w:r>
      <w:r w:rsidRPr="00D911C3">
        <w:t>-2.1.1</w:t>
      </w:r>
      <w:r w:rsidR="005A7383">
        <w:tab/>
      </w:r>
      <w:r w:rsidRPr="00D911C3">
        <w:t xml:space="preserve">(K2) </w:t>
      </w:r>
      <w:r w:rsidRPr="00AB543F">
        <w:t>Explain the relationship between software development activities and</w:t>
      </w:r>
      <w:r>
        <w:t xml:space="preserve"> </w:t>
      </w:r>
      <w:r w:rsidRPr="00AB543F">
        <w:t>test activities</w:t>
      </w:r>
      <w:r>
        <w:t xml:space="preserve"> </w:t>
      </w:r>
      <w:r w:rsidRPr="00AB543F">
        <w:t xml:space="preserve">in </w:t>
      </w:r>
      <w:commentRangeStart w:id="66"/>
      <w:del w:id="67" w:author="Tauhida Parveen" w:date="2016-09-19T23:43:00Z">
        <w:r w:rsidRPr="00AB543F" w:rsidDel="00BC3C0A">
          <w:delText xml:space="preserve">the </w:delText>
        </w:r>
      </w:del>
      <w:r w:rsidRPr="00AB543F">
        <w:t>development life cycle.</w:t>
      </w:r>
      <w:commentRangeEnd w:id="66"/>
      <w:r w:rsidR="00E01688">
        <w:rPr>
          <w:rStyle w:val="CommentReference"/>
        </w:rPr>
        <w:commentReference w:id="66"/>
      </w:r>
    </w:p>
    <w:p w14:paraId="0EB3CECC" w14:textId="6951B8F7" w:rsidR="005A7383" w:rsidRDefault="005B3145" w:rsidP="00494884">
      <w:pPr>
        <w:tabs>
          <w:tab w:val="left" w:pos="1134"/>
          <w:tab w:val="left" w:pos="1418"/>
        </w:tabs>
        <w:ind w:left="1418" w:hanging="1418"/>
        <w:contextualSpacing/>
      </w:pPr>
      <w:r>
        <w:t>F</w:t>
      </w:r>
      <w:r w:rsidRPr="00D911C3">
        <w:t>L-2.1.2</w:t>
      </w:r>
      <w:r w:rsidR="005A7383">
        <w:tab/>
      </w:r>
      <w:r w:rsidRPr="00D911C3">
        <w:t xml:space="preserve">(K1) </w:t>
      </w:r>
      <w:r w:rsidRPr="008752EB">
        <w:t>Identify reasons why software development models must be adapted to the context</w:t>
      </w:r>
    </w:p>
    <w:p w14:paraId="7AF8F9DC" w14:textId="2A114CEE" w:rsidR="005B3145" w:rsidRPr="00361538" w:rsidRDefault="005A7383" w:rsidP="00954401">
      <w:pPr>
        <w:tabs>
          <w:tab w:val="left" w:pos="1134"/>
          <w:tab w:val="left" w:pos="1418"/>
        </w:tabs>
        <w:ind w:left="1418" w:hanging="1418"/>
        <w:contextualSpacing/>
        <w:rPr>
          <w:lang w:val="en-US"/>
        </w:rPr>
      </w:pPr>
      <w:r>
        <w:tab/>
      </w:r>
      <w:proofErr w:type="gramStart"/>
      <w:r w:rsidR="005B3145" w:rsidRPr="008752EB">
        <w:t>of</w:t>
      </w:r>
      <w:proofErr w:type="gramEnd"/>
      <w:r w:rsidR="005B3145" w:rsidRPr="008752EB">
        <w:t xml:space="preserve"> </w:t>
      </w:r>
      <w:r>
        <w:t xml:space="preserve"> </w:t>
      </w:r>
      <w:r w:rsidR="005B3145" w:rsidRPr="008752EB">
        <w:t>project and product characteristics</w:t>
      </w:r>
    </w:p>
    <w:p w14:paraId="443AE4A1" w14:textId="319F2F40" w:rsidR="00F94AEF" w:rsidRDefault="00F94AEF" w:rsidP="00894484">
      <w:pPr>
        <w:pStyle w:val="Caption"/>
      </w:pPr>
      <w:proofErr w:type="gramStart"/>
      <w:r w:rsidRPr="00361538">
        <w:t>2.2</w:t>
      </w:r>
      <w:r w:rsidR="00257274">
        <w:t xml:space="preserve">  </w:t>
      </w:r>
      <w:r w:rsidR="002505AD" w:rsidRPr="000A6F9E">
        <w:t>Test</w:t>
      </w:r>
      <w:proofErr w:type="gramEnd"/>
      <w:r w:rsidR="002505AD" w:rsidRPr="000A6F9E">
        <w:t xml:space="preserve"> </w:t>
      </w:r>
      <w:r w:rsidR="002505AD">
        <w:t>L</w:t>
      </w:r>
      <w:r w:rsidR="002505AD" w:rsidRPr="000A6F9E">
        <w:t>evels</w:t>
      </w:r>
    </w:p>
    <w:p w14:paraId="28BF1ED9" w14:textId="74C10240" w:rsidR="00644660" w:rsidRPr="00361538" w:rsidRDefault="00644660" w:rsidP="00ED75AC">
      <w:pPr>
        <w:ind w:left="1134" w:hanging="1134"/>
        <w:rPr>
          <w:lang w:val="en-US"/>
        </w:rPr>
      </w:pPr>
      <w:r>
        <w:rPr>
          <w:lang w:val="en-US"/>
        </w:rPr>
        <w:t>FL-2.2.1</w:t>
      </w:r>
      <w:r>
        <w:rPr>
          <w:lang w:val="en-US"/>
        </w:rPr>
        <w:tab/>
        <w:t xml:space="preserve">(K2) </w:t>
      </w:r>
      <w:r w:rsidRPr="00384E91">
        <w:rPr>
          <w:lang w:val="en-US"/>
        </w:rPr>
        <w:t xml:space="preserve">Compare the different levels of testing from the perspectives of objectives, test </w:t>
      </w:r>
      <w:r w:rsidRPr="00D059B8">
        <w:rPr>
          <w:lang w:val="en-US"/>
        </w:rPr>
        <w:t>objects,</w:t>
      </w:r>
      <w:r w:rsidRPr="00384E91">
        <w:rPr>
          <w:lang w:val="en-US"/>
        </w:rPr>
        <w:t xml:space="preserve"> test targets related work products, responsibilities, and types of defects and failures to be identified</w:t>
      </w:r>
      <w:r>
        <w:rPr>
          <w:lang w:val="en-US"/>
        </w:rPr>
        <w:t>.</w:t>
      </w:r>
    </w:p>
    <w:p w14:paraId="2261D200" w14:textId="53D19658" w:rsidR="00D149BD" w:rsidRPr="00361538" w:rsidRDefault="00F94AEF" w:rsidP="00ED75AC">
      <w:pPr>
        <w:pStyle w:val="Caption"/>
      </w:pPr>
      <w:proofErr w:type="gramStart"/>
      <w:r w:rsidRPr="00361538">
        <w:t>2.3</w:t>
      </w:r>
      <w:r w:rsidR="00257274">
        <w:t xml:space="preserve">  </w:t>
      </w:r>
      <w:r w:rsidR="002505AD" w:rsidRPr="000A6F9E">
        <w:t>Test</w:t>
      </w:r>
      <w:proofErr w:type="gramEnd"/>
      <w:r w:rsidR="002505AD" w:rsidRPr="000A6F9E">
        <w:t xml:space="preserve"> </w:t>
      </w:r>
      <w:r w:rsidR="002505AD">
        <w:t>T</w:t>
      </w:r>
      <w:r w:rsidR="002505AD" w:rsidRPr="000A6F9E">
        <w:t>ypes</w:t>
      </w:r>
    </w:p>
    <w:p w14:paraId="67C68602" w14:textId="101F43AB" w:rsidR="00FE01D9" w:rsidRPr="00D911C3" w:rsidRDefault="00FE01D9" w:rsidP="00494884">
      <w:pPr>
        <w:ind w:left="1065" w:right="165" w:hanging="1080"/>
        <w:rPr>
          <w:lang w:val="en-US"/>
        </w:rPr>
      </w:pPr>
      <w:r>
        <w:rPr>
          <w:lang w:val="en-US"/>
        </w:rPr>
        <w:t>F</w:t>
      </w:r>
      <w:r w:rsidRPr="00D911C3">
        <w:rPr>
          <w:lang w:val="en-US"/>
        </w:rPr>
        <w:t>L-2.3.1</w:t>
      </w:r>
      <w:r w:rsidRPr="00D911C3">
        <w:rPr>
          <w:lang w:val="en-US"/>
        </w:rPr>
        <w:tab/>
        <w:t xml:space="preserve">(K2) </w:t>
      </w:r>
      <w:r>
        <w:rPr>
          <w:lang w:val="en-US"/>
        </w:rPr>
        <w:t xml:space="preserve">Compare </w:t>
      </w:r>
      <w:r w:rsidRPr="0023444E">
        <w:rPr>
          <w:lang w:val="en-US"/>
        </w:rPr>
        <w:t>functional, non-functional, structural testing</w:t>
      </w:r>
    </w:p>
    <w:p w14:paraId="6C9EDF34" w14:textId="2E16D814" w:rsidR="00FE01D9" w:rsidRPr="00D911C3" w:rsidRDefault="00FE01D9" w:rsidP="00494884">
      <w:pPr>
        <w:ind w:left="1065" w:right="165" w:hanging="1080"/>
        <w:rPr>
          <w:lang w:val="en-US"/>
        </w:rPr>
      </w:pPr>
      <w:r>
        <w:rPr>
          <w:lang w:val="en-US"/>
        </w:rPr>
        <w:t>F</w:t>
      </w:r>
      <w:r w:rsidRPr="00D911C3">
        <w:rPr>
          <w:lang w:val="en-US"/>
        </w:rPr>
        <w:t>L-2.3.2</w:t>
      </w:r>
      <w:r w:rsidRPr="00D911C3">
        <w:rPr>
          <w:lang w:val="en-US"/>
        </w:rPr>
        <w:tab/>
        <w:t xml:space="preserve">(K1) </w:t>
      </w:r>
      <w:r w:rsidRPr="0023444E">
        <w:rPr>
          <w:lang w:val="en-US"/>
        </w:rPr>
        <w:t xml:space="preserve">Recognize that </w:t>
      </w:r>
      <w:r w:rsidR="00A36D15">
        <w:rPr>
          <w:lang w:val="en-US"/>
        </w:rPr>
        <w:t>functional and structural tests occur at</w:t>
      </w:r>
      <w:r w:rsidRPr="0023444E">
        <w:rPr>
          <w:lang w:val="en-US"/>
        </w:rPr>
        <w:t xml:space="preserve"> any level</w:t>
      </w:r>
    </w:p>
    <w:p w14:paraId="7A48556B" w14:textId="77777777" w:rsidR="00376374" w:rsidRDefault="00376374">
      <w:pPr>
        <w:ind w:left="1065" w:right="165" w:hanging="1080"/>
      </w:pPr>
    </w:p>
    <w:p w14:paraId="761C9853" w14:textId="77777777" w:rsidR="00376374" w:rsidRDefault="00376374" w:rsidP="00363BAF">
      <w:pPr>
        <w:pStyle w:val="Caption"/>
      </w:pPr>
      <w:r>
        <w:t>2.4 Change Related Testing (K2)</w:t>
      </w:r>
    </w:p>
    <w:p w14:paraId="420C9300" w14:textId="77777777" w:rsidR="00376374" w:rsidRDefault="00376374" w:rsidP="00376374">
      <w:pPr>
        <w:ind w:left="1065" w:right="165" w:hanging="1080"/>
      </w:pPr>
      <w:r>
        <w:t>FL-2.4.1</w:t>
      </w:r>
      <w:r>
        <w:tab/>
        <w:t>(K2) Compare the purpose of confirmation testing and regression testing</w:t>
      </w:r>
    </w:p>
    <w:p w14:paraId="777041BC" w14:textId="77777777" w:rsidR="00376374" w:rsidRDefault="00376374" w:rsidP="00376374">
      <w:pPr>
        <w:ind w:left="1065" w:right="165" w:hanging="1080"/>
      </w:pPr>
    </w:p>
    <w:p w14:paraId="2896C83A" w14:textId="77777777" w:rsidR="00376374" w:rsidRDefault="00376374" w:rsidP="00363BAF">
      <w:pPr>
        <w:pStyle w:val="Caption"/>
      </w:pPr>
      <w:r>
        <w:t>2.5 Maintenance testing (K2)</w:t>
      </w:r>
    </w:p>
    <w:p w14:paraId="3B8C2785" w14:textId="77777777" w:rsidR="00376374" w:rsidRDefault="00376374" w:rsidP="00376374">
      <w:pPr>
        <w:ind w:left="1065" w:right="165" w:hanging="1080"/>
      </w:pPr>
      <w:proofErr w:type="gramStart"/>
      <w:r>
        <w:t>FL-2.5.1</w:t>
      </w:r>
      <w:r>
        <w:tab/>
        <w:t>(K2) Identify triggers for change-related testing.</w:t>
      </w:r>
      <w:proofErr w:type="gramEnd"/>
    </w:p>
    <w:p w14:paraId="0AD4F9FA" w14:textId="77777777" w:rsidR="00376374" w:rsidRDefault="00376374" w:rsidP="00376374">
      <w:pPr>
        <w:ind w:left="1065" w:right="165" w:hanging="1080"/>
      </w:pPr>
      <w:r>
        <w:t xml:space="preserve">FL-2.5.2 </w:t>
      </w:r>
      <w:r>
        <w:tab/>
        <w:t>(K2) Describe the role of impact analysis and regression testing.</w:t>
      </w:r>
    </w:p>
    <w:p w14:paraId="4401E188" w14:textId="77777777" w:rsidR="00376374" w:rsidRDefault="00376374" w:rsidP="00894484">
      <w:pPr>
        <w:ind w:left="1065" w:right="165" w:hanging="1080"/>
      </w:pPr>
    </w:p>
    <w:p w14:paraId="3A19D578" w14:textId="64394257" w:rsidR="008E280A" w:rsidRPr="00361538" w:rsidRDefault="008E280A" w:rsidP="00612E7B">
      <w:pPr>
        <w:pStyle w:val="BodyText"/>
      </w:pPr>
      <w:r w:rsidRPr="00361538">
        <w:br w:type="page"/>
      </w:r>
    </w:p>
    <w:p w14:paraId="7ED57C79" w14:textId="654F6FE8" w:rsidR="00FE01D9" w:rsidRDefault="00E3260C" w:rsidP="00363BAF">
      <w:pPr>
        <w:pStyle w:val="Heading2"/>
        <w:jc w:val="both"/>
      </w:pPr>
      <w:bookmarkStart w:id="68" w:name="_Toc322077010"/>
      <w:r w:rsidRPr="00E11E64">
        <w:lastRenderedPageBreak/>
        <w:t>2.1 Software Development Models</w:t>
      </w:r>
      <w:bookmarkEnd w:id="68"/>
      <w:r w:rsidRPr="00E11E64">
        <w:tab/>
      </w:r>
    </w:p>
    <w:p w14:paraId="39E959FB" w14:textId="77777777" w:rsidR="00A73301" w:rsidRDefault="00A73301" w:rsidP="00612E7B">
      <w:pPr>
        <w:pStyle w:val="BodyText"/>
      </w:pPr>
      <w:r>
        <w:t>Over time different types of development models have been used. Waterfall is an example of sequential model. It is one of the first models developed to describe development activities aiming at transforming requirements into a final product. Another example of sequential model is the V–Model.</w:t>
      </w:r>
    </w:p>
    <w:p w14:paraId="482DCC9F" w14:textId="77777777" w:rsidR="00A73301" w:rsidRDefault="00A73301" w:rsidP="00612E7B">
      <w:pPr>
        <w:pStyle w:val="BodyText"/>
      </w:pPr>
      <w:r>
        <w:t xml:space="preserve">Although variants of the V-model exist, within ISTQB the V-model has four test levels. Each of the four test levels on the right of the V-model corresponds to development activities on the left in the V-model. </w:t>
      </w:r>
    </w:p>
    <w:p w14:paraId="200FD2D2" w14:textId="77777777" w:rsidR="00A73301" w:rsidRDefault="00A73301" w:rsidP="00612E7B">
      <w:pPr>
        <w:pStyle w:val="BodyText"/>
      </w:pPr>
      <w:r>
        <w:t>The four test levels used in this syllabus are:</w:t>
      </w:r>
    </w:p>
    <w:p w14:paraId="1A177AB6" w14:textId="3FDB72B9" w:rsidR="00A73301" w:rsidRDefault="00227990" w:rsidP="00363BAF">
      <w:pPr>
        <w:pStyle w:val="ListParagraph"/>
      </w:pPr>
      <w:r>
        <w:t>C</w:t>
      </w:r>
      <w:r w:rsidR="00A73301">
        <w:t>omponent testing</w:t>
      </w:r>
    </w:p>
    <w:p w14:paraId="11CB6958" w14:textId="31541B35" w:rsidR="00A73301" w:rsidRDefault="00227990" w:rsidP="00363BAF">
      <w:pPr>
        <w:pStyle w:val="ListParagraph"/>
      </w:pPr>
      <w:r>
        <w:t>I</w:t>
      </w:r>
      <w:r w:rsidR="00A73301">
        <w:t>ntegration testing</w:t>
      </w:r>
    </w:p>
    <w:p w14:paraId="4395048C" w14:textId="7E42AD33" w:rsidR="00A73301" w:rsidRDefault="00227990" w:rsidP="00363BAF">
      <w:pPr>
        <w:pStyle w:val="ListParagraph"/>
      </w:pPr>
      <w:r>
        <w:t>S</w:t>
      </w:r>
      <w:r w:rsidR="00A73301">
        <w:t>ystem testing</w:t>
      </w:r>
    </w:p>
    <w:p w14:paraId="0DD4D612" w14:textId="5E4DADD4" w:rsidR="00A73301" w:rsidRDefault="00227990" w:rsidP="00363BAF">
      <w:pPr>
        <w:pStyle w:val="ListParagraph"/>
      </w:pPr>
      <w:r>
        <w:t>A</w:t>
      </w:r>
      <w:r w:rsidR="00A73301">
        <w:t>cceptance testing</w:t>
      </w:r>
    </w:p>
    <w:p w14:paraId="39252B49" w14:textId="77777777" w:rsidR="00A73301" w:rsidRDefault="00A73301" w:rsidP="00612E7B">
      <w:pPr>
        <w:pStyle w:val="BodyText"/>
      </w:pPr>
      <w:r>
        <w:t>In practice, a V-model may have more, fewer or different levels of development and testing, depending on the project and the software product. For example, there may be component integration testing after component testing, and system integration testing after system testing.</w:t>
      </w:r>
    </w:p>
    <w:p w14:paraId="61FA5294" w14:textId="77777777" w:rsidR="00A73301" w:rsidRDefault="00A73301" w:rsidP="00612E7B">
      <w:pPr>
        <w:pStyle w:val="BodyText"/>
      </w:pPr>
      <w:r>
        <w:t xml:space="preserve">Incremental development is the process of establishing requirements, designing, building and testing a system, done as a series of shorter development cycles. An increment, added to others developed previously, forms a growing partial system. Those increments should be tested. </w:t>
      </w:r>
    </w:p>
    <w:p w14:paraId="17407359" w14:textId="1156152E" w:rsidR="00A73301" w:rsidRDefault="00A73301" w:rsidP="00612E7B">
      <w:pPr>
        <w:pStyle w:val="BodyText"/>
      </w:pPr>
      <w:r>
        <w:t xml:space="preserve">Iterative development breaks the project usually in a large number of iterations. </w:t>
      </w:r>
      <w:proofErr w:type="gramStart"/>
      <w:r>
        <w:t>An iteration</w:t>
      </w:r>
      <w:proofErr w:type="gramEnd"/>
      <w:r>
        <w:t xml:space="preserve"> is a complete development loop of defining, building and testing. The resulting executable product produced by </w:t>
      </w:r>
      <w:proofErr w:type="gramStart"/>
      <w:r>
        <w:t>an iteration</w:t>
      </w:r>
      <w:proofErr w:type="gramEnd"/>
      <w:r>
        <w:t xml:space="preserve"> may be tested at several test</w:t>
      </w:r>
      <w:r w:rsidR="008B15EA">
        <w:t xml:space="preserve"> levels during each iteration. </w:t>
      </w:r>
    </w:p>
    <w:p w14:paraId="1E95ECC2" w14:textId="77777777" w:rsidR="00A73301" w:rsidRDefault="00A73301" w:rsidP="00612E7B">
      <w:pPr>
        <w:pStyle w:val="BodyText"/>
      </w:pPr>
      <w:r>
        <w:t xml:space="preserve">Examples of incremental and iterative development models are Rapid Application Development (RAD) and Rational Unified Process (RUP) and agile development models. One can distinguish number of different methods and frameworks within Agile like </w:t>
      </w:r>
      <w:proofErr w:type="spellStart"/>
      <w:r>
        <w:t>eXtreme</w:t>
      </w:r>
      <w:proofErr w:type="spellEnd"/>
      <w:r>
        <w:t xml:space="preserve"> Programing, which is a development model, and Scrum, which is a management framework for doing agile projects. </w:t>
      </w:r>
    </w:p>
    <w:p w14:paraId="51DC41F4" w14:textId="059F9B1D" w:rsidR="008B15EA" w:rsidRDefault="008B15EA" w:rsidP="006F4311">
      <w:pPr>
        <w:pStyle w:val="Heading3"/>
      </w:pPr>
      <w:r>
        <w:t xml:space="preserve">2.1.1 Relationship between software and test activities </w:t>
      </w:r>
    </w:p>
    <w:p w14:paraId="09DB1053" w14:textId="77777777" w:rsidR="008B15EA" w:rsidRDefault="008B15EA" w:rsidP="00612E7B">
      <w:pPr>
        <w:pStyle w:val="BodyText"/>
      </w:pPr>
      <w:r>
        <w:t>Testing does not exist in isolation and test activities relates to corresponding software development activities. Different development life cycle models need different approaches to testing.</w:t>
      </w:r>
    </w:p>
    <w:p w14:paraId="340DFC19" w14:textId="77777777" w:rsidR="008B15EA" w:rsidRDefault="008B15EA" w:rsidP="00612E7B">
      <w:pPr>
        <w:pStyle w:val="BodyText"/>
      </w:pPr>
      <w:r>
        <w:t>In any life cycle model, there are number of characteristics of testing – development relations like:</w:t>
      </w:r>
    </w:p>
    <w:p w14:paraId="178D0A8D" w14:textId="570E5444" w:rsidR="008B15EA" w:rsidRDefault="008B15EA" w:rsidP="00363BAF">
      <w:pPr>
        <w:pStyle w:val="ListParagraph"/>
      </w:pPr>
      <w:r>
        <w:t>For every development activity there is a corresponding testing activity</w:t>
      </w:r>
    </w:p>
    <w:p w14:paraId="18DA70EE" w14:textId="5BC39F66" w:rsidR="008B15EA" w:rsidRDefault="008B15EA" w:rsidP="00363BAF">
      <w:pPr>
        <w:pStyle w:val="ListParagraph"/>
      </w:pPr>
      <w:r>
        <w:t>Each test level has test objectives specific to related development level.</w:t>
      </w:r>
    </w:p>
    <w:p w14:paraId="0F2B2CA9" w14:textId="7AC6FF11" w:rsidR="008B15EA" w:rsidRDefault="008B15EA" w:rsidP="00363BAF">
      <w:pPr>
        <w:pStyle w:val="ListParagraph"/>
      </w:pPr>
      <w:r>
        <w:t>The analysis and design of tests for a given test level should begin during the corresponding development activity. Start as early as possible with testing activities.</w:t>
      </w:r>
    </w:p>
    <w:p w14:paraId="065D0CD7" w14:textId="3F342869" w:rsidR="008B15EA" w:rsidRDefault="008B15EA" w:rsidP="00363BAF">
      <w:pPr>
        <w:pStyle w:val="ListParagraph"/>
      </w:pPr>
      <w:r>
        <w:t>Testers should be involved in reviewing documents as soon as drafts are available in the development life cycle.</w:t>
      </w:r>
    </w:p>
    <w:p w14:paraId="3AC2457C" w14:textId="77777777" w:rsidR="008B15EA" w:rsidRDefault="008B15EA" w:rsidP="006F4311">
      <w:pPr>
        <w:pStyle w:val="Heading3"/>
      </w:pPr>
      <w:r>
        <w:lastRenderedPageBreak/>
        <w:t>2.1.2 Software development models in context (K1)</w:t>
      </w:r>
    </w:p>
    <w:p w14:paraId="49F0746C" w14:textId="77777777" w:rsidR="008B15EA" w:rsidRDefault="008B15EA" w:rsidP="00612E7B">
      <w:pPr>
        <w:pStyle w:val="BodyText"/>
      </w:pPr>
      <w:r>
        <w:t>Software development models must be adapted to the context of project and product characteristics. Based on the project goals and the product risk assessment, a model is set up. It is possible to apply different models depending on the type of software. For example, a small internal administrative system will have a different approach to testing in comparison with a safety-critical system like an automobile’s brake control system. This will also influence a test approach.</w:t>
      </w:r>
    </w:p>
    <w:p w14:paraId="28AF2CED" w14:textId="77777777" w:rsidR="008B15EA" w:rsidRDefault="008B15EA" w:rsidP="00612E7B">
      <w:pPr>
        <w:pStyle w:val="BodyText"/>
      </w:pPr>
      <w:r>
        <w:t>It is possible to combine or reorganize development and test levels depending on the nature of the project or the system architecture. For example, for the integration of a Commercial Off-The-Shelf (COTS) software product into a system, the purchaser may perform integration testing at the system level (e.g., integration to the infrastructure and other systems, or system deployment) and acceptance testing (functional and/or non-functional, and user and/or operational testing.</w:t>
      </w:r>
    </w:p>
    <w:p w14:paraId="635B43D5" w14:textId="77777777" w:rsidR="008B15EA" w:rsidRDefault="008B15EA" w:rsidP="000A695C">
      <w:pPr>
        <w:pStyle w:val="Heading2new"/>
        <w:numPr>
          <w:ilvl w:val="0"/>
          <w:numId w:val="0"/>
        </w:numPr>
      </w:pPr>
      <w:r>
        <w:t>2.2 Test Levels</w:t>
      </w:r>
    </w:p>
    <w:p w14:paraId="3F462403" w14:textId="77777777" w:rsidR="008B15EA" w:rsidRDefault="008B15EA" w:rsidP="00612E7B">
      <w:pPr>
        <w:pStyle w:val="BodyText"/>
      </w:pPr>
      <w:r>
        <w:t>Testing does not exist in isolation. The test activities relate to the corresponding software development activities. Different software development life cycle models (SDLC) have different approaches to testing. Identify for every SDLC the needed test levels and test types.</w:t>
      </w:r>
    </w:p>
    <w:p w14:paraId="00E05492" w14:textId="77777777" w:rsidR="008B15EA" w:rsidRDefault="008B15EA" w:rsidP="00612E7B">
      <w:pPr>
        <w:pStyle w:val="BodyText"/>
      </w:pPr>
      <w:r>
        <w:t xml:space="preserve">For each of the four test levels the following characteristics can be identified: </w:t>
      </w:r>
    </w:p>
    <w:p w14:paraId="39191179" w14:textId="5FF07934" w:rsidR="008B15EA" w:rsidRDefault="008B15EA" w:rsidP="00363BAF">
      <w:pPr>
        <w:pStyle w:val="ListParagraph"/>
      </w:pPr>
      <w:r>
        <w:t>Objectives for a specific test level;</w:t>
      </w:r>
    </w:p>
    <w:p w14:paraId="11C01DC9" w14:textId="2766BB86" w:rsidR="008B15EA" w:rsidRDefault="008B15EA" w:rsidP="00363BAF">
      <w:pPr>
        <w:pStyle w:val="ListParagraph"/>
      </w:pPr>
      <w:r>
        <w:t xml:space="preserve">Work product(s) (test basis) needed for deriving test cases; </w:t>
      </w:r>
    </w:p>
    <w:p w14:paraId="12436A42" w14:textId="2B34D248" w:rsidR="008B15EA" w:rsidRDefault="008B15EA" w:rsidP="00363BAF">
      <w:pPr>
        <w:pStyle w:val="ListParagraph"/>
      </w:pPr>
      <w:r>
        <w:t>Test object i.e., what is being tested;</w:t>
      </w:r>
    </w:p>
    <w:p w14:paraId="3F502F55" w14:textId="2473DC64" w:rsidR="008B15EA" w:rsidRDefault="008B15EA" w:rsidP="00363BAF">
      <w:pPr>
        <w:pStyle w:val="ListParagraph"/>
      </w:pPr>
      <w:r>
        <w:t>Typical defects and failures found during testing;</w:t>
      </w:r>
    </w:p>
    <w:p w14:paraId="385FF507" w14:textId="33F4580A" w:rsidR="008B15EA" w:rsidRDefault="008B15EA" w:rsidP="00363BAF">
      <w:pPr>
        <w:pStyle w:val="ListParagraph"/>
      </w:pPr>
      <w:r>
        <w:t>Test targets to be met;</w:t>
      </w:r>
    </w:p>
    <w:p w14:paraId="5447D613" w14:textId="77777777" w:rsidR="008B15EA" w:rsidRDefault="008B15EA" w:rsidP="00612E7B">
      <w:pPr>
        <w:pStyle w:val="BodyText"/>
      </w:pPr>
      <w:r>
        <w:t xml:space="preserve">Besides the general test objectives, each test level has its own objectives. </w:t>
      </w:r>
    </w:p>
    <w:p w14:paraId="62EC8126" w14:textId="77777777" w:rsidR="008B15EA" w:rsidRDefault="008B15EA" w:rsidP="00612E7B">
      <w:pPr>
        <w:pStyle w:val="BodyText"/>
      </w:pPr>
      <w:r>
        <w:t xml:space="preserve">Different viewpoints in testing take different objectives into account. </w:t>
      </w:r>
    </w:p>
    <w:p w14:paraId="26237E60" w14:textId="77777777" w:rsidR="008B15EA" w:rsidRDefault="008B15EA" w:rsidP="00612E7B">
      <w:pPr>
        <w:pStyle w:val="BodyText"/>
      </w:pPr>
      <w:r>
        <w:t xml:space="preserve">For example, in component, integration and system testing, the main objective may be to cause as many failures as possible so that defects in the software are identified and can be fixed. </w:t>
      </w:r>
    </w:p>
    <w:p w14:paraId="3AB3EE1C" w14:textId="77777777" w:rsidR="008B15EA" w:rsidRDefault="008B15EA" w:rsidP="00612E7B">
      <w:pPr>
        <w:pStyle w:val="BodyText"/>
      </w:pPr>
      <w:r>
        <w:t xml:space="preserve">In acceptance testing, the main objective may be to confirm that the system works as expected, to gain confidence that it has met the requirements. </w:t>
      </w:r>
    </w:p>
    <w:p w14:paraId="23C27BB8" w14:textId="77777777" w:rsidR="008B15EA" w:rsidRDefault="008B15EA" w:rsidP="00612E7B">
      <w:pPr>
        <w:pStyle w:val="BodyText"/>
      </w:pPr>
      <w:r>
        <w:t>During operational testing, the main objective may be to assess system characteristics such as reliability or availability.</w:t>
      </w:r>
    </w:p>
    <w:p w14:paraId="7711099F" w14:textId="77777777" w:rsidR="008B15EA" w:rsidRDefault="008B15EA" w:rsidP="00612E7B">
      <w:pPr>
        <w:pStyle w:val="BodyText"/>
      </w:pPr>
      <w:r>
        <w:t>Each test level needs its own specific test environment for an optimal result.</w:t>
      </w:r>
    </w:p>
    <w:p w14:paraId="63AB1969" w14:textId="77777777" w:rsidR="008B15EA" w:rsidRDefault="008B15EA" w:rsidP="007F433D">
      <w:pPr>
        <w:pStyle w:val="Heading3"/>
      </w:pPr>
      <w:r>
        <w:t>2.2.1 Different levels of testing (K2)</w:t>
      </w:r>
    </w:p>
    <w:p w14:paraId="35FACCB4" w14:textId="77777777" w:rsidR="008B15EA" w:rsidRDefault="008B15EA" w:rsidP="00612E7B">
      <w:pPr>
        <w:pStyle w:val="BodyText"/>
      </w:pPr>
      <w:r>
        <w:t>Component Testing</w:t>
      </w:r>
    </w:p>
    <w:p w14:paraId="718BDD05" w14:textId="77777777" w:rsidR="008B15EA" w:rsidRDefault="008B15EA" w:rsidP="00612E7B">
      <w:pPr>
        <w:pStyle w:val="BodyText"/>
      </w:pPr>
      <w:r>
        <w:lastRenderedPageBreak/>
        <w:t>Component testing searches for defects in components. By testing components, one verifies the functioning of any component separately. It is possible to test components in isolation from the rest of the system, depending on the context of the development lifecycle and the system. As test basis for deriving test cases for component testing, use i.e. one of the following work products:</w:t>
      </w:r>
    </w:p>
    <w:p w14:paraId="1DAAFB89" w14:textId="3649E788" w:rsidR="008B15EA" w:rsidRDefault="008B15EA" w:rsidP="00363BAF">
      <w:pPr>
        <w:pStyle w:val="ListParagraph"/>
      </w:pPr>
      <w:r>
        <w:t>Component requirements;</w:t>
      </w:r>
    </w:p>
    <w:p w14:paraId="43806DD8" w14:textId="4C440F04" w:rsidR="008B15EA" w:rsidRDefault="008B15EA" w:rsidP="00363BAF">
      <w:pPr>
        <w:pStyle w:val="ListParagraph"/>
      </w:pPr>
      <w:r>
        <w:t>Detailed design;</w:t>
      </w:r>
    </w:p>
    <w:p w14:paraId="3102BE5A" w14:textId="6A00F8A6" w:rsidR="008B15EA" w:rsidRDefault="008B15EA" w:rsidP="00363BAF">
      <w:pPr>
        <w:pStyle w:val="ListParagraph"/>
      </w:pPr>
      <w:r>
        <w:t>Data model;</w:t>
      </w:r>
    </w:p>
    <w:p w14:paraId="514D5617" w14:textId="77777777" w:rsidR="008B15EA" w:rsidRDefault="008B15EA" w:rsidP="00612E7B">
      <w:pPr>
        <w:pStyle w:val="BodyText"/>
      </w:pPr>
      <w:r>
        <w:t>Typically, component testing occurs with access to the tested code. Typical test objects are:</w:t>
      </w:r>
    </w:p>
    <w:p w14:paraId="1EEC9091" w14:textId="723BADB6" w:rsidR="008B15EA" w:rsidRDefault="008B15EA" w:rsidP="00612E7B">
      <w:pPr>
        <w:pStyle w:val="BodyText"/>
      </w:pPr>
      <w:r>
        <w:t>Components, units, modules, program</w:t>
      </w:r>
      <w:proofErr w:type="gramStart"/>
      <w:r>
        <w:t>;</w:t>
      </w:r>
      <w:proofErr w:type="gramEnd"/>
    </w:p>
    <w:p w14:paraId="7472C6D7" w14:textId="768416B3" w:rsidR="008B15EA" w:rsidRDefault="008B15EA" w:rsidP="00363BAF">
      <w:pPr>
        <w:pStyle w:val="ListParagraph"/>
      </w:pPr>
      <w:r>
        <w:t>Objects;</w:t>
      </w:r>
    </w:p>
    <w:p w14:paraId="724320D6" w14:textId="4467CD55" w:rsidR="008B15EA" w:rsidRDefault="008B15EA" w:rsidP="00363BAF">
      <w:pPr>
        <w:pStyle w:val="ListParagraph"/>
      </w:pPr>
      <w:r>
        <w:t>Classes;</w:t>
      </w:r>
    </w:p>
    <w:p w14:paraId="144F9FF7" w14:textId="5D3D1CE7" w:rsidR="008B15EA" w:rsidRDefault="008B15EA" w:rsidP="00363BAF">
      <w:pPr>
        <w:pStyle w:val="ListParagraph"/>
      </w:pPr>
      <w:r>
        <w:t>Database modules;</w:t>
      </w:r>
    </w:p>
    <w:p w14:paraId="4DB881B3" w14:textId="77777777" w:rsidR="008B15EA" w:rsidRDefault="008B15EA" w:rsidP="00612E7B">
      <w:pPr>
        <w:pStyle w:val="BodyText"/>
      </w:pPr>
      <w:r>
        <w:t>Component testing may include testing of functionality and specific non-functional characteristics. Such as resource-behavior (e.g., searching for memory leaks) or robustness testing, as well as structural testing (e.g., decision coverage).</w:t>
      </w:r>
    </w:p>
    <w:p w14:paraId="3A5487FE" w14:textId="77777777" w:rsidR="008B15EA" w:rsidRDefault="008B15EA" w:rsidP="00612E7B">
      <w:pPr>
        <w:pStyle w:val="BodyText"/>
      </w:pPr>
      <w:r>
        <w:t xml:space="preserve">A common approach is that the developer who wrote the code usually does the component testing. The developer fixes the defects when found, without formally managing these defects. Another approach to component testing is test-driven development (TDD) or test-first approach. </w:t>
      </w:r>
      <w:proofErr w:type="gramStart"/>
      <w:r>
        <w:t>This highly iterative approach prepares and automate</w:t>
      </w:r>
      <w:proofErr w:type="gramEnd"/>
      <w:r>
        <w:t xml:space="preserve"> test cases before coding. The first step is developing test cases, then building and integrating small pieces of code, and executing the component tests correcting any defects found. This iteration cycle stops when all component tests pass.</w:t>
      </w:r>
    </w:p>
    <w:p w14:paraId="57F1FE8D" w14:textId="77777777" w:rsidR="008B15EA" w:rsidRDefault="008B15EA" w:rsidP="00612E7B">
      <w:pPr>
        <w:pStyle w:val="BodyText"/>
      </w:pPr>
      <w:r>
        <w:t>Component testing usually uses a development environment such as a unit test framework. Tools like debuggers, stubs, drivers and simulators like mock objects are common in this kind of test environment.</w:t>
      </w:r>
    </w:p>
    <w:p w14:paraId="79BF5AE9" w14:textId="77777777" w:rsidR="008B15EA" w:rsidRDefault="008B15EA" w:rsidP="00612E7B">
      <w:pPr>
        <w:pStyle w:val="BodyText"/>
      </w:pPr>
      <w:r>
        <w:t>When meeting the specified test target, the test process will move on to the next test level.</w:t>
      </w:r>
    </w:p>
    <w:p w14:paraId="3D0F87DE" w14:textId="77777777" w:rsidR="008B15EA" w:rsidRDefault="008B15EA" w:rsidP="00612E7B">
      <w:pPr>
        <w:pStyle w:val="BodyText"/>
      </w:pPr>
      <w:r>
        <w:t>Integration testing</w:t>
      </w:r>
    </w:p>
    <w:p w14:paraId="17DC26CB" w14:textId="77777777" w:rsidR="008B15EA" w:rsidRDefault="008B15EA" w:rsidP="00612E7B">
      <w:pPr>
        <w:pStyle w:val="BodyText"/>
      </w:pPr>
      <w:r>
        <w:t>In integration testing, testers concentrate solely on the integration itself. For example, if they are integrating module A with module B they are interested in testing the communication between the modules, not the functionality of the individual module as done during component testing. Both functional and structural approaches may be used.</w:t>
      </w:r>
    </w:p>
    <w:p w14:paraId="73C8F6BC" w14:textId="77777777" w:rsidR="008B15EA" w:rsidRDefault="008B15EA" w:rsidP="00612E7B">
      <w:pPr>
        <w:pStyle w:val="BodyText"/>
      </w:pPr>
      <w:r>
        <w:t xml:space="preserve">Integration testing searches for defects in interfaces and/or interactions: </w:t>
      </w:r>
    </w:p>
    <w:p w14:paraId="7FAE84F3" w14:textId="52C7FF23" w:rsidR="008B15EA" w:rsidRDefault="008B15EA" w:rsidP="00363BAF">
      <w:pPr>
        <w:pStyle w:val="ListParagraph"/>
      </w:pPr>
      <w:r>
        <w:t xml:space="preserve">Between components </w:t>
      </w:r>
    </w:p>
    <w:p w14:paraId="652F6BD1" w14:textId="5D93BC01" w:rsidR="008B15EA" w:rsidRDefault="008B15EA" w:rsidP="00363BAF">
      <w:pPr>
        <w:pStyle w:val="ListParagraph"/>
      </w:pPr>
      <w:r>
        <w:t>With different parts of a system, such as:</w:t>
      </w:r>
    </w:p>
    <w:p w14:paraId="67480F69" w14:textId="07A0477C" w:rsidR="008B15EA" w:rsidRDefault="008B15EA" w:rsidP="00363BAF">
      <w:pPr>
        <w:pStyle w:val="ListParagraph"/>
      </w:pPr>
      <w:r>
        <w:t>The operating system;</w:t>
      </w:r>
    </w:p>
    <w:p w14:paraId="0E9E6BDD" w14:textId="77777777" w:rsidR="006C79C5" w:rsidRDefault="008B15EA" w:rsidP="00363BAF">
      <w:pPr>
        <w:pStyle w:val="ListParagraph"/>
      </w:pPr>
      <w:r>
        <w:lastRenderedPageBreak/>
        <w:t>File system and hardware;</w:t>
      </w:r>
    </w:p>
    <w:p w14:paraId="7F05FDFF" w14:textId="1C42EAA6" w:rsidR="008B15EA" w:rsidRDefault="008B15EA" w:rsidP="00363BAF">
      <w:pPr>
        <w:pStyle w:val="ListParagraph"/>
      </w:pPr>
      <w:r>
        <w:t>Interfaces between systems;</w:t>
      </w:r>
    </w:p>
    <w:p w14:paraId="23EE1D98" w14:textId="77777777" w:rsidR="008B15EA" w:rsidRDefault="008B15EA" w:rsidP="00612E7B">
      <w:pPr>
        <w:pStyle w:val="BodyText"/>
      </w:pPr>
      <w:r>
        <w:t xml:space="preserve">There may be more than one level of integration testing. </w:t>
      </w:r>
    </w:p>
    <w:p w14:paraId="00F210BC" w14:textId="77777777" w:rsidR="008B15EA" w:rsidRDefault="008B15EA" w:rsidP="00612E7B">
      <w:pPr>
        <w:pStyle w:val="BodyText"/>
      </w:pPr>
      <w:r>
        <w:t>The size of the tested test objects may vary depending on the test phase:</w:t>
      </w:r>
    </w:p>
    <w:p w14:paraId="6178BED5" w14:textId="4E30B639" w:rsidR="008B15EA" w:rsidRDefault="008B15EA" w:rsidP="00363BAF">
      <w:pPr>
        <w:pStyle w:val="ListParagraph"/>
      </w:pPr>
      <w:r>
        <w:t>Component integration testing, done after component testing in a development environment, tests the interactions between software components.</w:t>
      </w:r>
    </w:p>
    <w:p w14:paraId="703DD69B" w14:textId="3DCB9355" w:rsidR="008B15EA" w:rsidRDefault="008B15EA" w:rsidP="00363BAF">
      <w:pPr>
        <w:pStyle w:val="ListParagraph"/>
      </w:pPr>
      <w:r>
        <w:t xml:space="preserve">System integration testing, done after system testing, tests the interactions between different systems or between hardware and software. In this case, the developing organization may control only one side of the interface. This might be considered as a risk. </w:t>
      </w:r>
    </w:p>
    <w:p w14:paraId="47B01F83" w14:textId="3AF7C0FA" w:rsidR="008B15EA" w:rsidRDefault="008B15EA" w:rsidP="00363BAF">
      <w:pPr>
        <w:pStyle w:val="ListParagraph"/>
      </w:pPr>
      <w:r>
        <w:t>Business processes implemented as workflows may involve multiple systems on different platforms. Cross-platform issues may be significant and time consuming to solve.</w:t>
      </w:r>
    </w:p>
    <w:p w14:paraId="4AB5BBA8" w14:textId="77777777" w:rsidR="008B15EA" w:rsidRDefault="008B15EA" w:rsidP="00612E7B">
      <w:pPr>
        <w:pStyle w:val="BodyText"/>
      </w:pPr>
      <w:r>
        <w:t xml:space="preserve">The greater the scope of integration, the more difficult it becomes to isolate defects in a specific component or system. This may lead to increased risk and additional time for solving integration problems. </w:t>
      </w:r>
    </w:p>
    <w:p w14:paraId="38ECF86B" w14:textId="77777777" w:rsidR="008B15EA" w:rsidRDefault="008B15EA" w:rsidP="00612E7B">
      <w:pPr>
        <w:pStyle w:val="BodyText"/>
      </w:pPr>
      <w:r>
        <w:t>As test basis for deriving test cases for integration testing, use i.e. one of the following work products:</w:t>
      </w:r>
    </w:p>
    <w:p w14:paraId="7602F949" w14:textId="4DB30CD6" w:rsidR="008B15EA" w:rsidRDefault="008B15EA" w:rsidP="00363BAF">
      <w:pPr>
        <w:pStyle w:val="ListParagraph"/>
      </w:pPr>
      <w:r>
        <w:t>Software and system design;</w:t>
      </w:r>
    </w:p>
    <w:p w14:paraId="6B224C3E" w14:textId="69005BA9" w:rsidR="008B15EA" w:rsidRDefault="008B15EA" w:rsidP="00363BAF">
      <w:pPr>
        <w:pStyle w:val="ListParagraph"/>
      </w:pPr>
      <w:r>
        <w:t>Architecture;</w:t>
      </w:r>
    </w:p>
    <w:p w14:paraId="1DD3E7ED" w14:textId="4DC94E24" w:rsidR="008B15EA" w:rsidRDefault="008B15EA" w:rsidP="00363BAF">
      <w:pPr>
        <w:pStyle w:val="ListParagraph"/>
      </w:pPr>
      <w:r>
        <w:t>Workflows;</w:t>
      </w:r>
    </w:p>
    <w:p w14:paraId="5DBB8508" w14:textId="17AD1BD7" w:rsidR="008B15EA" w:rsidRDefault="008B15EA" w:rsidP="008B15EA">
      <w:pPr>
        <w:pStyle w:val="ListParagraph"/>
      </w:pPr>
      <w:r>
        <w:t>Use cases;</w:t>
      </w:r>
    </w:p>
    <w:p w14:paraId="7DEB7A5D" w14:textId="77777777" w:rsidR="008B15EA" w:rsidRDefault="008B15EA" w:rsidP="00612E7B">
      <w:pPr>
        <w:pStyle w:val="BodyText"/>
      </w:pPr>
      <w:r>
        <w:t>Typical test objects are:</w:t>
      </w:r>
    </w:p>
    <w:p w14:paraId="4DC248A8" w14:textId="27E67B1C" w:rsidR="008B15EA" w:rsidRDefault="008B15EA" w:rsidP="00363BAF">
      <w:pPr>
        <w:pStyle w:val="ListParagraph"/>
      </w:pPr>
      <w:r>
        <w:t>Subsystems;</w:t>
      </w:r>
    </w:p>
    <w:p w14:paraId="316A2D13" w14:textId="500DBB03" w:rsidR="008B15EA" w:rsidRDefault="008B15EA" w:rsidP="00363BAF">
      <w:pPr>
        <w:pStyle w:val="ListParagraph"/>
      </w:pPr>
      <w:r>
        <w:t>Database implementation;</w:t>
      </w:r>
    </w:p>
    <w:p w14:paraId="514FF5C9" w14:textId="39CC33C3" w:rsidR="008B15EA" w:rsidRDefault="008B15EA" w:rsidP="00363BAF">
      <w:pPr>
        <w:pStyle w:val="ListParagraph"/>
      </w:pPr>
      <w:r>
        <w:t>System infrastructure;</w:t>
      </w:r>
    </w:p>
    <w:p w14:paraId="03950F97" w14:textId="69EA993A" w:rsidR="008B15EA" w:rsidRDefault="008B15EA" w:rsidP="00363BAF">
      <w:pPr>
        <w:pStyle w:val="ListParagraph"/>
      </w:pPr>
      <w:r>
        <w:t>Interfaces;</w:t>
      </w:r>
    </w:p>
    <w:p w14:paraId="452C1AE7" w14:textId="007BB09C" w:rsidR="008B15EA" w:rsidRDefault="008B15EA" w:rsidP="00363BAF">
      <w:pPr>
        <w:pStyle w:val="ListParagraph"/>
      </w:pPr>
      <w:r>
        <w:t>System configuration and configuration data;</w:t>
      </w:r>
    </w:p>
    <w:p w14:paraId="4810D7B3" w14:textId="77777777" w:rsidR="008B15EA" w:rsidRDefault="008B15EA" w:rsidP="00612E7B">
      <w:pPr>
        <w:pStyle w:val="BodyText"/>
      </w:pPr>
      <w:r>
        <w:t xml:space="preserve">Systematic integration test strategies may be based on: </w:t>
      </w:r>
    </w:p>
    <w:p w14:paraId="492FC851" w14:textId="1581FC9A" w:rsidR="008B15EA" w:rsidRDefault="008B15EA" w:rsidP="00363BAF">
      <w:pPr>
        <w:pStyle w:val="ListParagraph"/>
      </w:pPr>
      <w:proofErr w:type="gramStart"/>
      <w:r>
        <w:t>the</w:t>
      </w:r>
      <w:proofErr w:type="gramEnd"/>
      <w:r>
        <w:t xml:space="preserve"> system architecture, such as top-down and bottom-up;</w:t>
      </w:r>
    </w:p>
    <w:p w14:paraId="4924A08B" w14:textId="36C45658" w:rsidR="008B15EA" w:rsidRDefault="008B15EA" w:rsidP="00363BAF">
      <w:pPr>
        <w:pStyle w:val="ListParagraph"/>
      </w:pPr>
      <w:proofErr w:type="gramStart"/>
      <w:r>
        <w:t>functional</w:t>
      </w:r>
      <w:proofErr w:type="gramEnd"/>
      <w:r>
        <w:t xml:space="preserve"> tasks;</w:t>
      </w:r>
    </w:p>
    <w:p w14:paraId="1D2FDB86" w14:textId="253142DD" w:rsidR="008B15EA" w:rsidRDefault="008B15EA" w:rsidP="00363BAF">
      <w:pPr>
        <w:pStyle w:val="ListParagraph"/>
      </w:pPr>
      <w:proofErr w:type="gramStart"/>
      <w:r>
        <w:t>transaction</w:t>
      </w:r>
      <w:proofErr w:type="gramEnd"/>
      <w:r>
        <w:t>-processing sequences;</w:t>
      </w:r>
    </w:p>
    <w:p w14:paraId="50057427" w14:textId="6DDEEA67" w:rsidR="008B15EA" w:rsidRDefault="008B15EA" w:rsidP="00363BAF">
      <w:pPr>
        <w:pStyle w:val="ListParagraph"/>
      </w:pPr>
      <w:proofErr w:type="gramStart"/>
      <w:r>
        <w:lastRenderedPageBreak/>
        <w:t>some</w:t>
      </w:r>
      <w:proofErr w:type="gramEnd"/>
      <w:r>
        <w:t xml:space="preserve"> other aspect of the system or components;</w:t>
      </w:r>
    </w:p>
    <w:p w14:paraId="7C45D927" w14:textId="77777777" w:rsidR="008B15EA" w:rsidRDefault="008B15EA" w:rsidP="00612E7B">
      <w:pPr>
        <w:pStyle w:val="BodyText"/>
      </w:pPr>
      <w:r>
        <w:t>In order to ease fault isolation and detect defects early, integration should normally be incremental rather than “big bang”. Testing of specific non-functional characteristics, e.g. performance may be included in integration testing.</w:t>
      </w:r>
    </w:p>
    <w:p w14:paraId="1EA896F8" w14:textId="77777777" w:rsidR="008B15EA" w:rsidRDefault="008B15EA" w:rsidP="00612E7B">
      <w:pPr>
        <w:pStyle w:val="BodyText"/>
      </w:pPr>
      <w:r>
        <w:t>When working in agile projects applying the mentioned strategies with continuous integration implemented is important.</w:t>
      </w:r>
    </w:p>
    <w:p w14:paraId="44B46DDA" w14:textId="77777777" w:rsidR="008B15EA" w:rsidRDefault="008B15EA" w:rsidP="00612E7B">
      <w:pPr>
        <w:pStyle w:val="BodyText"/>
      </w:pPr>
      <w:r>
        <w:t>At the component integration level, developers primarily do this testing. At the system integration level, testers primarily do this testing. Ideally, testers should understand the implemented architecture. If planning for integration tests before components are built, those components can be built in the order required for most efficient testing.</w:t>
      </w:r>
    </w:p>
    <w:p w14:paraId="58E72227" w14:textId="77777777" w:rsidR="008B15EA" w:rsidRDefault="008B15EA" w:rsidP="00612E7B">
      <w:pPr>
        <w:pStyle w:val="BodyText"/>
      </w:pPr>
      <w:r>
        <w:t>Doing integration testing at the component level, the development environment is the most obvious. When doing system integration testing, the environment must have interfaces to the other related systems. Organizing this type of testing can be challenging in large organizations. Those related systems have probably different owners and test teams. Maybe third parties are involved. Access authorization, security and use of consistent test data sets can be complex. Organizing this kind of integration test may take a lot of time in relation to the execution of the test.</w:t>
      </w:r>
    </w:p>
    <w:p w14:paraId="361629D4" w14:textId="77777777" w:rsidR="008B15EA" w:rsidRDefault="008B15EA" w:rsidP="00612E7B">
      <w:pPr>
        <w:pStyle w:val="BodyText"/>
      </w:pPr>
      <w:r>
        <w:t>System Testing</w:t>
      </w:r>
    </w:p>
    <w:p w14:paraId="0B4F86EE" w14:textId="77777777" w:rsidR="008B15EA" w:rsidRDefault="008B15EA" w:rsidP="00612E7B">
      <w:pPr>
        <w:pStyle w:val="BodyText"/>
      </w:pPr>
      <w:r>
        <w:t>System testing searches for defects in the behavior of a whole system/product. System testing should investigate the functional and non-functional requirements of the system, and data quality characteristics. Testers also need to deal with incomplete, implied or undocumented requirements. System testing of functional requirements starts by using the most appropriate specification-based (black-box) techniques for the aspect of the system to be tested.  For example, by creating a decision table for combinations of causes and effects described in business rules. Structure based techniques (white-box) may then be used to assess the thoroughness of the testing with respect to a structural element, such as menu structure or web page navigation.</w:t>
      </w:r>
    </w:p>
    <w:p w14:paraId="04F814EF" w14:textId="77777777" w:rsidR="008B15EA" w:rsidRDefault="008B15EA" w:rsidP="00612E7B">
      <w:pPr>
        <w:pStyle w:val="BodyText"/>
      </w:pPr>
      <w:r>
        <w:t>For system testing, use i.e. one of the following work products as test basis for deriving test cases:</w:t>
      </w:r>
    </w:p>
    <w:p w14:paraId="3C47B857" w14:textId="4531F2C0" w:rsidR="008B15EA" w:rsidRDefault="008B15EA" w:rsidP="00363BAF">
      <w:pPr>
        <w:pStyle w:val="ListParagraph"/>
      </w:pPr>
      <w:r>
        <w:t xml:space="preserve">System and software requirement specification </w:t>
      </w:r>
    </w:p>
    <w:p w14:paraId="2677BF31" w14:textId="283A8013" w:rsidR="008B15EA" w:rsidRDefault="008B15EA" w:rsidP="00363BAF">
      <w:pPr>
        <w:pStyle w:val="ListParagraph"/>
      </w:pPr>
      <w:r>
        <w:t xml:space="preserve">Use cases </w:t>
      </w:r>
    </w:p>
    <w:p w14:paraId="5AEE8F9E" w14:textId="675027F3" w:rsidR="008B15EA" w:rsidRDefault="008B15EA" w:rsidP="00363BAF">
      <w:pPr>
        <w:pStyle w:val="ListParagraph"/>
      </w:pPr>
      <w:r>
        <w:t xml:space="preserve">Functional specification </w:t>
      </w:r>
    </w:p>
    <w:p w14:paraId="0D0891EB" w14:textId="09198752" w:rsidR="008B15EA" w:rsidRDefault="008B15EA" w:rsidP="00363BAF">
      <w:pPr>
        <w:pStyle w:val="ListParagraph"/>
      </w:pPr>
      <w:r>
        <w:t xml:space="preserve">Risk analysis reports </w:t>
      </w:r>
    </w:p>
    <w:p w14:paraId="1CD29EF8" w14:textId="74EC468E" w:rsidR="008B15EA" w:rsidRDefault="008B15EA" w:rsidP="00363BAF">
      <w:pPr>
        <w:pStyle w:val="ListParagraph"/>
      </w:pPr>
      <w:r>
        <w:t>Business processes</w:t>
      </w:r>
    </w:p>
    <w:p w14:paraId="57294538" w14:textId="275BB411" w:rsidR="008B15EA" w:rsidRDefault="008B15EA" w:rsidP="00363BAF">
      <w:pPr>
        <w:pStyle w:val="ListParagraph"/>
      </w:pPr>
      <w:r>
        <w:t>Models of system behavior</w:t>
      </w:r>
    </w:p>
    <w:p w14:paraId="7A187E19" w14:textId="016E44BC" w:rsidR="008B15EA" w:rsidRDefault="008B15EA" w:rsidP="00363BAF">
      <w:pPr>
        <w:pStyle w:val="ListParagraph"/>
      </w:pPr>
      <w:r>
        <w:t>Epics / User stories</w:t>
      </w:r>
    </w:p>
    <w:p w14:paraId="18AA81EA" w14:textId="77777777" w:rsidR="008B15EA" w:rsidRDefault="008B15EA" w:rsidP="00612E7B">
      <w:pPr>
        <w:pStyle w:val="BodyText"/>
      </w:pPr>
      <w:r>
        <w:t>Typical test objects are:</w:t>
      </w:r>
    </w:p>
    <w:p w14:paraId="6046B929" w14:textId="7E4F98DD" w:rsidR="008B15EA" w:rsidRDefault="008B15EA" w:rsidP="00363BAF">
      <w:pPr>
        <w:pStyle w:val="ListParagraph"/>
      </w:pPr>
      <w:r>
        <w:t>Systems</w:t>
      </w:r>
    </w:p>
    <w:p w14:paraId="143A3ADB" w14:textId="4EA85BCF" w:rsidR="008B15EA" w:rsidRDefault="008B15EA" w:rsidP="00363BAF">
      <w:pPr>
        <w:pStyle w:val="ListParagraph"/>
      </w:pPr>
      <w:r>
        <w:t xml:space="preserve">User and operation manuals </w:t>
      </w:r>
    </w:p>
    <w:p w14:paraId="18F098AF" w14:textId="2BD6ED71" w:rsidR="008B15EA" w:rsidRDefault="008B15EA" w:rsidP="00363BAF">
      <w:pPr>
        <w:pStyle w:val="ListParagraph"/>
      </w:pPr>
      <w:r>
        <w:lastRenderedPageBreak/>
        <w:t>System configuration and configuration data</w:t>
      </w:r>
    </w:p>
    <w:p w14:paraId="611E4318" w14:textId="77777777" w:rsidR="008B15EA" w:rsidRDefault="008B15EA" w:rsidP="00612E7B">
      <w:pPr>
        <w:pStyle w:val="BodyText"/>
      </w:pPr>
      <w:r>
        <w:t>The responsibility of system testing is not with the developers anymore. An independent test team often carries out system testing. More independence helps to be more effective at finding defects and failures.</w:t>
      </w:r>
    </w:p>
    <w:p w14:paraId="6100E188" w14:textId="77777777" w:rsidR="008B15EA" w:rsidRDefault="008B15EA" w:rsidP="00612E7B">
      <w:pPr>
        <w:pStyle w:val="BodyText"/>
      </w:pPr>
      <w:r>
        <w:t>In system testing, the test environment must be suitable to test the system in order to minimize the risk of environment-specific failures. The test environment is often a scaled down environment of the production environment. For testing non-functional attributes like efficiency performance often a specific test environment is needed as close as possible to the production environment.</w:t>
      </w:r>
    </w:p>
    <w:p w14:paraId="79D91B3C" w14:textId="77777777" w:rsidR="008B15EA" w:rsidRDefault="008B15EA" w:rsidP="00612E7B">
      <w:pPr>
        <w:pStyle w:val="BodyText"/>
      </w:pPr>
      <w:r>
        <w:t>Acceptance Testing</w:t>
      </w:r>
    </w:p>
    <w:p w14:paraId="18F6BE2B" w14:textId="77777777" w:rsidR="008B15EA" w:rsidRDefault="008B15EA" w:rsidP="00612E7B">
      <w:pPr>
        <w:pStyle w:val="BodyText"/>
      </w:pPr>
      <w:r>
        <w:t>The goal of acceptance testing is to establish confidence in the system, parts of the system or in specific non-functional characteristics of the system. Finding defects is not the main focus of acceptance testing. Acceptance testing may assess the system’s readiness for deployment and use, although it is not necessarily the final level of testing. For example, a large-scale system integration test may come after the acceptance test for a system.</w:t>
      </w:r>
    </w:p>
    <w:p w14:paraId="4CEA245A" w14:textId="77777777" w:rsidR="008B15EA" w:rsidRDefault="008B15EA" w:rsidP="00612E7B">
      <w:pPr>
        <w:pStyle w:val="BodyText"/>
      </w:pPr>
      <w:r>
        <w:t>For acceptance testing, use i.e. one of the following work products as test basis for deriving test cases:</w:t>
      </w:r>
    </w:p>
    <w:p w14:paraId="4D817B65" w14:textId="429FA0B9" w:rsidR="008B15EA" w:rsidRDefault="008B15EA" w:rsidP="00363BAF">
      <w:pPr>
        <w:pStyle w:val="ListParagraph"/>
      </w:pPr>
      <w:r>
        <w:t>User requirements</w:t>
      </w:r>
    </w:p>
    <w:p w14:paraId="7B679E57" w14:textId="00E5BC0B" w:rsidR="008B15EA" w:rsidRDefault="008B15EA" w:rsidP="00363BAF">
      <w:pPr>
        <w:pStyle w:val="ListParagraph"/>
      </w:pPr>
      <w:r>
        <w:t>System requirements</w:t>
      </w:r>
    </w:p>
    <w:p w14:paraId="513268D7" w14:textId="086B9584" w:rsidR="008B15EA" w:rsidRDefault="008B15EA" w:rsidP="00363BAF">
      <w:pPr>
        <w:pStyle w:val="ListParagraph"/>
      </w:pPr>
      <w:r>
        <w:t>Use cases</w:t>
      </w:r>
    </w:p>
    <w:p w14:paraId="15ECD60D" w14:textId="2253A02E" w:rsidR="008B15EA" w:rsidRDefault="008B15EA" w:rsidP="00363BAF">
      <w:pPr>
        <w:pStyle w:val="ListParagraph"/>
      </w:pPr>
      <w:r>
        <w:t xml:space="preserve">Business processes </w:t>
      </w:r>
    </w:p>
    <w:p w14:paraId="39DC7150" w14:textId="7D34BEAA" w:rsidR="008B15EA" w:rsidRDefault="008B15EA" w:rsidP="00363BAF">
      <w:pPr>
        <w:pStyle w:val="ListParagraph"/>
      </w:pPr>
      <w:r>
        <w:t>Risk analysis reports</w:t>
      </w:r>
    </w:p>
    <w:p w14:paraId="1D0842C9" w14:textId="17EC54C4" w:rsidR="008B15EA" w:rsidRDefault="008B15EA" w:rsidP="00363BAF">
      <w:pPr>
        <w:pStyle w:val="ListParagraph"/>
      </w:pPr>
      <w:r>
        <w:t>Epics / User stories</w:t>
      </w:r>
    </w:p>
    <w:p w14:paraId="60F6DC14" w14:textId="77777777" w:rsidR="008B15EA" w:rsidRDefault="008B15EA" w:rsidP="00612E7B">
      <w:pPr>
        <w:pStyle w:val="BodyText"/>
      </w:pPr>
      <w:r>
        <w:t>Typical test objects are:</w:t>
      </w:r>
    </w:p>
    <w:p w14:paraId="7965DAE8" w14:textId="607C9720" w:rsidR="008B15EA" w:rsidRDefault="008B15EA" w:rsidP="00363BAF">
      <w:pPr>
        <w:pStyle w:val="ListParagraph"/>
      </w:pPr>
      <w:r>
        <w:t>Business processes on fully integrated system</w:t>
      </w:r>
    </w:p>
    <w:p w14:paraId="538BE8D9" w14:textId="26BEA21C" w:rsidR="008B15EA" w:rsidRDefault="008B15EA" w:rsidP="00363BAF">
      <w:pPr>
        <w:pStyle w:val="ListParagraph"/>
      </w:pPr>
      <w:r>
        <w:t>Operational and maintenance processes</w:t>
      </w:r>
    </w:p>
    <w:p w14:paraId="39709C55" w14:textId="7A5DCCD5" w:rsidR="008B15EA" w:rsidRDefault="008B15EA" w:rsidP="00363BAF">
      <w:pPr>
        <w:pStyle w:val="ListParagraph"/>
      </w:pPr>
      <w:r>
        <w:t>User procedures</w:t>
      </w:r>
    </w:p>
    <w:p w14:paraId="302A3801" w14:textId="7B87FE36" w:rsidR="008B15EA" w:rsidRDefault="008B15EA" w:rsidP="00363BAF">
      <w:pPr>
        <w:pStyle w:val="ListParagraph"/>
      </w:pPr>
      <w:r>
        <w:t>Forms</w:t>
      </w:r>
    </w:p>
    <w:p w14:paraId="5EB35102" w14:textId="2B30611E" w:rsidR="008B15EA" w:rsidRDefault="008B15EA" w:rsidP="00363BAF">
      <w:pPr>
        <w:pStyle w:val="ListParagraph"/>
      </w:pPr>
      <w:r>
        <w:t>Reports</w:t>
      </w:r>
    </w:p>
    <w:p w14:paraId="2037A0FB" w14:textId="7A0A8D58" w:rsidR="008B15EA" w:rsidRDefault="008B15EA" w:rsidP="00363BAF">
      <w:pPr>
        <w:pStyle w:val="ListParagraph"/>
      </w:pPr>
      <w:r>
        <w:t>Configuration data</w:t>
      </w:r>
    </w:p>
    <w:p w14:paraId="11277C34" w14:textId="77777777" w:rsidR="008B15EA" w:rsidRDefault="008B15EA" w:rsidP="00612E7B">
      <w:pPr>
        <w:pStyle w:val="BodyText"/>
      </w:pPr>
      <w:r>
        <w:t>Acceptance testing is often the responsibility of the customers or users of a system; other stakeholders like a product manager or expert users may be involved as well.</w:t>
      </w:r>
    </w:p>
    <w:p w14:paraId="32D48127" w14:textId="77777777" w:rsidR="008B15EA" w:rsidRDefault="008B15EA" w:rsidP="00612E7B">
      <w:pPr>
        <w:pStyle w:val="BodyText"/>
      </w:pPr>
      <w:r>
        <w:t>Acceptance testing may occur at various times in the lifecycle, for example:</w:t>
      </w:r>
    </w:p>
    <w:p w14:paraId="1D6B79BB" w14:textId="31BFB607" w:rsidR="008B15EA" w:rsidRDefault="008B15EA" w:rsidP="00363BAF">
      <w:pPr>
        <w:pStyle w:val="ListParagraph"/>
      </w:pPr>
      <w:r>
        <w:lastRenderedPageBreak/>
        <w:t>A COTS software product may be acceptance tested when it is installed or integrated</w:t>
      </w:r>
    </w:p>
    <w:p w14:paraId="3F29B621" w14:textId="22B70821" w:rsidR="008B15EA" w:rsidRDefault="008B15EA" w:rsidP="00363BAF">
      <w:pPr>
        <w:pStyle w:val="ListParagraph"/>
      </w:pPr>
      <w:r>
        <w:t>Acceptance testing of a new functional enhancement may come before system integration testing</w:t>
      </w:r>
    </w:p>
    <w:p w14:paraId="3E3CD67F" w14:textId="77777777" w:rsidR="008B15EA" w:rsidRDefault="008B15EA" w:rsidP="00612E7B">
      <w:pPr>
        <w:pStyle w:val="BodyText"/>
      </w:pPr>
      <w:r>
        <w:t>Typical forms of acceptance testing include the following:</w:t>
      </w:r>
    </w:p>
    <w:p w14:paraId="7ADE986C" w14:textId="2CAF226C" w:rsidR="008B15EA" w:rsidRDefault="008B15EA" w:rsidP="00612E7B">
      <w:pPr>
        <w:pStyle w:val="BodyText"/>
      </w:pPr>
      <w:r>
        <w:t>User acceptance testing</w:t>
      </w:r>
      <w:r w:rsidR="00721B1D">
        <w:t xml:space="preserve">: </w:t>
      </w:r>
      <w:r>
        <w:t>User acceptance testing typically verifies the fitness for use o</w:t>
      </w:r>
      <w:r w:rsidR="008B7A79">
        <w:t>f the system by business users.</w:t>
      </w:r>
    </w:p>
    <w:p w14:paraId="0280B07D" w14:textId="041D5B1D" w:rsidR="008B15EA" w:rsidRDefault="008B15EA" w:rsidP="00612E7B">
      <w:pPr>
        <w:pStyle w:val="BodyText"/>
      </w:pPr>
      <w:r>
        <w:t>Operational (acceptance) testing</w:t>
      </w:r>
      <w:r w:rsidR="00721B1D">
        <w:t xml:space="preserve">: </w:t>
      </w:r>
      <w:r>
        <w:t>The acceptance of the system by the system administrators includes:</w:t>
      </w:r>
    </w:p>
    <w:p w14:paraId="1DFF55F9" w14:textId="753D0C52" w:rsidR="008B15EA" w:rsidRDefault="008B15EA" w:rsidP="00363BAF">
      <w:pPr>
        <w:pStyle w:val="ListParagraph"/>
      </w:pPr>
      <w:r>
        <w:t>Testing of backup/restore</w:t>
      </w:r>
    </w:p>
    <w:p w14:paraId="6791EB87" w14:textId="420EAD1C" w:rsidR="008B15EA" w:rsidRDefault="008B15EA" w:rsidP="00363BAF">
      <w:pPr>
        <w:pStyle w:val="ListParagraph"/>
      </w:pPr>
      <w:r>
        <w:t>Disaster recovery</w:t>
      </w:r>
    </w:p>
    <w:p w14:paraId="6405821E" w14:textId="4813E6CF" w:rsidR="008B15EA" w:rsidRDefault="008B15EA" w:rsidP="00363BAF">
      <w:pPr>
        <w:pStyle w:val="ListParagraph"/>
      </w:pPr>
      <w:r>
        <w:t>User management</w:t>
      </w:r>
    </w:p>
    <w:p w14:paraId="425D9E34" w14:textId="3E8A72A9" w:rsidR="008B15EA" w:rsidRDefault="008B15EA" w:rsidP="00363BAF">
      <w:pPr>
        <w:pStyle w:val="ListParagraph"/>
      </w:pPr>
      <w:r>
        <w:t>Maintenance tasks</w:t>
      </w:r>
    </w:p>
    <w:p w14:paraId="1C8AFA8C" w14:textId="605D809B" w:rsidR="008B15EA" w:rsidRDefault="008B15EA" w:rsidP="00363BAF">
      <w:pPr>
        <w:pStyle w:val="ListParagraph"/>
      </w:pPr>
      <w:r>
        <w:t>Data load and migration tasks</w:t>
      </w:r>
    </w:p>
    <w:p w14:paraId="1ABA958B" w14:textId="7E1B9186" w:rsidR="008B15EA" w:rsidRDefault="008B15EA" w:rsidP="00363BAF">
      <w:pPr>
        <w:pStyle w:val="ListParagraph"/>
      </w:pPr>
      <w:r>
        <w:t>Periodic checks of security vulnerabilities</w:t>
      </w:r>
    </w:p>
    <w:p w14:paraId="0307B052" w14:textId="77777777" w:rsidR="008B15EA" w:rsidRDefault="008B15EA" w:rsidP="00612E7B">
      <w:pPr>
        <w:pStyle w:val="BodyText"/>
      </w:pPr>
      <w:r>
        <w:t>For acceptance testing a test environment should be a copy based of the software and hardware in production or as close to it as possible.</w:t>
      </w:r>
    </w:p>
    <w:p w14:paraId="045396AB" w14:textId="4DF6E29F" w:rsidR="008B15EA" w:rsidRDefault="008B15EA" w:rsidP="00612E7B">
      <w:pPr>
        <w:pStyle w:val="BodyText"/>
      </w:pPr>
      <w:r>
        <w:t>Contract an</w:t>
      </w:r>
      <w:r w:rsidR="00721B1D">
        <w:t xml:space="preserve">d regulation acceptance testing: </w:t>
      </w:r>
      <w:r>
        <w:t>Testing against a contract’s acceptance criteria for producing custom-developed software is called contract acceptance testing. Acceptance criteria should be defined when the parties agree to the contract. Regulation acceptance testing is testing the system under test against any regulations, such as government, legal or safety regulations. The system under test must adhere to those specified regulations.</w:t>
      </w:r>
    </w:p>
    <w:p w14:paraId="15C7DB57" w14:textId="77777777" w:rsidR="008B15EA" w:rsidRDefault="008B15EA" w:rsidP="00612E7B">
      <w:pPr>
        <w:pStyle w:val="BodyText"/>
      </w:pPr>
      <w:r>
        <w:t>A test environment with integration to third parties is suitable to perform this test.</w:t>
      </w:r>
    </w:p>
    <w:p w14:paraId="535ED8CA" w14:textId="077544FB" w:rsidR="008B15EA" w:rsidRDefault="008B15EA" w:rsidP="00612E7B">
      <w:pPr>
        <w:pStyle w:val="BodyText"/>
      </w:pPr>
      <w:r>
        <w:t>Alp</w:t>
      </w:r>
      <w:r w:rsidR="00B91AE0">
        <w:t xml:space="preserve">ha and beta (or field) testing: </w:t>
      </w:r>
      <w:r>
        <w:t xml:space="preserve">Software development teams of market software (COTS) often want to get feedback from potential or existing customers before the product is released to the market. </w:t>
      </w:r>
    </w:p>
    <w:p w14:paraId="78AF95F2" w14:textId="77777777" w:rsidR="008B15EA" w:rsidRDefault="008B15EA" w:rsidP="00612E7B">
      <w:pPr>
        <w:pStyle w:val="BodyText"/>
      </w:pPr>
      <w:r>
        <w:t>A selected group of expert users of the product performs the Alpha test at the developing organization’s site. A selected group of users receives an invitation to perform the Alpha test. The developers are not the testers.</w:t>
      </w:r>
    </w:p>
    <w:p w14:paraId="03185995" w14:textId="77777777" w:rsidR="008B15EA" w:rsidRDefault="008B15EA" w:rsidP="00612E7B">
      <w:pPr>
        <w:pStyle w:val="BodyText"/>
      </w:pPr>
      <w:r>
        <w:t>Customers or potential customers at their own locations perform beta testing or field-testing.</w:t>
      </w:r>
    </w:p>
    <w:p w14:paraId="5831558F" w14:textId="77777777" w:rsidR="008B15EA" w:rsidRDefault="008B15EA" w:rsidP="009B473F">
      <w:pPr>
        <w:pStyle w:val="Heading2new"/>
        <w:numPr>
          <w:ilvl w:val="0"/>
          <w:numId w:val="0"/>
        </w:numPr>
      </w:pPr>
      <w:r>
        <w:t>2.3 Test Types</w:t>
      </w:r>
    </w:p>
    <w:p w14:paraId="77AC4423" w14:textId="77777777" w:rsidR="008B15EA" w:rsidRDefault="008B15EA" w:rsidP="00612E7B">
      <w:pPr>
        <w:pStyle w:val="BodyText"/>
      </w:pPr>
      <w:r>
        <w:t>Test types are a group of activities aimed at verifying the software system, or part of a system, based on a specific test objective, which could be one of the following:</w:t>
      </w:r>
    </w:p>
    <w:p w14:paraId="26BEE6DB" w14:textId="655965B1" w:rsidR="008B15EA" w:rsidRDefault="008B15EA" w:rsidP="00363BAF">
      <w:pPr>
        <w:pStyle w:val="ListParagraph"/>
      </w:pPr>
      <w:r>
        <w:t>A function to be performed by the software</w:t>
      </w:r>
    </w:p>
    <w:p w14:paraId="04AB2805" w14:textId="319F2F69" w:rsidR="008B15EA" w:rsidRDefault="008B15EA" w:rsidP="00363BAF">
      <w:pPr>
        <w:pStyle w:val="ListParagraph"/>
      </w:pPr>
      <w:r>
        <w:lastRenderedPageBreak/>
        <w:t>A non-functional quality characteristic, such as reliability or usability</w:t>
      </w:r>
    </w:p>
    <w:p w14:paraId="4C465B8D" w14:textId="259D4079" w:rsidR="008B15EA" w:rsidRDefault="008B15EA" w:rsidP="00363BAF">
      <w:pPr>
        <w:pStyle w:val="ListParagraph"/>
      </w:pPr>
      <w:r>
        <w:t>The structure or architecture of the software or system</w:t>
      </w:r>
    </w:p>
    <w:p w14:paraId="4233075D" w14:textId="77777777" w:rsidR="008B15EA" w:rsidRDefault="008B15EA" w:rsidP="00612E7B">
      <w:pPr>
        <w:pStyle w:val="BodyText"/>
      </w:pPr>
      <w:r>
        <w:t>A model of the software may be developed and/or used in:</w:t>
      </w:r>
    </w:p>
    <w:p w14:paraId="3AAE5E24" w14:textId="1CBF3A60" w:rsidR="008B15EA" w:rsidRDefault="008B15EA" w:rsidP="00363BAF">
      <w:pPr>
        <w:pStyle w:val="ListParagraph"/>
      </w:pPr>
      <w:r>
        <w:t>Functional testing like a process flow model, a state transition model or a plain language specification;</w:t>
      </w:r>
    </w:p>
    <w:p w14:paraId="4E5E5F5F" w14:textId="6F2F353C" w:rsidR="008B15EA" w:rsidRDefault="008B15EA" w:rsidP="00363BAF">
      <w:pPr>
        <w:pStyle w:val="ListParagraph"/>
      </w:pPr>
      <w:r>
        <w:t>Non-functional testing like a performance model, usability model, security threat model;</w:t>
      </w:r>
    </w:p>
    <w:p w14:paraId="106DAC7B" w14:textId="3A0E662C" w:rsidR="008B15EA" w:rsidRDefault="008B15EA" w:rsidP="00363BAF">
      <w:pPr>
        <w:pStyle w:val="ListParagraph"/>
      </w:pPr>
      <w:r>
        <w:t xml:space="preserve">Structural testing </w:t>
      </w:r>
      <w:proofErr w:type="gramStart"/>
      <w:r>
        <w:t>like  a</w:t>
      </w:r>
      <w:proofErr w:type="gramEnd"/>
      <w:r>
        <w:t xml:space="preserve"> control flow model or menu structure model;</w:t>
      </w:r>
    </w:p>
    <w:p w14:paraId="5C67172D" w14:textId="3F5B4DCC" w:rsidR="008B15EA" w:rsidRDefault="008B15EA" w:rsidP="001E1AE5">
      <w:pPr>
        <w:pStyle w:val="Heading3"/>
      </w:pPr>
      <w:r>
        <w:t>2.3.1 Comparison of functional, non-functional</w:t>
      </w:r>
      <w:r w:rsidR="001E1AE5">
        <w:t xml:space="preserve"> and structural test types (K2)</w:t>
      </w:r>
      <w:r>
        <w:tab/>
      </w:r>
    </w:p>
    <w:p w14:paraId="79F1083D" w14:textId="77777777" w:rsidR="008B15EA" w:rsidRDefault="008B15EA" w:rsidP="00612E7B">
      <w:pPr>
        <w:pStyle w:val="BodyText"/>
      </w:pPr>
      <w:r>
        <w:t>Functional testing</w:t>
      </w:r>
    </w:p>
    <w:p w14:paraId="2ED605C5" w14:textId="77777777" w:rsidR="008B15EA" w:rsidRDefault="008B15EA" w:rsidP="00612E7B">
      <w:pPr>
        <w:pStyle w:val="BodyText"/>
      </w:pPr>
      <w:r>
        <w:t>Functional testing considers the external behavior of the software. The functions are “what” the system does. The functions that a system, subsystem or component shall perform are described in its work products.  Examples of work products are:</w:t>
      </w:r>
    </w:p>
    <w:p w14:paraId="63A828E9" w14:textId="63CA671F" w:rsidR="008B15EA" w:rsidRDefault="008B15EA" w:rsidP="00363BAF">
      <w:pPr>
        <w:pStyle w:val="ListParagraph"/>
      </w:pPr>
      <w:r>
        <w:t xml:space="preserve">Requirement specifications </w:t>
      </w:r>
    </w:p>
    <w:p w14:paraId="45366463" w14:textId="66E2EE85" w:rsidR="008B15EA" w:rsidRDefault="008B15EA" w:rsidP="00363BAF">
      <w:pPr>
        <w:pStyle w:val="ListParagraph"/>
      </w:pPr>
      <w:r>
        <w:t xml:space="preserve">Use cases </w:t>
      </w:r>
    </w:p>
    <w:p w14:paraId="52B5F977" w14:textId="2AE5517D" w:rsidR="008B15EA" w:rsidRDefault="008B15EA" w:rsidP="00363BAF">
      <w:pPr>
        <w:pStyle w:val="ListParagraph"/>
      </w:pPr>
      <w:r>
        <w:t>Functional specifications</w:t>
      </w:r>
    </w:p>
    <w:p w14:paraId="2A30195B" w14:textId="3A73F4D6" w:rsidR="008B15EA" w:rsidRDefault="008B15EA" w:rsidP="00363BAF">
      <w:pPr>
        <w:pStyle w:val="ListParagraph"/>
      </w:pPr>
      <w:r>
        <w:t xml:space="preserve">Epics / user stories </w:t>
      </w:r>
    </w:p>
    <w:p w14:paraId="12498AB5" w14:textId="77777777" w:rsidR="008B15EA" w:rsidRDefault="008B15EA" w:rsidP="00612E7B">
      <w:pPr>
        <w:pStyle w:val="BodyText"/>
      </w:pPr>
      <w:r>
        <w:t>The basis for functional tests are the functions and features described in documents. Requirement-based techniques may be used to derive test conditions and test cases from the described functionality of the software or system.</w:t>
      </w:r>
    </w:p>
    <w:p w14:paraId="2A5B02A5" w14:textId="77777777" w:rsidR="008B15EA" w:rsidRDefault="008B15EA" w:rsidP="00612E7B">
      <w:pPr>
        <w:pStyle w:val="BodyText"/>
      </w:pPr>
      <w:r>
        <w:t>Functional testing may be considered as the external behavior of the software (black-box testing). Another type of functional testing, interoperability testing, evaluates the capability of the software product to interact with one or more specified components or systems.</w:t>
      </w:r>
    </w:p>
    <w:p w14:paraId="008132F6" w14:textId="77777777" w:rsidR="008B15EA" w:rsidRDefault="008B15EA" w:rsidP="00612E7B">
      <w:pPr>
        <w:pStyle w:val="BodyText"/>
      </w:pPr>
      <w:r>
        <w:t>Non-functional testing</w:t>
      </w:r>
    </w:p>
    <w:p w14:paraId="778CB1A0" w14:textId="77777777" w:rsidR="008B15EA" w:rsidRDefault="008B15EA" w:rsidP="00612E7B">
      <w:pPr>
        <w:pStyle w:val="BodyText"/>
      </w:pPr>
      <w:r>
        <w:t>The term non-functional testing describes the tests required to measure characteristics of systems and software that can be quantified objectively, such as response times for performance testing or be judged to conform to requirements like, such a system is reliable over a given period of time (i.e. mean time between failure). Non-functional tests refer to a quality model, e.g. the one defined in ISO 25010. It is the testing of “how” the system works. Non-functional testing considers the external behavior of the software or component and in most cases uses black-box test design techniques to accomplish that. Non-functional testing includes, but is not limited to, performance efficiency testing, compatibility testing, security testing, usability testing, maintainability testing, reliability testing and portability testing</w:t>
      </w:r>
    </w:p>
    <w:p w14:paraId="6B87320C" w14:textId="77777777" w:rsidR="008B15EA" w:rsidRDefault="008B15EA" w:rsidP="00612E7B">
      <w:pPr>
        <w:pStyle w:val="BodyText"/>
      </w:pPr>
      <w:r>
        <w:t>Structural testing</w:t>
      </w:r>
    </w:p>
    <w:p w14:paraId="3C97E388" w14:textId="77777777" w:rsidR="008B15EA" w:rsidRDefault="008B15EA" w:rsidP="00612E7B">
      <w:pPr>
        <w:pStyle w:val="BodyText"/>
      </w:pPr>
      <w:r>
        <w:t xml:space="preserve">Use structural testing to analyze the internal structure of components, systems and architecture. Structural testing approaches can also be applied at system, system integration or acceptance testing levels (e.g., to business models or menu structures).  </w:t>
      </w:r>
    </w:p>
    <w:p w14:paraId="2A00A4E9" w14:textId="77777777" w:rsidR="008B15EA" w:rsidRDefault="008B15EA" w:rsidP="00612E7B">
      <w:pPr>
        <w:pStyle w:val="BodyText"/>
      </w:pPr>
      <w:r>
        <w:lastRenderedPageBreak/>
        <w:t xml:space="preserve">Structural techniques used after specification-based techniques is a good approach, in order to help measure the thoroughness of testing through assessment of coverage of a type of structure. Coverage is expressed as a percentage of the items being covered. If coverage is not 100%, then design more tests to test the missed items to increase coverage of course this must be based on the product risk.  </w:t>
      </w:r>
    </w:p>
    <w:p w14:paraId="75C34393" w14:textId="77777777" w:rsidR="008B15EA" w:rsidRDefault="008B15EA" w:rsidP="00612E7B">
      <w:pPr>
        <w:pStyle w:val="BodyText"/>
      </w:pPr>
      <w:r>
        <w:t xml:space="preserve">At all test levels, but especially in component testing and component integration testing, tools can be used to measure the code coverage of elements, such as statements or decisions. Structural testing may be based on the architecture of the system, such as a calling hierarchy.  </w:t>
      </w:r>
    </w:p>
    <w:p w14:paraId="5F0462CD" w14:textId="77777777" w:rsidR="008B15EA" w:rsidRDefault="008B15EA" w:rsidP="001E1AE5">
      <w:pPr>
        <w:pStyle w:val="Heading3"/>
      </w:pPr>
      <w:r>
        <w:t xml:space="preserve">2.3.2 Occurrence of test types in test levels </w:t>
      </w:r>
    </w:p>
    <w:p w14:paraId="464F2AD0" w14:textId="77777777" w:rsidR="008B15EA" w:rsidRDefault="008B15EA" w:rsidP="00612E7B">
      <w:pPr>
        <w:pStyle w:val="BodyText"/>
      </w:pPr>
      <w:r>
        <w:t xml:space="preserve">At any test level, it is possible to perform any test type mentioned in section 2.3.1. It is obvious to perform functional or non-functional testing during one of the four test levels. Other test types to perform are e.g., </w:t>
      </w:r>
    </w:p>
    <w:p w14:paraId="662A4D52" w14:textId="27389EBD" w:rsidR="008B15EA" w:rsidRDefault="008B15EA" w:rsidP="00363BAF">
      <w:pPr>
        <w:pStyle w:val="ListParagraph"/>
      </w:pPr>
      <w:proofErr w:type="gramStart"/>
      <w:r>
        <w:t>security</w:t>
      </w:r>
      <w:proofErr w:type="gramEnd"/>
      <w:r>
        <w:t xml:space="preserve"> testing on a component test or system test level</w:t>
      </w:r>
    </w:p>
    <w:p w14:paraId="7FE521DF" w14:textId="422E8D67" w:rsidR="008B15EA" w:rsidRDefault="008B15EA" w:rsidP="00363BAF">
      <w:pPr>
        <w:pStyle w:val="ListParagraph"/>
      </w:pPr>
      <w:proofErr w:type="gramStart"/>
      <w:r>
        <w:t>usability</w:t>
      </w:r>
      <w:proofErr w:type="gramEnd"/>
      <w:r>
        <w:t xml:space="preserve"> testing on a system test level</w:t>
      </w:r>
    </w:p>
    <w:p w14:paraId="1451551C" w14:textId="77777777" w:rsidR="008B15EA" w:rsidRDefault="008B15EA" w:rsidP="00612E7B">
      <w:pPr>
        <w:pStyle w:val="BodyText"/>
      </w:pPr>
      <w:r>
        <w:t>Applying test types as early as possible helps to find defects before the last test phase when it might be more common to execute those tests.</w:t>
      </w:r>
    </w:p>
    <w:p w14:paraId="0F3AD8A2" w14:textId="77777777" w:rsidR="008B15EA" w:rsidRDefault="008B15EA" w:rsidP="001E1AE5">
      <w:pPr>
        <w:pStyle w:val="Heading2"/>
      </w:pPr>
      <w:r>
        <w:t>2.4 Change related testing</w:t>
      </w:r>
    </w:p>
    <w:p w14:paraId="5F9580F0" w14:textId="77777777" w:rsidR="008B15EA" w:rsidRDefault="008B15EA" w:rsidP="00612E7B">
      <w:pPr>
        <w:pStyle w:val="BodyText"/>
      </w:pPr>
      <w:r>
        <w:t>To confirm the removal of a defect, the execution of confirmation testing is necessary. Confirmation testing checks change(s) if defects found are successfully fixed and have no possible side effects. Regression testing is the repeated testing of an already tested program after modification, to discover any defects introduced or uncovered because of the change(s). These defects may be either in the tested software, or in another related or unrelated software component. After the software or its environment is changed, execution of a regression test is necessary to verify if the quality of the unchanged software is still the same as before the change.</w:t>
      </w:r>
    </w:p>
    <w:p w14:paraId="058058F9" w14:textId="77777777" w:rsidR="008B15EA" w:rsidRDefault="008B15EA" w:rsidP="00612E7B">
      <w:pPr>
        <w:pStyle w:val="BodyText"/>
      </w:pPr>
      <w:r>
        <w:t>Changes in the software relate to two test types:</w:t>
      </w:r>
    </w:p>
    <w:p w14:paraId="23C72EC8" w14:textId="135FB49A" w:rsidR="008B15EA" w:rsidRDefault="00463FA2" w:rsidP="00363BAF">
      <w:pPr>
        <w:pStyle w:val="ListParagraph"/>
      </w:pPr>
      <w:r>
        <w:t xml:space="preserve">Confirmation testing: </w:t>
      </w:r>
      <w:r w:rsidR="008B15EA">
        <w:t>After a defect is detected and fixed, the software should be tested again. A confirmation test executes a test case, which failed the last time. Confirmation testing is done to confirm that the original defect (functional, non-functional or structural) has been successfully removed. Tests should be repeatable if they are to be used for confirmation testing and to assist regression testing.</w:t>
      </w:r>
    </w:p>
    <w:p w14:paraId="2B5A7E3B" w14:textId="77777777" w:rsidR="008B15EA" w:rsidRDefault="008B15EA" w:rsidP="00612E7B">
      <w:pPr>
        <w:pStyle w:val="BodyText"/>
      </w:pPr>
      <w:r>
        <w:t>Debugging (locating and fixing a defect) is a development activity, not a testing activity.</w:t>
      </w:r>
    </w:p>
    <w:p w14:paraId="04C1D092" w14:textId="49749C55" w:rsidR="008B15EA" w:rsidRDefault="008B15EA" w:rsidP="00363BAF">
      <w:pPr>
        <w:pStyle w:val="ListParagraph"/>
      </w:pPr>
      <w:r>
        <w:t>Regression testing</w:t>
      </w:r>
      <w:r w:rsidR="00463FA2">
        <w:t xml:space="preserve">: </w:t>
      </w:r>
      <w:r>
        <w:t>Regression testing covers the risk of not finding defects in software that was working previously (unchanged software). Regression testing may be performed at all test levels, and includes functional, non-functional and structural testing. Regression test suites are run many times and generally evolve slowly, so regression testing is a strong candidate for automation.</w:t>
      </w:r>
    </w:p>
    <w:p w14:paraId="1A6B324E" w14:textId="77777777" w:rsidR="008B15EA" w:rsidRDefault="008B15EA" w:rsidP="004D2EB7">
      <w:pPr>
        <w:pStyle w:val="Heading2"/>
      </w:pPr>
      <w:r>
        <w:t>2.5 Maintenance Testing</w:t>
      </w:r>
    </w:p>
    <w:p w14:paraId="1D7595D5" w14:textId="77777777" w:rsidR="008B15EA" w:rsidRDefault="008B15EA" w:rsidP="00612E7B">
      <w:pPr>
        <w:pStyle w:val="BodyText"/>
      </w:pPr>
      <w:r>
        <w:t xml:space="preserve">Once deployed, a software system is often in service for years or decades. Often corrections, changes or extensions on features take place during the maintenance lifecycle of the system, its configuration </w:t>
      </w:r>
      <w:r>
        <w:lastRenderedPageBreak/>
        <w:t>data, or its environment. The test process between an existing or new system may not differ much. However, often the amount of testing during maintenance is more than testing a new system. Where testing a new system the focus is on testing the whole system as much as possible based on a product risk analysis. The focus for maintenance testing is testing the system initiated by changes as well as testing the non-changed parts. Depending on the changes, maintenance testing generally involves change related testing and may be done at any or all test levels and for any or all test types.</w:t>
      </w:r>
    </w:p>
    <w:p w14:paraId="4301C866" w14:textId="77777777" w:rsidR="008B15EA" w:rsidRDefault="008B15EA" w:rsidP="004D2EB7">
      <w:pPr>
        <w:pStyle w:val="Heading3"/>
      </w:pPr>
      <w:r>
        <w:t>2.5.1 Triggers for maintenance testing (K2)</w:t>
      </w:r>
    </w:p>
    <w:p w14:paraId="3671B77D" w14:textId="77777777" w:rsidR="008B15EA" w:rsidRDefault="008B15EA" w:rsidP="00612E7B">
      <w:pPr>
        <w:pStyle w:val="BodyText"/>
      </w:pPr>
      <w:r>
        <w:t>The planning of releases in advance is crucial for successful maintenance testing. For maintenance testing, make a distinction between planned releases and non-planned releases (hot fixes). Triggers for maintenance testing on an existing operational system are:</w:t>
      </w:r>
    </w:p>
    <w:p w14:paraId="6095C9FE" w14:textId="31BF37DC" w:rsidR="008B15EA" w:rsidRDefault="008B15EA" w:rsidP="00612E7B">
      <w:pPr>
        <w:pStyle w:val="BodyText"/>
      </w:pPr>
      <w:r>
        <w:t xml:space="preserve">Modifications on the system: Modifications include planned enhancement changes (e.g., release-based), corrective and emergency changes, and changes of environment, such as planned operating system or database upgrades, planned upgrade of Commercial-Off-The-Shelf software. Or patches to correct newly exposed or discovered vulnerabilities of the operating system, non-planned testing activities. </w:t>
      </w:r>
    </w:p>
    <w:p w14:paraId="6D72F58E" w14:textId="77777777" w:rsidR="008B15EA" w:rsidRDefault="008B15EA" w:rsidP="00612E7B">
      <w:pPr>
        <w:pStyle w:val="BodyText"/>
      </w:pPr>
      <w:r>
        <w:t>The different types of planned testing activities are:</w:t>
      </w:r>
    </w:p>
    <w:p w14:paraId="22E5463E" w14:textId="0F429425" w:rsidR="008B15EA" w:rsidRDefault="008B15EA" w:rsidP="00612E7B">
      <w:pPr>
        <w:pStyle w:val="BodyText"/>
      </w:pPr>
      <w:r>
        <w:t>Perfective – add/improve (non-) functional requirements</w:t>
      </w:r>
      <w:r w:rsidR="00FE2213">
        <w:t xml:space="preserve">: </w:t>
      </w:r>
      <w:r>
        <w:t>The system is modified e.g. for improving the performance. Some regression testing regarding time or resource behavior is needed to test if the system functions at it did before the change with a better performance</w:t>
      </w:r>
    </w:p>
    <w:p w14:paraId="1D8969FB" w14:textId="32F69569" w:rsidR="008B15EA" w:rsidRDefault="008B15EA" w:rsidP="00612E7B">
      <w:pPr>
        <w:pStyle w:val="BodyText"/>
      </w:pPr>
      <w:r>
        <w:t xml:space="preserve">Preventive – preventing future </w:t>
      </w:r>
      <w:proofErr w:type="spellStart"/>
      <w:r>
        <w:t>problems</w:t>
      </w:r>
      <w:proofErr w:type="gramStart"/>
      <w:r w:rsidR="00FE2213">
        <w:t>:</w:t>
      </w:r>
      <w:r>
        <w:t>By</w:t>
      </w:r>
      <w:proofErr w:type="spellEnd"/>
      <w:proofErr w:type="gramEnd"/>
      <w:r>
        <w:t xml:space="preserve"> monitoring the system future problems may be detected. Pro-actively make changes to the system will help to prevent a failure of the service</w:t>
      </w:r>
    </w:p>
    <w:p w14:paraId="70A9CF90" w14:textId="5C85C728" w:rsidR="008B15EA" w:rsidRDefault="008B15EA" w:rsidP="00612E7B">
      <w:pPr>
        <w:pStyle w:val="BodyText"/>
      </w:pPr>
      <w:r>
        <w:t>Adaptive – adjust the software to the environment</w:t>
      </w:r>
      <w:r w:rsidR="00FE2213">
        <w:t xml:space="preserve">: </w:t>
      </w:r>
      <w:r>
        <w:t>This could be changes in the software needed to communicate with another or updated environment. Testing if the communication still works is needed.</w:t>
      </w:r>
    </w:p>
    <w:p w14:paraId="58C41342" w14:textId="6367049A" w:rsidR="008B15EA" w:rsidRDefault="008B15EA" w:rsidP="00612E7B">
      <w:pPr>
        <w:pStyle w:val="BodyText"/>
      </w:pPr>
      <w:r>
        <w:t>Corrective – fixing defects</w:t>
      </w:r>
      <w:r w:rsidR="00FE2213">
        <w:t xml:space="preserve">: </w:t>
      </w:r>
      <w:r>
        <w:t>After fixing the defects, confirmation testing is needed</w:t>
      </w:r>
    </w:p>
    <w:p w14:paraId="75239EBE" w14:textId="77777777" w:rsidR="008B15EA" w:rsidRDefault="008B15EA" w:rsidP="00612E7B">
      <w:pPr>
        <w:pStyle w:val="BodyText"/>
      </w:pPr>
      <w:r>
        <w:t>The different types of non-planned testing activities are:</w:t>
      </w:r>
    </w:p>
    <w:p w14:paraId="11C33B35" w14:textId="04657C45" w:rsidR="008B15EA" w:rsidRDefault="008B15EA" w:rsidP="00612E7B">
      <w:pPr>
        <w:pStyle w:val="BodyText"/>
      </w:pPr>
      <w:r>
        <w:t>Corrective – emergency fixes of defects</w:t>
      </w:r>
      <w:r w:rsidR="00FE2213">
        <w:t xml:space="preserve">: </w:t>
      </w:r>
      <w:r>
        <w:t>When a service fails in production, emergency fixes are needed and also the related testing on different test levels under high time pressure.</w:t>
      </w:r>
    </w:p>
    <w:p w14:paraId="664A950D" w14:textId="31EA4D3D" w:rsidR="008B15EA" w:rsidRDefault="008B15EA" w:rsidP="00612E7B">
      <w:pPr>
        <w:pStyle w:val="BodyText"/>
      </w:pPr>
      <w:r>
        <w:t>Migration of the system: Maintenance testing for migration (e.g., from one platform to another) should include operational tests of the new environment as well as of the changed software. Migration testing (conversion testing) is also needed when data from another application will be migrated into the system being maintained</w:t>
      </w:r>
    </w:p>
    <w:p w14:paraId="11FFD023" w14:textId="094A1EFE" w:rsidR="008B15EA" w:rsidRDefault="008B15EA" w:rsidP="00612E7B">
      <w:pPr>
        <w:pStyle w:val="BodyText"/>
      </w:pPr>
      <w:r>
        <w:t>Retirement of the system: Maintenance testing for the retirement of a system may include the testing of data migration or archiving if long data-retention periods are required</w:t>
      </w:r>
      <w:r w:rsidR="00126AFD">
        <w:t xml:space="preserve">. </w:t>
      </w:r>
      <w:r>
        <w:t>Testing restore/retrieve procedures after archiving for long retention periods.</w:t>
      </w:r>
    </w:p>
    <w:p w14:paraId="1DE07C59" w14:textId="77777777" w:rsidR="008B15EA" w:rsidRDefault="008B15EA" w:rsidP="00612E7B">
      <w:pPr>
        <w:pStyle w:val="BodyText"/>
      </w:pPr>
      <w:r>
        <w:t>Any of the test types can be applied during maintenance testing just like in testing a newly developed system.</w:t>
      </w:r>
    </w:p>
    <w:p w14:paraId="480F2D8F" w14:textId="28B86FA5" w:rsidR="008B15EA" w:rsidRDefault="008B15EA" w:rsidP="004D2EB7">
      <w:pPr>
        <w:pStyle w:val="Heading3"/>
      </w:pPr>
      <w:r>
        <w:t xml:space="preserve">2.5.2 </w:t>
      </w:r>
      <w:proofErr w:type="gramStart"/>
      <w:r>
        <w:t>The</w:t>
      </w:r>
      <w:proofErr w:type="gramEnd"/>
      <w:r>
        <w:t xml:space="preserve"> role of regression testing and impa</w:t>
      </w:r>
      <w:r w:rsidR="004D2EB7">
        <w:t>ct analysis in maintenance</w:t>
      </w:r>
    </w:p>
    <w:p w14:paraId="0953AEE1" w14:textId="77777777" w:rsidR="008B15EA" w:rsidRDefault="008B15EA" w:rsidP="00612E7B">
      <w:pPr>
        <w:pStyle w:val="BodyText"/>
      </w:pPr>
      <w:r>
        <w:lastRenderedPageBreak/>
        <w:t xml:space="preserve">Besides testing the changed part of the system, maintenance testing includes regression testing to the unchanged parts of the system. </w:t>
      </w:r>
    </w:p>
    <w:p w14:paraId="6A689EBD" w14:textId="77777777" w:rsidR="008B15EA" w:rsidRDefault="008B15EA" w:rsidP="00612E7B">
      <w:pPr>
        <w:pStyle w:val="BodyText"/>
      </w:pPr>
      <w:r>
        <w:t>The scope of maintenance testing relates to:</w:t>
      </w:r>
    </w:p>
    <w:p w14:paraId="4A9EB0EB" w14:textId="0095252D" w:rsidR="008B15EA" w:rsidRDefault="008B15EA" w:rsidP="00363BAF">
      <w:pPr>
        <w:pStyle w:val="ListParagraph"/>
      </w:pPr>
      <w:proofErr w:type="gramStart"/>
      <w:r>
        <w:t>the</w:t>
      </w:r>
      <w:proofErr w:type="gramEnd"/>
      <w:r>
        <w:t xml:space="preserve"> risk of the change</w:t>
      </w:r>
    </w:p>
    <w:p w14:paraId="44F615AA" w14:textId="74BFE55E" w:rsidR="008B15EA" w:rsidRDefault="008B15EA" w:rsidP="00363BAF">
      <w:pPr>
        <w:pStyle w:val="ListParagraph"/>
      </w:pPr>
      <w:proofErr w:type="gramStart"/>
      <w:r>
        <w:t>the</w:t>
      </w:r>
      <w:proofErr w:type="gramEnd"/>
      <w:r>
        <w:t xml:space="preserve"> size of the existing system</w:t>
      </w:r>
    </w:p>
    <w:p w14:paraId="2FAA02FC" w14:textId="00CF45EF" w:rsidR="008B15EA" w:rsidRDefault="008B15EA" w:rsidP="00363BAF">
      <w:pPr>
        <w:pStyle w:val="ListParagraph"/>
      </w:pPr>
      <w:proofErr w:type="gramStart"/>
      <w:r>
        <w:t>the</w:t>
      </w:r>
      <w:proofErr w:type="gramEnd"/>
      <w:r>
        <w:t xml:space="preserve"> size of the change.</w:t>
      </w:r>
    </w:p>
    <w:p w14:paraId="28414A6D" w14:textId="77777777" w:rsidR="008B15EA" w:rsidRDefault="008B15EA" w:rsidP="00612E7B">
      <w:pPr>
        <w:pStyle w:val="BodyText"/>
      </w:pPr>
      <w:r>
        <w:t>Impact analysis determines if the specified requirements affects the existing system. The impact analysis helps to decide how much regression testing is needed. The impact analysis may be used to determine the regression test suite. If the changes are in a high-risk area of the system under test, the regression set for this test will increase.</w:t>
      </w:r>
    </w:p>
    <w:p w14:paraId="6BD0F902" w14:textId="77777777" w:rsidR="008B15EA" w:rsidRDefault="008B15EA" w:rsidP="00612E7B">
      <w:pPr>
        <w:pStyle w:val="BodyText"/>
      </w:pPr>
      <w:r>
        <w:t>Doing an impact analysis can be difficult if:</w:t>
      </w:r>
    </w:p>
    <w:p w14:paraId="4AEDB185" w14:textId="4DA9031D" w:rsidR="008B15EA" w:rsidRDefault="008B15EA" w:rsidP="00363BAF">
      <w:pPr>
        <w:pStyle w:val="ListParagraph"/>
      </w:pPr>
      <w:proofErr w:type="gramStart"/>
      <w:r>
        <w:t>specifications</w:t>
      </w:r>
      <w:proofErr w:type="gramEnd"/>
      <w:r>
        <w:t xml:space="preserve"> are out of date or missing</w:t>
      </w:r>
    </w:p>
    <w:p w14:paraId="1BC01575" w14:textId="67E93EA8" w:rsidR="008B15EA" w:rsidRDefault="008B15EA" w:rsidP="00363BAF">
      <w:pPr>
        <w:pStyle w:val="ListParagraph"/>
      </w:pPr>
      <w:proofErr w:type="gramStart"/>
      <w:r>
        <w:t>cases</w:t>
      </w:r>
      <w:proofErr w:type="gramEnd"/>
      <w:r>
        <w:t xml:space="preserve"> are not documented or out of date</w:t>
      </w:r>
    </w:p>
    <w:p w14:paraId="3303F0B0" w14:textId="7A15AC0A" w:rsidR="008B15EA" w:rsidRDefault="008B15EA" w:rsidP="00363BAF">
      <w:pPr>
        <w:pStyle w:val="ListParagraph"/>
      </w:pPr>
      <w:proofErr w:type="gramStart"/>
      <w:r>
        <w:t>development</w:t>
      </w:r>
      <w:proofErr w:type="gramEnd"/>
      <w:r>
        <w:t xml:space="preserve"> documentation is missing or out of date</w:t>
      </w:r>
    </w:p>
    <w:p w14:paraId="393558D8" w14:textId="2C75E2E3" w:rsidR="008B15EA" w:rsidRDefault="008B15EA" w:rsidP="00363BAF">
      <w:pPr>
        <w:pStyle w:val="ListParagraph"/>
      </w:pPr>
      <w:proofErr w:type="gramStart"/>
      <w:r>
        <w:t>people</w:t>
      </w:r>
      <w:proofErr w:type="gramEnd"/>
      <w:r>
        <w:t xml:space="preserve"> involved don’t have domain and/or system knowledge.</w:t>
      </w:r>
    </w:p>
    <w:p w14:paraId="3BE446B0" w14:textId="77777777" w:rsidR="00A73301" w:rsidRDefault="00A73301" w:rsidP="00612E7B">
      <w:pPr>
        <w:pStyle w:val="BodyText"/>
      </w:pPr>
    </w:p>
    <w:p w14:paraId="3F78A275" w14:textId="77777777" w:rsidR="00A73301" w:rsidRDefault="00A73301" w:rsidP="00612E7B">
      <w:pPr>
        <w:pStyle w:val="BodyText"/>
      </w:pPr>
    </w:p>
    <w:p w14:paraId="11FD3826" w14:textId="77777777" w:rsidR="00A73301" w:rsidRDefault="00A73301" w:rsidP="00612E7B">
      <w:pPr>
        <w:pStyle w:val="BodyText"/>
      </w:pPr>
    </w:p>
    <w:p w14:paraId="4B66F69E" w14:textId="480FE4DD" w:rsidR="00BE2B6B" w:rsidRPr="0076705C" w:rsidRDefault="00DF7EFB" w:rsidP="00363BAF">
      <w:bookmarkStart w:id="69" w:name="_Toc367105233"/>
      <w:bookmarkStart w:id="70" w:name="_Toc367105237"/>
      <w:bookmarkEnd w:id="69"/>
      <w:bookmarkEnd w:id="70"/>
      <w:r>
        <w:br w:type="page"/>
      </w:r>
    </w:p>
    <w:p w14:paraId="43B79FDE" w14:textId="73C54787" w:rsidR="00381FB9" w:rsidRPr="003F56E3" w:rsidRDefault="0042116E" w:rsidP="00363BAF">
      <w:pPr>
        <w:pStyle w:val="Heading1"/>
        <w:jc w:val="both"/>
        <w:rPr>
          <w:lang w:val="en-US"/>
        </w:rPr>
      </w:pPr>
      <w:bookmarkStart w:id="71" w:name="_Toc387854603"/>
      <w:bookmarkStart w:id="72" w:name="_Toc98487658"/>
      <w:bookmarkStart w:id="73" w:name="_Toc102313645"/>
      <w:bookmarkStart w:id="74" w:name="_Toc163275058"/>
      <w:bookmarkStart w:id="75" w:name="_Toc289158581"/>
      <w:bookmarkStart w:id="76" w:name="_Toc322077022"/>
      <w:bookmarkEnd w:id="71"/>
      <w:proofErr w:type="gramStart"/>
      <w:r w:rsidRPr="003A3DCB">
        <w:rPr>
          <w:lang w:val="en-US"/>
        </w:rPr>
        <w:lastRenderedPageBreak/>
        <w:t>Static Techniques</w:t>
      </w:r>
      <w:bookmarkEnd w:id="72"/>
      <w:bookmarkEnd w:id="73"/>
      <w:bookmarkEnd w:id="74"/>
      <w:bookmarkEnd w:id="75"/>
      <w:r w:rsidRPr="003A3DCB">
        <w:rPr>
          <w:lang w:val="en-US"/>
        </w:rPr>
        <w:t xml:space="preserve"> </w:t>
      </w:r>
      <w:r w:rsidR="00381FB9" w:rsidRPr="003A3DCB">
        <w:rPr>
          <w:lang w:val="en-US"/>
        </w:rPr>
        <w:t xml:space="preserve">– </w:t>
      </w:r>
      <w:r w:rsidRPr="00894484">
        <w:rPr>
          <w:b w:val="0"/>
          <w:szCs w:val="32"/>
          <w:lang w:val="en-US"/>
        </w:rPr>
        <w:t>165 minutes</w:t>
      </w:r>
      <w:r w:rsidR="00381FB9" w:rsidRPr="003F56E3">
        <w:rPr>
          <w:lang w:val="en-US"/>
        </w:rPr>
        <w:t>.</w:t>
      </w:r>
      <w:bookmarkEnd w:id="76"/>
      <w:proofErr w:type="gramEnd"/>
    </w:p>
    <w:p w14:paraId="7BDD3604" w14:textId="392E9B1B" w:rsidR="0047360B" w:rsidRDefault="00A06058" w:rsidP="00752A99">
      <w:pPr>
        <w:pStyle w:val="LO-Title"/>
      </w:pPr>
      <w:r w:rsidRPr="00361538">
        <w:t>Keywords</w:t>
      </w:r>
    </w:p>
    <w:p w14:paraId="311F8C0C" w14:textId="296EF651" w:rsidR="007D405D" w:rsidRDefault="007D405D" w:rsidP="00612E7B">
      <w:pPr>
        <w:pStyle w:val="BodyText"/>
      </w:pPr>
      <w:r w:rsidRPr="007D405D">
        <w:t>Compiler, complexity, control flow, data flow, dynamic testing, entry criteria, formal review, informal review, inspection, metrics, moderator, peer review, reviewer, scribe, static code analysis, static testing, technical review, walkthrough, Compiler, complexity</w:t>
      </w:r>
      <w:proofErr w:type="gramStart"/>
      <w:r w:rsidRPr="007D405D">
        <w:t>,  control</w:t>
      </w:r>
      <w:proofErr w:type="gramEnd"/>
      <w:r w:rsidRPr="007D405D">
        <w:t xml:space="preserve"> flow, data flow, static code analysis</w:t>
      </w:r>
    </w:p>
    <w:p w14:paraId="250CFDAF" w14:textId="5C23CCD2" w:rsidR="008C4884" w:rsidRDefault="007B65ED" w:rsidP="00894484">
      <w:pPr>
        <w:pStyle w:val="LO-Title"/>
      </w:pPr>
      <w:r w:rsidRPr="00361538">
        <w:t xml:space="preserve">Learning </w:t>
      </w:r>
      <w:r w:rsidR="008C4884">
        <w:t>O</w:t>
      </w:r>
      <w:r w:rsidRPr="00361538">
        <w:t xml:space="preserve">bjectives for </w:t>
      </w:r>
      <w:r w:rsidR="0042116E">
        <w:t>Static Testing Techniques</w:t>
      </w:r>
    </w:p>
    <w:p w14:paraId="7B9EEF58" w14:textId="0D9C0054" w:rsidR="0042116E" w:rsidRPr="003A7CC7" w:rsidRDefault="0042116E" w:rsidP="003F56E3">
      <w:pPr>
        <w:pStyle w:val="Caption"/>
      </w:pPr>
      <w:r w:rsidRPr="003A7CC7">
        <w:t>3.1 Static Techniques</w:t>
      </w:r>
      <w:r w:rsidR="0090179A">
        <w:rPr>
          <w:i/>
          <w:sz w:val="28"/>
          <w:szCs w:val="28"/>
        </w:rPr>
        <w:t xml:space="preserve"> </w:t>
      </w:r>
    </w:p>
    <w:p w14:paraId="1B50ED5F" w14:textId="5AC9B158" w:rsidR="0042116E" w:rsidRPr="003A7CC7" w:rsidRDefault="0042116E" w:rsidP="003F56E3">
      <w:pPr>
        <w:pStyle w:val="LearningObj"/>
        <w:jc w:val="both"/>
      </w:pPr>
      <w:r w:rsidRPr="003A7CC7">
        <w:t>LO-3.1.1</w:t>
      </w:r>
      <w:r w:rsidRPr="003A7CC7">
        <w:tab/>
      </w:r>
      <w:r w:rsidR="008F65D8">
        <w:t xml:space="preserve">(K1) </w:t>
      </w:r>
      <w:r w:rsidRPr="003A7CC7">
        <w:t xml:space="preserve">Recognize </w:t>
      </w:r>
      <w:r w:rsidR="002B4251">
        <w:t xml:space="preserve">software </w:t>
      </w:r>
      <w:r w:rsidRPr="003A7CC7">
        <w:t xml:space="preserve">work products that can be examined by </w:t>
      </w:r>
      <w:r w:rsidR="008F65D8">
        <w:t>different static techniques</w:t>
      </w:r>
    </w:p>
    <w:p w14:paraId="60070EA8" w14:textId="12B0DF39" w:rsidR="008F65D8" w:rsidRPr="002F3B5D" w:rsidRDefault="008F65D8" w:rsidP="008F65D8">
      <w:pPr>
        <w:pStyle w:val="LearningObj"/>
      </w:pPr>
      <w:r w:rsidRPr="002F3B5D">
        <w:t>LO-3.1.2</w:t>
      </w:r>
      <w:r w:rsidRPr="002F3B5D">
        <w:tab/>
      </w:r>
      <w:r w:rsidR="008B4CD3">
        <w:t xml:space="preserve">(K2) </w:t>
      </w:r>
      <w:r w:rsidRPr="002F3B5D">
        <w:t>Describe, using examples, the v</w:t>
      </w:r>
      <w:r w:rsidR="008B4CD3">
        <w:t>alue of using static techniques</w:t>
      </w:r>
    </w:p>
    <w:p w14:paraId="4FBABB6E" w14:textId="43AB399D" w:rsidR="00392E89" w:rsidRPr="008C4884" w:rsidRDefault="008F65D8" w:rsidP="00841167">
      <w:pPr>
        <w:pStyle w:val="LearningObj"/>
        <w:jc w:val="both"/>
      </w:pPr>
      <w:r w:rsidRPr="002F3B5D">
        <w:t>LO-3.1.</w:t>
      </w:r>
      <w:r w:rsidR="002B4251">
        <w:t>3</w:t>
      </w:r>
      <w:r w:rsidRPr="002F3B5D">
        <w:tab/>
      </w:r>
      <w:r w:rsidR="00907B7E" w:rsidRPr="002F3B5D">
        <w:t>(K2)</w:t>
      </w:r>
      <w:r w:rsidR="00907B7E">
        <w:t xml:space="preserve"> </w:t>
      </w:r>
      <w:r w:rsidRPr="002F3B5D">
        <w:t xml:space="preserve">Explain the difference between static and dynamic techniques, considering objectives, types of defects to be identified, and the role of these techniques within the software life cycle </w:t>
      </w:r>
      <w:r w:rsidR="00392E89" w:rsidRPr="008C4884">
        <w:tab/>
      </w:r>
    </w:p>
    <w:p w14:paraId="0C78D916" w14:textId="77B372D0" w:rsidR="0042116E" w:rsidRPr="003A7CC7" w:rsidRDefault="006F35CC" w:rsidP="00954401">
      <w:pPr>
        <w:pStyle w:val="Caption"/>
      </w:pPr>
      <w:r>
        <w:t xml:space="preserve">3.2 Review Process </w:t>
      </w:r>
    </w:p>
    <w:p w14:paraId="744A5A9D" w14:textId="44E82083" w:rsidR="00965FCB" w:rsidRPr="002F3B5D" w:rsidRDefault="00965FCB" w:rsidP="00965FCB">
      <w:pPr>
        <w:pStyle w:val="LearningObj"/>
      </w:pPr>
      <w:r w:rsidRPr="002F3B5D">
        <w:t>LO-3.2.1</w:t>
      </w:r>
      <w:r w:rsidRPr="002F3B5D">
        <w:tab/>
      </w:r>
      <w:r w:rsidR="00926F26" w:rsidRPr="002F3B5D">
        <w:t>(K2)</w:t>
      </w:r>
      <w:r w:rsidR="00926F26">
        <w:t xml:space="preserve"> </w:t>
      </w:r>
      <w:r w:rsidRPr="002F3B5D">
        <w:t xml:space="preserve">Summarize the activities of a formal review </w:t>
      </w:r>
    </w:p>
    <w:p w14:paraId="3AD61ABD" w14:textId="7E3EE4E0" w:rsidR="00965FCB" w:rsidRDefault="00965FCB" w:rsidP="00965FCB">
      <w:pPr>
        <w:pStyle w:val="LearningObj"/>
      </w:pPr>
      <w:r w:rsidRPr="002F3B5D">
        <w:t>LO-3.2.2</w:t>
      </w:r>
      <w:r w:rsidRPr="002F3B5D">
        <w:tab/>
      </w:r>
      <w:r w:rsidR="00926F26" w:rsidRPr="002F3B5D">
        <w:t>(K1)</w:t>
      </w:r>
      <w:r w:rsidR="00926F26">
        <w:t xml:space="preserve"> </w:t>
      </w:r>
      <w:r w:rsidRPr="002F3B5D">
        <w:t xml:space="preserve">Identify the roles and responsibilities in a formal review </w:t>
      </w:r>
    </w:p>
    <w:p w14:paraId="34BDE203" w14:textId="67027F42" w:rsidR="00926F26" w:rsidRDefault="00926F26" w:rsidP="00926F26">
      <w:pPr>
        <w:pStyle w:val="LearningObj"/>
      </w:pPr>
      <w:r>
        <w:t>LO-3.2.3</w:t>
      </w:r>
      <w:r w:rsidRPr="002F3B5D">
        <w:t xml:space="preserve"> </w:t>
      </w:r>
      <w:r w:rsidRPr="002F3B5D">
        <w:tab/>
        <w:t>(K2)</w:t>
      </w:r>
      <w:r>
        <w:t xml:space="preserve"> </w:t>
      </w:r>
      <w:r w:rsidRPr="002F3B5D">
        <w:t xml:space="preserve">Explain the differences between different types of reviews: informal review, walkthrough, technical review and inspection </w:t>
      </w:r>
    </w:p>
    <w:p w14:paraId="700D5744" w14:textId="3F160958" w:rsidR="00577F3D" w:rsidRDefault="00926F26" w:rsidP="00577F3D">
      <w:pPr>
        <w:pStyle w:val="LearningObj"/>
      </w:pPr>
      <w:r>
        <w:t>LO-3.2.4</w:t>
      </w:r>
      <w:r>
        <w:tab/>
      </w:r>
      <w:r w:rsidR="00577F3D" w:rsidRPr="002F3B5D">
        <w:t>(K3)</w:t>
      </w:r>
      <w:r w:rsidR="00577F3D">
        <w:t xml:space="preserve"> </w:t>
      </w:r>
      <w:r w:rsidRPr="002F3B5D">
        <w:t>Find defects</w:t>
      </w:r>
      <w:r>
        <w:t xml:space="preserve"> in a specification by a review</w:t>
      </w:r>
      <w:r w:rsidR="00965FCB" w:rsidRPr="002F3B5D">
        <w:tab/>
      </w:r>
    </w:p>
    <w:p w14:paraId="1B7A53EB" w14:textId="1DAA54E6" w:rsidR="0042116E" w:rsidRPr="003A7CC7" w:rsidRDefault="00577F3D" w:rsidP="00577F3D">
      <w:pPr>
        <w:pStyle w:val="LearningObj"/>
      </w:pPr>
      <w:r>
        <w:t>LO-3.2.5</w:t>
      </w:r>
      <w:r>
        <w:tab/>
      </w:r>
      <w:r w:rsidRPr="002F3B5D">
        <w:t>(K2)</w:t>
      </w:r>
      <w:r>
        <w:t xml:space="preserve"> </w:t>
      </w:r>
      <w:r w:rsidR="00965FCB" w:rsidRPr="002F3B5D">
        <w:t xml:space="preserve">Explain the factors that may contribute to a successful review </w:t>
      </w:r>
    </w:p>
    <w:p w14:paraId="070524B7" w14:textId="317FBCC0" w:rsidR="00A06058" w:rsidRPr="00361538" w:rsidRDefault="00A06058" w:rsidP="00612E7B">
      <w:pPr>
        <w:pStyle w:val="BodyText"/>
      </w:pPr>
      <w:r w:rsidRPr="00361538">
        <w:br w:type="page"/>
      </w:r>
    </w:p>
    <w:p w14:paraId="6B5E3920" w14:textId="71F4CE4D" w:rsidR="00721A1A" w:rsidRPr="00361538" w:rsidRDefault="00721A1A" w:rsidP="003F56E3">
      <w:pPr>
        <w:pStyle w:val="Heading2"/>
        <w:jc w:val="both"/>
      </w:pPr>
      <w:bookmarkStart w:id="77" w:name="_Toc322077023"/>
      <w:r>
        <w:lastRenderedPageBreak/>
        <w:t xml:space="preserve">3.1 </w:t>
      </w:r>
      <w:r w:rsidR="005B1214">
        <w:t>Static Technique</w:t>
      </w:r>
      <w:r w:rsidR="00921C18">
        <w:t xml:space="preserve">s </w:t>
      </w:r>
      <w:bookmarkEnd w:id="77"/>
    </w:p>
    <w:p w14:paraId="4C101B15" w14:textId="77777777" w:rsidR="00450C8A" w:rsidRDefault="00450C8A" w:rsidP="00612E7B">
      <w:pPr>
        <w:pStyle w:val="BodyText"/>
      </w:pPr>
      <w:r>
        <w:t>In comparison to d</w:t>
      </w:r>
      <w:r w:rsidRPr="003A7CC7">
        <w:t>ynamic testing</w:t>
      </w:r>
      <w:r>
        <w:t>, which</w:t>
      </w:r>
      <w:r w:rsidRPr="003A7CC7">
        <w:t xml:space="preserve"> requires the execution of software</w:t>
      </w:r>
      <w:r>
        <w:t>,</w:t>
      </w:r>
      <w:r w:rsidRPr="003A7CC7">
        <w:t xml:space="preserve"> </w:t>
      </w:r>
      <w:r>
        <w:t>s</w:t>
      </w:r>
      <w:r w:rsidRPr="003A7CC7">
        <w:t>tatic testing techniques use manual examination (reviews) or automated analysis (static analysis) of the code and other documentation</w:t>
      </w:r>
      <w:r>
        <w:t>, without the execution of code</w:t>
      </w:r>
      <w:r w:rsidRPr="003A7CC7">
        <w:t>.</w:t>
      </w:r>
    </w:p>
    <w:p w14:paraId="20EBC122" w14:textId="77777777" w:rsidR="00450C8A" w:rsidRDefault="00450C8A" w:rsidP="00612E7B">
      <w:pPr>
        <w:pStyle w:val="BodyText"/>
      </w:pPr>
      <w:r w:rsidRPr="003A7CC7">
        <w:t>Static techniques</w:t>
      </w:r>
      <w:r>
        <w:t>,</w:t>
      </w:r>
      <w:r w:rsidRPr="003A7CC7">
        <w:t xml:space="preserve"> especially reviews</w:t>
      </w:r>
      <w:r>
        <w:t>,</w:t>
      </w:r>
      <w:r w:rsidRPr="003A7CC7">
        <w:t xml:space="preserve"> </w:t>
      </w:r>
      <w:r>
        <w:t>are</w:t>
      </w:r>
      <w:r w:rsidRPr="003A7CC7">
        <w:t xml:space="preserve"> the most widespread activity for early detection of defects. There are various work products </w:t>
      </w:r>
      <w:r>
        <w:t>that</w:t>
      </w:r>
      <w:r w:rsidRPr="003A7CC7">
        <w:t xml:space="preserve"> should be examine</w:t>
      </w:r>
      <w:r>
        <w:t>d</w:t>
      </w:r>
      <w:r w:rsidRPr="003A7CC7">
        <w:t xml:space="preserve"> by static techniques to gain benefits, which can’t </w:t>
      </w:r>
      <w:r>
        <w:t xml:space="preserve">be obtained </w:t>
      </w:r>
      <w:r w:rsidRPr="003A7CC7">
        <w:t>with dynamic testing.</w:t>
      </w:r>
    </w:p>
    <w:p w14:paraId="0F5CFA4A" w14:textId="77777777" w:rsidR="00450C8A" w:rsidRPr="008908DB" w:rsidRDefault="00450C8A" w:rsidP="00612E7B">
      <w:pPr>
        <w:pStyle w:val="BodyText"/>
      </w:pPr>
      <w:r w:rsidRPr="003A7CC7">
        <w:t>Typically, developers use static analysis tools (checking against predefined rules or programming standards) before and during component and integration testing or when checking-in code to configuration management tools. Also designers use them during software modeling. Static analysis tools may produce a large number of warning messages</w:t>
      </w:r>
      <w:r>
        <w:t xml:space="preserve"> (correct and false positives)</w:t>
      </w:r>
      <w:r w:rsidRPr="003A7CC7">
        <w:t>, which need to be well managed to allow the most effective use of the tool.</w:t>
      </w:r>
    </w:p>
    <w:p w14:paraId="0571B1BB" w14:textId="2712EA41" w:rsidR="005B1214" w:rsidRDefault="00450C8A" w:rsidP="00612E7B">
      <w:pPr>
        <w:pStyle w:val="BodyText"/>
      </w:pPr>
      <w:r w:rsidRPr="003A7CC7">
        <w:t xml:space="preserve">Reviews are a way of testing work products including code. They can be performed before dynamic test execution. Defects detected during reviews early in the life cycle (e.g., defects found in requirements) are often much cheaper to remove than those detected by running tests on the </w:t>
      </w:r>
      <w:r>
        <w:t>executable</w:t>
      </w:r>
      <w:r w:rsidRPr="003A7CC7">
        <w:t xml:space="preserve"> code.</w:t>
      </w:r>
      <w:r>
        <w:t xml:space="preserve"> </w:t>
      </w:r>
    </w:p>
    <w:p w14:paraId="74ECC3C4" w14:textId="6F1C396F" w:rsidR="00D149BD" w:rsidRPr="00361538" w:rsidRDefault="00721A1A" w:rsidP="004730E0">
      <w:pPr>
        <w:pStyle w:val="Heading3"/>
        <w:rPr>
          <w:szCs w:val="24"/>
        </w:rPr>
      </w:pPr>
      <w:bookmarkStart w:id="78" w:name="_Toc370154662"/>
      <w:bookmarkStart w:id="79" w:name="_Toc322077024"/>
      <w:r>
        <w:t xml:space="preserve">3.1.1 </w:t>
      </w:r>
      <w:bookmarkEnd w:id="78"/>
      <w:r w:rsidR="00E71EA9" w:rsidRPr="003A7CC7">
        <w:t xml:space="preserve">Examinable Work Products for Static Techniques </w:t>
      </w:r>
      <w:bookmarkEnd w:id="79"/>
    </w:p>
    <w:p w14:paraId="19A36DA7" w14:textId="77777777" w:rsidR="003F4958" w:rsidRPr="00B835CB" w:rsidRDefault="003F4958" w:rsidP="00612E7B">
      <w:pPr>
        <w:pStyle w:val="BodyText"/>
      </w:pPr>
      <w:r>
        <w:t xml:space="preserve">Static techniques comprise reviews, which are a manual activity, and tool-supported static analysis. </w:t>
      </w:r>
      <w:r w:rsidRPr="003A7CC7">
        <w:t xml:space="preserve">The main manual activity is to examine a work product and </w:t>
      </w:r>
      <w:r>
        <w:t>provide</w:t>
      </w:r>
      <w:r w:rsidRPr="003A7CC7">
        <w:t xml:space="preserve"> </w:t>
      </w:r>
      <w:r>
        <w:t xml:space="preserve">relevant </w:t>
      </w:r>
      <w:r w:rsidRPr="003A7CC7">
        <w:t xml:space="preserve">comments. </w:t>
      </w:r>
      <w:r w:rsidRPr="00B835CB">
        <w:t>Any software work product can be reviewed</w:t>
      </w:r>
      <w:r w:rsidRPr="003A7CC7">
        <w:t>, including but not restricted to:</w:t>
      </w:r>
    </w:p>
    <w:p w14:paraId="2DB24D14" w14:textId="77777777" w:rsidR="003F4958" w:rsidRPr="003A7CC7" w:rsidRDefault="003F4958" w:rsidP="004A268B">
      <w:pPr>
        <w:pStyle w:val="ListParagraph"/>
        <w:numPr>
          <w:ilvl w:val="0"/>
          <w:numId w:val="12"/>
        </w:numPr>
        <w:rPr>
          <w:rFonts w:ascii="Times" w:hAnsi="Times" w:cs="Times"/>
        </w:rPr>
      </w:pPr>
      <w:r w:rsidRPr="003A7CC7">
        <w:t>Requirements specifications</w:t>
      </w:r>
    </w:p>
    <w:p w14:paraId="2C43C598" w14:textId="77777777" w:rsidR="003F4958" w:rsidRPr="003A7CC7" w:rsidRDefault="003F4958" w:rsidP="004A268B">
      <w:pPr>
        <w:pStyle w:val="ListParagraph"/>
        <w:numPr>
          <w:ilvl w:val="0"/>
          <w:numId w:val="12"/>
        </w:numPr>
        <w:rPr>
          <w:rFonts w:ascii="Times" w:hAnsi="Times" w:cs="Times"/>
        </w:rPr>
      </w:pPr>
      <w:r w:rsidRPr="003A7CC7">
        <w:t xml:space="preserve">Design specifications </w:t>
      </w:r>
    </w:p>
    <w:p w14:paraId="3F001D14" w14:textId="77777777" w:rsidR="003F4958" w:rsidRPr="003A7CC7" w:rsidRDefault="003F4958" w:rsidP="004A268B">
      <w:pPr>
        <w:pStyle w:val="ListParagraph"/>
        <w:numPr>
          <w:ilvl w:val="0"/>
          <w:numId w:val="12"/>
        </w:numPr>
        <w:rPr>
          <w:rFonts w:ascii="Times" w:hAnsi="Times" w:cs="Times"/>
        </w:rPr>
      </w:pPr>
      <w:r w:rsidRPr="003A7CC7">
        <w:t xml:space="preserve">Code </w:t>
      </w:r>
    </w:p>
    <w:p w14:paraId="02685F56" w14:textId="77777777" w:rsidR="003F4958" w:rsidRPr="003A7CC7" w:rsidRDefault="003F4958" w:rsidP="004A268B">
      <w:pPr>
        <w:pStyle w:val="ListParagraph"/>
        <w:numPr>
          <w:ilvl w:val="0"/>
          <w:numId w:val="12"/>
        </w:numPr>
        <w:rPr>
          <w:rFonts w:ascii="Times" w:hAnsi="Times" w:cs="Times"/>
        </w:rPr>
      </w:pPr>
      <w:r w:rsidRPr="003A7CC7">
        <w:t>Test plans</w:t>
      </w:r>
    </w:p>
    <w:p w14:paraId="791E1C43" w14:textId="77777777" w:rsidR="003F4958" w:rsidRPr="003A7CC7" w:rsidRDefault="003F4958" w:rsidP="004A268B">
      <w:pPr>
        <w:pStyle w:val="ListParagraph"/>
        <w:numPr>
          <w:ilvl w:val="0"/>
          <w:numId w:val="12"/>
        </w:numPr>
        <w:rPr>
          <w:rFonts w:ascii="Times" w:hAnsi="Times" w:cs="Times"/>
        </w:rPr>
      </w:pPr>
      <w:r w:rsidRPr="003A7CC7">
        <w:t xml:space="preserve">Test specifications </w:t>
      </w:r>
    </w:p>
    <w:p w14:paraId="132F3520" w14:textId="77777777" w:rsidR="003F4958" w:rsidRPr="003A7CC7" w:rsidRDefault="003F4958" w:rsidP="004A268B">
      <w:pPr>
        <w:pStyle w:val="ListParagraph"/>
        <w:numPr>
          <w:ilvl w:val="0"/>
          <w:numId w:val="12"/>
        </w:numPr>
        <w:rPr>
          <w:rFonts w:ascii="Times" w:hAnsi="Times" w:cs="Times"/>
        </w:rPr>
      </w:pPr>
      <w:r w:rsidRPr="003A7CC7">
        <w:t>Test cases</w:t>
      </w:r>
    </w:p>
    <w:p w14:paraId="1515BDB5" w14:textId="77777777" w:rsidR="003F4958" w:rsidRPr="003A7CC7" w:rsidRDefault="003F4958" w:rsidP="004A268B">
      <w:pPr>
        <w:pStyle w:val="ListParagraph"/>
        <w:numPr>
          <w:ilvl w:val="0"/>
          <w:numId w:val="12"/>
        </w:numPr>
        <w:rPr>
          <w:rFonts w:ascii="Times" w:hAnsi="Times" w:cs="Times"/>
        </w:rPr>
      </w:pPr>
      <w:r w:rsidRPr="003A7CC7">
        <w:t>Test scripts</w:t>
      </w:r>
    </w:p>
    <w:p w14:paraId="7E1B7B41" w14:textId="77777777" w:rsidR="003F4958" w:rsidRPr="003A7CC7" w:rsidRDefault="003F4958" w:rsidP="004A268B">
      <w:pPr>
        <w:pStyle w:val="ListParagraph"/>
        <w:numPr>
          <w:ilvl w:val="0"/>
          <w:numId w:val="12"/>
        </w:numPr>
        <w:rPr>
          <w:rFonts w:ascii="Times" w:hAnsi="Times" w:cs="Times"/>
        </w:rPr>
      </w:pPr>
      <w:r w:rsidRPr="003A7CC7">
        <w:t>User guides</w:t>
      </w:r>
    </w:p>
    <w:p w14:paraId="70AA0AE4" w14:textId="7F5456C8" w:rsidR="00E71EA9" w:rsidRPr="003A7CC7" w:rsidRDefault="003F4958" w:rsidP="004A268B">
      <w:pPr>
        <w:pStyle w:val="ListParagraph"/>
        <w:numPr>
          <w:ilvl w:val="0"/>
          <w:numId w:val="12"/>
        </w:numPr>
        <w:rPr>
          <w:rFonts w:ascii="Times" w:hAnsi="Times" w:cs="Times"/>
        </w:rPr>
      </w:pPr>
      <w:r w:rsidRPr="003A7CC7">
        <w:t>Web pages</w:t>
      </w:r>
    </w:p>
    <w:p w14:paraId="55BD5A37" w14:textId="54786B26" w:rsidR="00E71EA9" w:rsidRPr="003A7CC7" w:rsidRDefault="00FB1270" w:rsidP="004730E0">
      <w:pPr>
        <w:pStyle w:val="Heading3"/>
        <w:rPr>
          <w:rFonts w:ascii="Times" w:hAnsi="Times" w:cs="Times"/>
        </w:rPr>
      </w:pPr>
      <w:r w:rsidRPr="00C02D08">
        <w:t xml:space="preserve"> </w:t>
      </w:r>
      <w:bookmarkStart w:id="80" w:name="_Toc322077025"/>
      <w:r w:rsidR="00E71EA9" w:rsidRPr="003A7CC7">
        <w:t xml:space="preserve">3.1.2 Benefits of </w:t>
      </w:r>
      <w:r w:rsidR="00F83200">
        <w:t>Static Techniques</w:t>
      </w:r>
      <w:r w:rsidR="00F83200" w:rsidRPr="003A7CC7">
        <w:t xml:space="preserve"> </w:t>
      </w:r>
      <w:bookmarkEnd w:id="80"/>
    </w:p>
    <w:p w14:paraId="680E52D7" w14:textId="77777777" w:rsidR="00BE7B83" w:rsidRPr="003A7CC7" w:rsidRDefault="00BE7B83" w:rsidP="00BE7B83">
      <w:pPr>
        <w:widowControl w:val="0"/>
        <w:autoSpaceDE w:val="0"/>
        <w:autoSpaceDN w:val="0"/>
        <w:adjustRightInd w:val="0"/>
        <w:spacing w:after="240"/>
        <w:rPr>
          <w:lang w:val="en-US"/>
        </w:rPr>
      </w:pPr>
      <w:r w:rsidRPr="003A7CC7">
        <w:rPr>
          <w:lang w:val="en-US"/>
        </w:rPr>
        <w:t xml:space="preserve">Benefits of </w:t>
      </w:r>
      <w:r>
        <w:rPr>
          <w:lang w:val="en-US"/>
        </w:rPr>
        <w:t>static techniques</w:t>
      </w:r>
      <w:r w:rsidRPr="003A7CC7">
        <w:rPr>
          <w:lang w:val="en-US"/>
        </w:rPr>
        <w:t xml:space="preserve"> include </w:t>
      </w:r>
    </w:p>
    <w:p w14:paraId="088CFA72" w14:textId="77777777" w:rsidR="00BE7B83" w:rsidRPr="008908DB" w:rsidRDefault="00BE7B83" w:rsidP="004A268B">
      <w:pPr>
        <w:pStyle w:val="ListParagraph"/>
        <w:numPr>
          <w:ilvl w:val="0"/>
          <w:numId w:val="13"/>
        </w:numPr>
        <w:rPr>
          <w:rFonts w:ascii="Times" w:hAnsi="Times" w:cs="Times"/>
        </w:rPr>
      </w:pPr>
      <w:r w:rsidRPr="003A7CC7">
        <w:t>Early defect detection and correction</w:t>
      </w:r>
      <w:r>
        <w:t xml:space="preserve"> (prior to test execution),</w:t>
      </w:r>
      <w:r w:rsidRPr="003A7CC7">
        <w:t xml:space="preserve"> </w:t>
      </w:r>
    </w:p>
    <w:p w14:paraId="23708FF4" w14:textId="77777777" w:rsidR="00BE7B83" w:rsidRPr="00D7416A" w:rsidRDefault="00BE7B83" w:rsidP="004A268B">
      <w:pPr>
        <w:pStyle w:val="ListParagraph"/>
        <w:numPr>
          <w:ilvl w:val="0"/>
          <w:numId w:val="13"/>
        </w:numPr>
      </w:pPr>
      <w:r>
        <w:t>It</w:t>
      </w:r>
      <w:r w:rsidRPr="003A7CC7">
        <w:t xml:space="preserve"> identif</w:t>
      </w:r>
      <w:r>
        <w:t>ies</w:t>
      </w:r>
      <w:r w:rsidRPr="003A7CC7">
        <w:t xml:space="preserve"> defects not easily found by dynamic testing</w:t>
      </w:r>
      <w:r w:rsidRPr="003A7CC7">
        <w:rPr>
          <w:rFonts w:ascii="MS Mincho" w:eastAsia="MS Mincho" w:hAnsi="MS Mincho" w:cs="MS Mincho"/>
        </w:rPr>
        <w:t> </w:t>
      </w:r>
    </w:p>
    <w:p w14:paraId="304F4162" w14:textId="77777777" w:rsidR="00BE7B83" w:rsidRPr="003A7CC7" w:rsidRDefault="00BE7B83" w:rsidP="004A268B">
      <w:pPr>
        <w:pStyle w:val="ListParagraph"/>
        <w:numPr>
          <w:ilvl w:val="0"/>
          <w:numId w:val="13"/>
        </w:numPr>
        <w:rPr>
          <w:rFonts w:ascii="Times" w:hAnsi="Times" w:cs="Times"/>
        </w:rPr>
      </w:pPr>
      <w:r w:rsidRPr="003A7CC7">
        <w:lastRenderedPageBreak/>
        <w:t xml:space="preserve">Development productivity </w:t>
      </w:r>
      <w:r>
        <w:t xml:space="preserve">inclusive </w:t>
      </w:r>
      <w:r w:rsidRPr="003A7CC7">
        <w:t xml:space="preserve">maintainability of code and design improvements, </w:t>
      </w:r>
    </w:p>
    <w:p w14:paraId="6B8C19DA" w14:textId="77777777" w:rsidR="00BE7B83" w:rsidRPr="003A7CC7" w:rsidRDefault="00BE7B83" w:rsidP="004A268B">
      <w:pPr>
        <w:pStyle w:val="ListParagraph"/>
        <w:numPr>
          <w:ilvl w:val="0"/>
          <w:numId w:val="13"/>
        </w:numPr>
        <w:rPr>
          <w:rFonts w:ascii="Times" w:hAnsi="Times" w:cs="Times"/>
        </w:rPr>
      </w:pPr>
      <w:r w:rsidRPr="003A7CC7">
        <w:t xml:space="preserve">Reduced development timescales, </w:t>
      </w:r>
    </w:p>
    <w:p w14:paraId="78C8A472" w14:textId="77777777" w:rsidR="00BE7B83" w:rsidRPr="003A7CC7" w:rsidRDefault="00BE7B83" w:rsidP="004A268B">
      <w:pPr>
        <w:pStyle w:val="ListParagraph"/>
        <w:numPr>
          <w:ilvl w:val="0"/>
          <w:numId w:val="13"/>
        </w:numPr>
        <w:rPr>
          <w:rFonts w:ascii="Times" w:hAnsi="Times" w:cs="Times"/>
        </w:rPr>
      </w:pPr>
      <w:r w:rsidRPr="003A7CC7">
        <w:t xml:space="preserve">Reduced testing cost and time, </w:t>
      </w:r>
    </w:p>
    <w:p w14:paraId="4459AB1D" w14:textId="77777777" w:rsidR="00BE7B83" w:rsidRPr="003A7CC7" w:rsidRDefault="00BE7B83" w:rsidP="004A268B">
      <w:pPr>
        <w:pStyle w:val="ListParagraph"/>
        <w:numPr>
          <w:ilvl w:val="0"/>
          <w:numId w:val="13"/>
        </w:numPr>
        <w:rPr>
          <w:rFonts w:ascii="Times" w:hAnsi="Times" w:cs="Times"/>
        </w:rPr>
      </w:pPr>
      <w:r w:rsidRPr="003A7CC7">
        <w:t xml:space="preserve">Lifetime cost reduction, </w:t>
      </w:r>
    </w:p>
    <w:p w14:paraId="174E6D84" w14:textId="77777777" w:rsidR="00F20DC6" w:rsidRPr="00F20DC6" w:rsidRDefault="00BE7B83" w:rsidP="004A268B">
      <w:pPr>
        <w:pStyle w:val="ListParagraph"/>
        <w:numPr>
          <w:ilvl w:val="0"/>
          <w:numId w:val="13"/>
        </w:numPr>
        <w:rPr>
          <w:rFonts w:ascii="Times" w:hAnsi="Times" w:cs="Times"/>
        </w:rPr>
      </w:pPr>
      <w:r w:rsidRPr="003A7CC7">
        <w:t xml:space="preserve">Fewer defects and </w:t>
      </w:r>
    </w:p>
    <w:p w14:paraId="1A7A3114" w14:textId="36CC10D5" w:rsidR="00E71EA9" w:rsidRPr="00F20DC6" w:rsidRDefault="00BE7B83" w:rsidP="004A268B">
      <w:pPr>
        <w:pStyle w:val="ListParagraph"/>
        <w:numPr>
          <w:ilvl w:val="0"/>
          <w:numId w:val="13"/>
        </w:numPr>
        <w:rPr>
          <w:rFonts w:ascii="Times" w:hAnsi="Times" w:cs="Times"/>
        </w:rPr>
      </w:pPr>
      <w:r w:rsidRPr="003A7CC7">
        <w:t>Improved communication</w:t>
      </w:r>
    </w:p>
    <w:p w14:paraId="28BF90A4" w14:textId="700CF423" w:rsidR="001F0552" w:rsidRPr="003A7CC7" w:rsidRDefault="001F0552" w:rsidP="004730E0">
      <w:pPr>
        <w:pStyle w:val="Heading3"/>
      </w:pPr>
      <w:bookmarkStart w:id="81" w:name="_Toc322077026"/>
      <w:bookmarkStart w:id="82" w:name="_Toc89909227"/>
      <w:bookmarkStart w:id="83" w:name="_Toc98487660"/>
      <w:bookmarkStart w:id="84" w:name="_Toc102313647"/>
      <w:bookmarkStart w:id="85" w:name="_Toc163275060"/>
      <w:bookmarkStart w:id="86" w:name="_Toc289158583"/>
      <w:bookmarkStart w:id="87" w:name="_Toc322077027"/>
      <w:r w:rsidRPr="003A7CC7">
        <w:t>3.1.</w:t>
      </w:r>
      <w:r w:rsidR="00EA5B09">
        <w:t>3</w:t>
      </w:r>
      <w:r w:rsidRPr="003A7CC7">
        <w:t xml:space="preserve"> Differences between static and dynamic techniques (K2)</w:t>
      </w:r>
      <w:bookmarkEnd w:id="81"/>
    </w:p>
    <w:p w14:paraId="581C9D46" w14:textId="77777777" w:rsidR="001F0552" w:rsidRDefault="001F0552" w:rsidP="00612E7B">
      <w:pPr>
        <w:pStyle w:val="BodyText"/>
      </w:pPr>
      <w:r w:rsidRPr="003A7CC7">
        <w:t>Reviews, static analysis, and dynamic testing have the same objective – identifying defects. They are complementary; the different techniques can find different types of defects effectively and efficiently. Compared to dynamic testing, static techniques find causes of failures (defects) rather than the failures themselves.</w:t>
      </w:r>
      <w:r>
        <w:t xml:space="preserve"> </w:t>
      </w:r>
    </w:p>
    <w:p w14:paraId="5CCA5B06" w14:textId="77777777" w:rsidR="001F0552" w:rsidRPr="003A7CC7" w:rsidRDefault="001F0552" w:rsidP="00612E7B">
      <w:pPr>
        <w:pStyle w:val="BodyText"/>
      </w:pPr>
      <w:r w:rsidRPr="003A7CC7">
        <w:t xml:space="preserve">Typical defects that are easier to find in reviews than in dynamic testing include e.g.: </w:t>
      </w:r>
    </w:p>
    <w:p w14:paraId="0EA75834" w14:textId="77777777" w:rsidR="0057216D" w:rsidRDefault="001F0552" w:rsidP="004A268B">
      <w:pPr>
        <w:pStyle w:val="ListParagraph"/>
        <w:numPr>
          <w:ilvl w:val="0"/>
          <w:numId w:val="13"/>
        </w:numPr>
      </w:pPr>
      <w:r w:rsidRPr="003A7CC7">
        <w:t>Deviations from standards</w:t>
      </w:r>
    </w:p>
    <w:p w14:paraId="1097C079" w14:textId="44EF7864" w:rsidR="001F0552" w:rsidRDefault="001F0552" w:rsidP="004A268B">
      <w:pPr>
        <w:pStyle w:val="ListParagraph"/>
        <w:numPr>
          <w:ilvl w:val="0"/>
          <w:numId w:val="13"/>
        </w:numPr>
      </w:pPr>
      <w:r w:rsidRPr="003A7CC7">
        <w:t>Requirement defects</w:t>
      </w:r>
    </w:p>
    <w:p w14:paraId="07CB0DBB" w14:textId="77777777" w:rsidR="0057216D" w:rsidRPr="003A7CC7" w:rsidRDefault="0057216D" w:rsidP="004A268B">
      <w:pPr>
        <w:pStyle w:val="ListParagraph"/>
        <w:numPr>
          <w:ilvl w:val="0"/>
          <w:numId w:val="13"/>
        </w:numPr>
      </w:pPr>
      <w:r w:rsidRPr="003A7CC7">
        <w:t>Design defects</w:t>
      </w:r>
    </w:p>
    <w:p w14:paraId="13DA70EA" w14:textId="77777777" w:rsidR="0057216D" w:rsidRPr="003A7CC7" w:rsidRDefault="0057216D" w:rsidP="004A268B">
      <w:pPr>
        <w:pStyle w:val="ListParagraph"/>
        <w:numPr>
          <w:ilvl w:val="0"/>
          <w:numId w:val="13"/>
        </w:numPr>
      </w:pPr>
      <w:r w:rsidRPr="003A7CC7">
        <w:t xml:space="preserve">Insufficient maintainability </w:t>
      </w:r>
    </w:p>
    <w:p w14:paraId="3E2A7A67" w14:textId="77777777" w:rsidR="0057216D" w:rsidRDefault="0057216D" w:rsidP="004A268B">
      <w:pPr>
        <w:pStyle w:val="ListParagraph"/>
        <w:numPr>
          <w:ilvl w:val="0"/>
          <w:numId w:val="13"/>
        </w:numPr>
      </w:pPr>
      <w:r w:rsidRPr="003A7CC7">
        <w:t>Incorrect interface specifications</w:t>
      </w:r>
    </w:p>
    <w:p w14:paraId="31EA6254" w14:textId="51373C5F" w:rsidR="0057216D" w:rsidRDefault="0057216D" w:rsidP="004A268B">
      <w:pPr>
        <w:pStyle w:val="ListParagraph"/>
        <w:numPr>
          <w:ilvl w:val="0"/>
          <w:numId w:val="13"/>
        </w:numPr>
      </w:pPr>
      <w:r>
        <w:t>Security vulnerabilities</w:t>
      </w:r>
    </w:p>
    <w:p w14:paraId="26FA015D" w14:textId="6745D1DD" w:rsidR="00EA15FC" w:rsidRPr="00361538" w:rsidRDefault="00D03746" w:rsidP="00363BAF">
      <w:pPr>
        <w:pStyle w:val="Heading2"/>
        <w:jc w:val="both"/>
      </w:pPr>
      <w:r>
        <w:t xml:space="preserve">3.2 </w:t>
      </w:r>
      <w:r w:rsidR="008D47CE" w:rsidRPr="003A7CC7">
        <w:t>Review Process</w:t>
      </w:r>
      <w:bookmarkEnd w:id="82"/>
      <w:r w:rsidR="008D47CE" w:rsidRPr="003A7CC7">
        <w:t xml:space="preserve"> </w:t>
      </w:r>
      <w:bookmarkEnd w:id="83"/>
      <w:bookmarkEnd w:id="84"/>
      <w:bookmarkEnd w:id="85"/>
      <w:bookmarkEnd w:id="86"/>
      <w:bookmarkEnd w:id="87"/>
    </w:p>
    <w:p w14:paraId="3571F46E" w14:textId="77777777" w:rsidR="00F07355" w:rsidRDefault="00F07355" w:rsidP="00612E7B">
      <w:pPr>
        <w:pStyle w:val="BodyText"/>
      </w:pPr>
      <w:r w:rsidRPr="003A7CC7">
        <w:t xml:space="preserve">The different types of reviews vary from informal to </w:t>
      </w:r>
      <w:r>
        <w:t>formal</w:t>
      </w:r>
      <w:r w:rsidRPr="003A7CC7">
        <w:t xml:space="preserve">. Informal is characterized by no written instructions for reviewers. </w:t>
      </w:r>
      <w:r>
        <w:t>Formal</w:t>
      </w:r>
      <w:r w:rsidRPr="003A7CC7">
        <w:t xml:space="preserve"> is characterized by team participation, documented results of the review, and documented procedures for conducting the review. The formality of a review process is related to factors such as the maturity of the development process, any legal or regulatory requirements or the need for an audit trail.</w:t>
      </w:r>
      <w:r>
        <w:t xml:space="preserve"> </w:t>
      </w:r>
    </w:p>
    <w:p w14:paraId="685DA140" w14:textId="28741CCC" w:rsidR="007771B6" w:rsidRPr="007771B6" w:rsidRDefault="00F07355" w:rsidP="00612E7B">
      <w:pPr>
        <w:pStyle w:val="BodyText"/>
      </w:pPr>
      <w:r w:rsidRPr="003A7CC7">
        <w:t>The way a review is carried out depends on the agreed objectives of the review (e.g. find defects</w:t>
      </w:r>
      <w:r>
        <w:t>,</w:t>
      </w:r>
      <w:r w:rsidRPr="003A7CC7">
        <w:t xml:space="preserve"> gain understanding, educate testers and new team members, or discus</w:t>
      </w:r>
      <w:r>
        <w:t>sion and decision by consensus)</w:t>
      </w:r>
      <w:r w:rsidR="007771B6" w:rsidRPr="003A7CC7">
        <w:t>.</w:t>
      </w:r>
    </w:p>
    <w:p w14:paraId="7A61383F" w14:textId="77777777" w:rsidR="00C23A33" w:rsidRDefault="00C23A33" w:rsidP="004730E0">
      <w:pPr>
        <w:pStyle w:val="Heading3"/>
      </w:pPr>
      <w:bookmarkStart w:id="88" w:name="_Toc322077028"/>
      <w:r>
        <w:t xml:space="preserve">3.2.1 </w:t>
      </w:r>
      <w:bookmarkStart w:id="89" w:name="_Toc89909228"/>
      <w:bookmarkStart w:id="90" w:name="_Toc98487661"/>
      <w:bookmarkStart w:id="91" w:name="_Toc102313648"/>
      <w:bookmarkStart w:id="92" w:name="_Toc163275061"/>
      <w:bookmarkStart w:id="93" w:name="_Toc289158584"/>
      <w:r w:rsidRPr="003A7CC7">
        <w:t>Activities of a Formal Review</w:t>
      </w:r>
      <w:bookmarkEnd w:id="89"/>
      <w:bookmarkEnd w:id="90"/>
      <w:r w:rsidRPr="003A7CC7">
        <w:t xml:space="preserve"> (K</w:t>
      </w:r>
      <w:r>
        <w:t>2</w:t>
      </w:r>
      <w:r w:rsidRPr="003A7CC7">
        <w:t>)</w:t>
      </w:r>
      <w:bookmarkEnd w:id="88"/>
      <w:bookmarkEnd w:id="91"/>
      <w:bookmarkEnd w:id="92"/>
      <w:bookmarkEnd w:id="93"/>
    </w:p>
    <w:p w14:paraId="7EB7D526" w14:textId="77777777" w:rsidR="00C23A33" w:rsidRPr="003A7CC7" w:rsidRDefault="00C23A33" w:rsidP="00C23A33">
      <w:pPr>
        <w:rPr>
          <w:lang w:val="en-US"/>
        </w:rPr>
      </w:pPr>
      <w:r w:rsidRPr="003A7CC7">
        <w:rPr>
          <w:lang w:val="en-US"/>
        </w:rPr>
        <w:t>A typical formal review has the following main activities:</w:t>
      </w:r>
    </w:p>
    <w:p w14:paraId="6D791434" w14:textId="77777777" w:rsidR="00C23A33" w:rsidRPr="003A7CC7" w:rsidRDefault="00C23A33" w:rsidP="004A268B">
      <w:pPr>
        <w:numPr>
          <w:ilvl w:val="0"/>
          <w:numId w:val="14"/>
        </w:numPr>
        <w:ind w:right="230"/>
        <w:jc w:val="left"/>
        <w:rPr>
          <w:lang w:val="en-US"/>
        </w:rPr>
      </w:pPr>
      <w:r w:rsidRPr="003A7CC7">
        <w:rPr>
          <w:lang w:val="en-US"/>
        </w:rPr>
        <w:t xml:space="preserve">Planning </w:t>
      </w:r>
    </w:p>
    <w:p w14:paraId="59090367" w14:textId="77777777" w:rsidR="00C23A33" w:rsidRPr="003A7CC7" w:rsidRDefault="00C23A33" w:rsidP="004A268B">
      <w:pPr>
        <w:widowControl w:val="0"/>
        <w:numPr>
          <w:ilvl w:val="0"/>
          <w:numId w:val="15"/>
        </w:numPr>
        <w:tabs>
          <w:tab w:val="left" w:pos="940"/>
          <w:tab w:val="left" w:pos="1440"/>
        </w:tabs>
        <w:autoSpaceDE w:val="0"/>
        <w:autoSpaceDN w:val="0"/>
        <w:adjustRightInd w:val="0"/>
        <w:spacing w:after="106"/>
        <w:ind w:left="714" w:hanging="357"/>
        <w:jc w:val="left"/>
        <w:rPr>
          <w:rFonts w:cs="Arial"/>
          <w:lang w:val="en-US"/>
        </w:rPr>
      </w:pPr>
      <w:r w:rsidRPr="003A7CC7">
        <w:rPr>
          <w:rFonts w:cs="Arial"/>
          <w:lang w:val="en-US"/>
        </w:rPr>
        <w:t>Defining the review criteria</w:t>
      </w:r>
    </w:p>
    <w:p w14:paraId="49D471A4" w14:textId="77777777" w:rsidR="00C23A33" w:rsidRPr="003A7CC7" w:rsidRDefault="00C23A33" w:rsidP="004A268B">
      <w:pPr>
        <w:widowControl w:val="0"/>
        <w:numPr>
          <w:ilvl w:val="0"/>
          <w:numId w:val="15"/>
        </w:numPr>
        <w:tabs>
          <w:tab w:val="left" w:pos="940"/>
          <w:tab w:val="left" w:pos="1440"/>
        </w:tabs>
        <w:autoSpaceDE w:val="0"/>
        <w:autoSpaceDN w:val="0"/>
        <w:adjustRightInd w:val="0"/>
        <w:spacing w:after="106"/>
        <w:ind w:left="714" w:hanging="357"/>
        <w:jc w:val="left"/>
        <w:rPr>
          <w:rFonts w:cs="Arial"/>
          <w:lang w:val="en-US"/>
        </w:rPr>
      </w:pPr>
      <w:r w:rsidRPr="003A7CC7">
        <w:rPr>
          <w:rFonts w:cs="Arial"/>
          <w:lang w:val="en-US"/>
        </w:rPr>
        <w:t>Selecting the personnel</w:t>
      </w:r>
    </w:p>
    <w:p w14:paraId="761877A4" w14:textId="77777777" w:rsidR="00C23A33" w:rsidRPr="003A7CC7" w:rsidRDefault="00C23A33" w:rsidP="004A268B">
      <w:pPr>
        <w:widowControl w:val="0"/>
        <w:numPr>
          <w:ilvl w:val="0"/>
          <w:numId w:val="15"/>
        </w:numPr>
        <w:tabs>
          <w:tab w:val="left" w:pos="940"/>
          <w:tab w:val="left" w:pos="1440"/>
        </w:tabs>
        <w:autoSpaceDE w:val="0"/>
        <w:autoSpaceDN w:val="0"/>
        <w:adjustRightInd w:val="0"/>
        <w:spacing w:after="106"/>
        <w:ind w:left="714" w:hanging="357"/>
        <w:jc w:val="left"/>
        <w:rPr>
          <w:rFonts w:cs="Arial"/>
          <w:lang w:val="en-US"/>
        </w:rPr>
      </w:pPr>
      <w:r w:rsidRPr="003A7CC7">
        <w:rPr>
          <w:rFonts w:cs="Arial"/>
          <w:lang w:val="en-US"/>
        </w:rPr>
        <w:t>Allocating roles</w:t>
      </w:r>
    </w:p>
    <w:p w14:paraId="23B2D154" w14:textId="77777777" w:rsidR="00C23A33" w:rsidRPr="003A7CC7" w:rsidRDefault="00C23A33" w:rsidP="004A268B">
      <w:pPr>
        <w:widowControl w:val="0"/>
        <w:numPr>
          <w:ilvl w:val="0"/>
          <w:numId w:val="15"/>
        </w:numPr>
        <w:tabs>
          <w:tab w:val="left" w:pos="940"/>
          <w:tab w:val="left" w:pos="1440"/>
        </w:tabs>
        <w:autoSpaceDE w:val="0"/>
        <w:autoSpaceDN w:val="0"/>
        <w:adjustRightInd w:val="0"/>
        <w:spacing w:after="106"/>
        <w:ind w:left="714" w:hanging="357"/>
        <w:jc w:val="left"/>
        <w:rPr>
          <w:rFonts w:cs="Arial"/>
          <w:lang w:val="en-US"/>
        </w:rPr>
      </w:pPr>
      <w:r w:rsidRPr="003A7CC7">
        <w:rPr>
          <w:rFonts w:cs="Arial"/>
          <w:lang w:val="en-US"/>
        </w:rPr>
        <w:lastRenderedPageBreak/>
        <w:t xml:space="preserve">Defining the entry and exit criteria for more formal review types (e.g., inspections) </w:t>
      </w:r>
    </w:p>
    <w:p w14:paraId="1E155C02" w14:textId="77777777" w:rsidR="00C23A33" w:rsidRPr="003A7CC7" w:rsidRDefault="00C23A33" w:rsidP="004A268B">
      <w:pPr>
        <w:widowControl w:val="0"/>
        <w:numPr>
          <w:ilvl w:val="0"/>
          <w:numId w:val="15"/>
        </w:numPr>
        <w:tabs>
          <w:tab w:val="left" w:pos="940"/>
          <w:tab w:val="left" w:pos="1440"/>
        </w:tabs>
        <w:autoSpaceDE w:val="0"/>
        <w:autoSpaceDN w:val="0"/>
        <w:adjustRightInd w:val="0"/>
        <w:spacing w:after="106"/>
        <w:ind w:left="714" w:hanging="357"/>
        <w:jc w:val="left"/>
        <w:rPr>
          <w:rFonts w:cs="Arial"/>
          <w:lang w:val="en-US"/>
        </w:rPr>
      </w:pPr>
      <w:r w:rsidRPr="003A7CC7">
        <w:rPr>
          <w:rFonts w:cs="Arial"/>
          <w:lang w:val="en-US"/>
        </w:rPr>
        <w:t>Selecting which parts of documents to review</w:t>
      </w:r>
    </w:p>
    <w:p w14:paraId="3477800F" w14:textId="77777777" w:rsidR="00C23A33" w:rsidRPr="003A7CC7" w:rsidRDefault="00C23A33" w:rsidP="004A268B">
      <w:pPr>
        <w:widowControl w:val="0"/>
        <w:numPr>
          <w:ilvl w:val="0"/>
          <w:numId w:val="15"/>
        </w:numPr>
        <w:tabs>
          <w:tab w:val="left" w:pos="940"/>
          <w:tab w:val="left" w:pos="1440"/>
        </w:tabs>
        <w:autoSpaceDE w:val="0"/>
        <w:autoSpaceDN w:val="0"/>
        <w:adjustRightInd w:val="0"/>
        <w:spacing w:after="106"/>
        <w:ind w:left="714" w:hanging="357"/>
        <w:jc w:val="left"/>
        <w:rPr>
          <w:rFonts w:cs="Arial"/>
          <w:lang w:val="en-US"/>
        </w:rPr>
      </w:pPr>
      <w:r w:rsidRPr="003A7CC7">
        <w:rPr>
          <w:rFonts w:cs="Arial"/>
          <w:lang w:val="en-US"/>
        </w:rPr>
        <w:t>Checking entry criteria (for more formal review types)</w:t>
      </w:r>
    </w:p>
    <w:p w14:paraId="6778964A" w14:textId="77777777" w:rsidR="00C23A33" w:rsidRPr="003A7CC7" w:rsidRDefault="00C23A33" w:rsidP="004A268B">
      <w:pPr>
        <w:keepNext/>
        <w:numPr>
          <w:ilvl w:val="0"/>
          <w:numId w:val="14"/>
        </w:numPr>
        <w:ind w:left="357" w:right="232" w:hanging="357"/>
        <w:jc w:val="left"/>
        <w:rPr>
          <w:lang w:val="en-US"/>
        </w:rPr>
      </w:pPr>
      <w:r w:rsidRPr="003A7CC7">
        <w:rPr>
          <w:lang w:val="en-US"/>
        </w:rPr>
        <w:t xml:space="preserve">Kick-off </w:t>
      </w:r>
    </w:p>
    <w:p w14:paraId="182A82BB" w14:textId="77777777" w:rsidR="00C23A33" w:rsidRPr="003A7CC7" w:rsidRDefault="00C23A33" w:rsidP="004A268B">
      <w:pPr>
        <w:widowControl w:val="0"/>
        <w:numPr>
          <w:ilvl w:val="0"/>
          <w:numId w:val="15"/>
        </w:numPr>
        <w:tabs>
          <w:tab w:val="left" w:pos="940"/>
          <w:tab w:val="left" w:pos="1440"/>
        </w:tabs>
        <w:autoSpaceDE w:val="0"/>
        <w:autoSpaceDN w:val="0"/>
        <w:adjustRightInd w:val="0"/>
        <w:spacing w:after="106"/>
        <w:ind w:left="714" w:hanging="357"/>
        <w:jc w:val="left"/>
        <w:rPr>
          <w:rFonts w:cs="Arial"/>
          <w:lang w:val="en-US"/>
        </w:rPr>
      </w:pPr>
      <w:r w:rsidRPr="003A7CC7">
        <w:rPr>
          <w:rFonts w:cs="Arial"/>
          <w:lang w:val="en-US"/>
        </w:rPr>
        <w:t>Distributing documents</w:t>
      </w:r>
    </w:p>
    <w:p w14:paraId="31E5FE5A" w14:textId="77777777" w:rsidR="00C23A33" w:rsidRPr="003A7CC7" w:rsidRDefault="00C23A33" w:rsidP="004A268B">
      <w:pPr>
        <w:widowControl w:val="0"/>
        <w:numPr>
          <w:ilvl w:val="0"/>
          <w:numId w:val="15"/>
        </w:numPr>
        <w:tabs>
          <w:tab w:val="left" w:pos="940"/>
          <w:tab w:val="left" w:pos="1440"/>
        </w:tabs>
        <w:autoSpaceDE w:val="0"/>
        <w:autoSpaceDN w:val="0"/>
        <w:adjustRightInd w:val="0"/>
        <w:spacing w:after="106"/>
        <w:ind w:left="714" w:hanging="357"/>
        <w:jc w:val="left"/>
        <w:rPr>
          <w:rFonts w:cs="Arial"/>
          <w:lang w:val="en-US"/>
        </w:rPr>
      </w:pPr>
      <w:r w:rsidRPr="003A7CC7">
        <w:rPr>
          <w:rFonts w:cs="Arial"/>
          <w:lang w:val="en-US"/>
        </w:rPr>
        <w:t>Explaining the objectives, process and documents to the participants</w:t>
      </w:r>
    </w:p>
    <w:p w14:paraId="5F5B81EF" w14:textId="77777777" w:rsidR="00C23A33" w:rsidRPr="003A7CC7" w:rsidRDefault="00C23A33" w:rsidP="004A268B">
      <w:pPr>
        <w:numPr>
          <w:ilvl w:val="0"/>
          <w:numId w:val="14"/>
        </w:numPr>
        <w:ind w:right="230"/>
        <w:jc w:val="left"/>
        <w:rPr>
          <w:lang w:val="en-US"/>
        </w:rPr>
      </w:pPr>
      <w:r w:rsidRPr="003A7CC7">
        <w:rPr>
          <w:lang w:val="en-US"/>
        </w:rPr>
        <w:t>Individual preparation</w:t>
      </w:r>
    </w:p>
    <w:p w14:paraId="5494935A" w14:textId="77777777" w:rsidR="00C23A33" w:rsidRPr="003A7CC7" w:rsidRDefault="00C23A33" w:rsidP="004A268B">
      <w:pPr>
        <w:widowControl w:val="0"/>
        <w:numPr>
          <w:ilvl w:val="0"/>
          <w:numId w:val="15"/>
        </w:numPr>
        <w:tabs>
          <w:tab w:val="left" w:pos="940"/>
          <w:tab w:val="left" w:pos="1440"/>
        </w:tabs>
        <w:autoSpaceDE w:val="0"/>
        <w:autoSpaceDN w:val="0"/>
        <w:adjustRightInd w:val="0"/>
        <w:spacing w:after="106"/>
        <w:ind w:left="714" w:hanging="357"/>
        <w:jc w:val="left"/>
        <w:rPr>
          <w:rFonts w:cs="Arial"/>
          <w:lang w:val="en-US"/>
        </w:rPr>
      </w:pPr>
      <w:r w:rsidRPr="003A7CC7">
        <w:rPr>
          <w:rFonts w:cs="Arial"/>
          <w:lang w:val="en-US"/>
        </w:rPr>
        <w:t>Preparing for the review meeting by reviewing the document(s)</w:t>
      </w:r>
    </w:p>
    <w:p w14:paraId="62E5C241" w14:textId="77777777" w:rsidR="00C23A33" w:rsidRPr="003A7CC7" w:rsidRDefault="00C23A33" w:rsidP="004A268B">
      <w:pPr>
        <w:widowControl w:val="0"/>
        <w:numPr>
          <w:ilvl w:val="0"/>
          <w:numId w:val="15"/>
        </w:numPr>
        <w:tabs>
          <w:tab w:val="left" w:pos="940"/>
          <w:tab w:val="left" w:pos="1440"/>
        </w:tabs>
        <w:autoSpaceDE w:val="0"/>
        <w:autoSpaceDN w:val="0"/>
        <w:adjustRightInd w:val="0"/>
        <w:spacing w:after="106"/>
        <w:ind w:left="714" w:hanging="357"/>
        <w:jc w:val="left"/>
        <w:rPr>
          <w:rFonts w:cs="Arial"/>
          <w:lang w:val="en-US"/>
        </w:rPr>
      </w:pPr>
      <w:r w:rsidRPr="003A7CC7">
        <w:rPr>
          <w:rFonts w:cs="Arial"/>
          <w:lang w:val="en-US"/>
        </w:rPr>
        <w:t>Noting potential defects, questions and comments</w:t>
      </w:r>
    </w:p>
    <w:p w14:paraId="235A1A4C" w14:textId="77777777" w:rsidR="00C23A33" w:rsidRPr="003A7CC7" w:rsidRDefault="00C23A33" w:rsidP="004A268B">
      <w:pPr>
        <w:numPr>
          <w:ilvl w:val="0"/>
          <w:numId w:val="14"/>
        </w:numPr>
        <w:ind w:right="230"/>
        <w:jc w:val="left"/>
        <w:rPr>
          <w:lang w:val="en-US"/>
        </w:rPr>
      </w:pPr>
      <w:r w:rsidRPr="003A7CC7">
        <w:rPr>
          <w:lang w:val="en-US"/>
        </w:rPr>
        <w:t xml:space="preserve">Examination/evaluation/recording of results (review meeting) </w:t>
      </w:r>
    </w:p>
    <w:p w14:paraId="52AF918D" w14:textId="77777777" w:rsidR="00C23A33" w:rsidRPr="003A7CC7" w:rsidRDefault="00C23A33" w:rsidP="004A268B">
      <w:pPr>
        <w:widowControl w:val="0"/>
        <w:numPr>
          <w:ilvl w:val="0"/>
          <w:numId w:val="15"/>
        </w:numPr>
        <w:tabs>
          <w:tab w:val="left" w:pos="940"/>
          <w:tab w:val="left" w:pos="1440"/>
        </w:tabs>
        <w:autoSpaceDE w:val="0"/>
        <w:autoSpaceDN w:val="0"/>
        <w:adjustRightInd w:val="0"/>
        <w:spacing w:after="106"/>
        <w:ind w:left="714" w:hanging="357"/>
        <w:jc w:val="left"/>
        <w:rPr>
          <w:rFonts w:cs="Arial"/>
          <w:lang w:val="en-US"/>
        </w:rPr>
      </w:pPr>
      <w:r w:rsidRPr="003A7CC7">
        <w:rPr>
          <w:rFonts w:cs="Arial"/>
          <w:lang w:val="en-US"/>
        </w:rPr>
        <w:t>Discussing or logging, with documented results or minutes (for more formal review types)</w:t>
      </w:r>
    </w:p>
    <w:p w14:paraId="346FB40D" w14:textId="77777777" w:rsidR="00C23A33" w:rsidRPr="003A7CC7" w:rsidRDefault="00C23A33" w:rsidP="004A268B">
      <w:pPr>
        <w:widowControl w:val="0"/>
        <w:numPr>
          <w:ilvl w:val="0"/>
          <w:numId w:val="15"/>
        </w:numPr>
        <w:tabs>
          <w:tab w:val="left" w:pos="940"/>
          <w:tab w:val="left" w:pos="1440"/>
        </w:tabs>
        <w:autoSpaceDE w:val="0"/>
        <w:autoSpaceDN w:val="0"/>
        <w:adjustRightInd w:val="0"/>
        <w:spacing w:after="106"/>
        <w:ind w:left="714" w:hanging="357"/>
        <w:jc w:val="left"/>
        <w:rPr>
          <w:rFonts w:cs="Arial"/>
          <w:lang w:val="en-US"/>
        </w:rPr>
      </w:pPr>
      <w:r w:rsidRPr="003A7CC7">
        <w:rPr>
          <w:rFonts w:cs="Arial"/>
          <w:lang w:val="en-US"/>
        </w:rPr>
        <w:t>Noting defects, making recommendations regarding handling the defects, making decisions about the defects</w:t>
      </w:r>
    </w:p>
    <w:p w14:paraId="3C5B2ACB" w14:textId="77777777" w:rsidR="00C23A33" w:rsidRPr="003A7CC7" w:rsidRDefault="00C23A33" w:rsidP="004A268B">
      <w:pPr>
        <w:widowControl w:val="0"/>
        <w:numPr>
          <w:ilvl w:val="0"/>
          <w:numId w:val="15"/>
        </w:numPr>
        <w:tabs>
          <w:tab w:val="left" w:pos="940"/>
          <w:tab w:val="left" w:pos="1440"/>
        </w:tabs>
        <w:autoSpaceDE w:val="0"/>
        <w:autoSpaceDN w:val="0"/>
        <w:adjustRightInd w:val="0"/>
        <w:spacing w:after="106"/>
        <w:ind w:left="714" w:hanging="357"/>
        <w:jc w:val="left"/>
        <w:rPr>
          <w:rFonts w:cs="Arial"/>
          <w:lang w:val="en-US"/>
        </w:rPr>
      </w:pPr>
      <w:r w:rsidRPr="003A7CC7">
        <w:rPr>
          <w:rFonts w:cs="Arial"/>
          <w:lang w:val="en-US"/>
        </w:rPr>
        <w:t>Examining/evaluating and recording issues during any physical meetings or tracking any group electronic communications</w:t>
      </w:r>
    </w:p>
    <w:p w14:paraId="10857FF2" w14:textId="77777777" w:rsidR="00C23A33" w:rsidRPr="003A7CC7" w:rsidRDefault="00C23A33" w:rsidP="004A268B">
      <w:pPr>
        <w:numPr>
          <w:ilvl w:val="0"/>
          <w:numId w:val="14"/>
        </w:numPr>
        <w:ind w:right="230"/>
        <w:jc w:val="left"/>
        <w:rPr>
          <w:lang w:val="en-US"/>
        </w:rPr>
      </w:pPr>
      <w:r w:rsidRPr="003A7CC7">
        <w:rPr>
          <w:lang w:val="en-US"/>
        </w:rPr>
        <w:t xml:space="preserve">Rework </w:t>
      </w:r>
    </w:p>
    <w:p w14:paraId="6C8A245A" w14:textId="77777777" w:rsidR="00C23A33" w:rsidRPr="003A7CC7" w:rsidRDefault="00C23A33" w:rsidP="004A268B">
      <w:pPr>
        <w:widowControl w:val="0"/>
        <w:numPr>
          <w:ilvl w:val="0"/>
          <w:numId w:val="15"/>
        </w:numPr>
        <w:tabs>
          <w:tab w:val="left" w:pos="940"/>
          <w:tab w:val="left" w:pos="1440"/>
        </w:tabs>
        <w:autoSpaceDE w:val="0"/>
        <w:autoSpaceDN w:val="0"/>
        <w:adjustRightInd w:val="0"/>
        <w:spacing w:after="106"/>
        <w:ind w:left="714" w:hanging="357"/>
        <w:jc w:val="left"/>
        <w:rPr>
          <w:rFonts w:cs="Arial"/>
          <w:lang w:val="en-US"/>
        </w:rPr>
      </w:pPr>
      <w:r w:rsidRPr="003A7CC7">
        <w:rPr>
          <w:rFonts w:cs="Arial"/>
          <w:lang w:val="en-US"/>
        </w:rPr>
        <w:t>Fixing defects found (typically done by the author)</w:t>
      </w:r>
    </w:p>
    <w:p w14:paraId="0AA18ECE" w14:textId="77777777" w:rsidR="00C23A33" w:rsidRPr="003A7CC7" w:rsidRDefault="00C23A33" w:rsidP="004A268B">
      <w:pPr>
        <w:widowControl w:val="0"/>
        <w:numPr>
          <w:ilvl w:val="0"/>
          <w:numId w:val="15"/>
        </w:numPr>
        <w:tabs>
          <w:tab w:val="left" w:pos="940"/>
          <w:tab w:val="left" w:pos="1440"/>
        </w:tabs>
        <w:autoSpaceDE w:val="0"/>
        <w:autoSpaceDN w:val="0"/>
        <w:adjustRightInd w:val="0"/>
        <w:spacing w:after="106"/>
        <w:ind w:left="714" w:hanging="357"/>
        <w:jc w:val="left"/>
        <w:rPr>
          <w:rFonts w:cs="Arial"/>
          <w:lang w:val="en-US"/>
        </w:rPr>
      </w:pPr>
      <w:r w:rsidRPr="003A7CC7">
        <w:rPr>
          <w:rFonts w:cs="Arial"/>
          <w:lang w:val="en-US"/>
        </w:rPr>
        <w:t>Recording updated status of defects (in formal reviews)</w:t>
      </w:r>
    </w:p>
    <w:p w14:paraId="72F01CEB" w14:textId="77777777" w:rsidR="00C23A33" w:rsidRPr="003A7CC7" w:rsidRDefault="00C23A33" w:rsidP="004A268B">
      <w:pPr>
        <w:numPr>
          <w:ilvl w:val="0"/>
          <w:numId w:val="14"/>
        </w:numPr>
        <w:ind w:right="230"/>
        <w:jc w:val="left"/>
        <w:rPr>
          <w:lang w:val="en-US"/>
        </w:rPr>
      </w:pPr>
      <w:r w:rsidRPr="003A7CC7">
        <w:rPr>
          <w:lang w:val="en-US"/>
        </w:rPr>
        <w:t xml:space="preserve">Follow-up </w:t>
      </w:r>
    </w:p>
    <w:p w14:paraId="00926A65" w14:textId="77777777" w:rsidR="00C23A33" w:rsidRDefault="00C23A33" w:rsidP="004A268B">
      <w:pPr>
        <w:widowControl w:val="0"/>
        <w:numPr>
          <w:ilvl w:val="0"/>
          <w:numId w:val="15"/>
        </w:numPr>
        <w:tabs>
          <w:tab w:val="left" w:pos="940"/>
          <w:tab w:val="left" w:pos="1440"/>
        </w:tabs>
        <w:autoSpaceDE w:val="0"/>
        <w:autoSpaceDN w:val="0"/>
        <w:adjustRightInd w:val="0"/>
        <w:spacing w:after="106"/>
        <w:ind w:left="714" w:hanging="357"/>
        <w:jc w:val="left"/>
        <w:rPr>
          <w:rFonts w:cs="Arial"/>
          <w:lang w:val="en-US"/>
        </w:rPr>
      </w:pPr>
      <w:r w:rsidRPr="003A7CC7">
        <w:rPr>
          <w:rFonts w:cs="Arial"/>
          <w:lang w:val="en-US"/>
        </w:rPr>
        <w:t>Checking that defects have been addressed</w:t>
      </w:r>
    </w:p>
    <w:p w14:paraId="6C68EB0E" w14:textId="77777777" w:rsidR="00C23A33" w:rsidRDefault="00C23A33" w:rsidP="004A268B">
      <w:pPr>
        <w:widowControl w:val="0"/>
        <w:numPr>
          <w:ilvl w:val="0"/>
          <w:numId w:val="15"/>
        </w:numPr>
        <w:tabs>
          <w:tab w:val="left" w:pos="940"/>
          <w:tab w:val="left" w:pos="1440"/>
        </w:tabs>
        <w:autoSpaceDE w:val="0"/>
        <w:autoSpaceDN w:val="0"/>
        <w:adjustRightInd w:val="0"/>
        <w:spacing w:after="106"/>
        <w:ind w:left="714" w:hanging="357"/>
        <w:jc w:val="left"/>
        <w:rPr>
          <w:rFonts w:cs="Arial"/>
          <w:lang w:val="en-US"/>
        </w:rPr>
      </w:pPr>
      <w:r w:rsidRPr="003A7CC7">
        <w:rPr>
          <w:rFonts w:cs="Arial"/>
          <w:lang w:val="en-US"/>
        </w:rPr>
        <w:t>Gathering metrics</w:t>
      </w:r>
    </w:p>
    <w:p w14:paraId="768A3041" w14:textId="100E784B" w:rsidR="00D23DF3" w:rsidRPr="00C23A33" w:rsidRDefault="00C23A33" w:rsidP="004A268B">
      <w:pPr>
        <w:widowControl w:val="0"/>
        <w:numPr>
          <w:ilvl w:val="0"/>
          <w:numId w:val="15"/>
        </w:numPr>
        <w:tabs>
          <w:tab w:val="left" w:pos="940"/>
          <w:tab w:val="left" w:pos="1440"/>
        </w:tabs>
        <w:autoSpaceDE w:val="0"/>
        <w:autoSpaceDN w:val="0"/>
        <w:adjustRightInd w:val="0"/>
        <w:spacing w:after="106"/>
        <w:ind w:left="714" w:hanging="357"/>
        <w:jc w:val="left"/>
        <w:rPr>
          <w:rFonts w:cs="Arial"/>
          <w:lang w:val="en-US"/>
        </w:rPr>
      </w:pPr>
      <w:r w:rsidRPr="00C23A33">
        <w:rPr>
          <w:rFonts w:cs="Arial"/>
          <w:lang w:val="en-US"/>
        </w:rPr>
        <w:t>Checking, if exit criteria are met (for more formal review types)</w:t>
      </w:r>
    </w:p>
    <w:p w14:paraId="5D7B2B34" w14:textId="0B8EAFD1" w:rsidR="00A5399B" w:rsidRDefault="00A5399B" w:rsidP="004730E0">
      <w:pPr>
        <w:pStyle w:val="Heading3"/>
      </w:pPr>
      <w:bookmarkStart w:id="94" w:name="_Toc322077029"/>
      <w:r>
        <w:t xml:space="preserve">3.2.2 </w:t>
      </w:r>
      <w:bookmarkStart w:id="95" w:name="_Toc89909229"/>
      <w:bookmarkStart w:id="96" w:name="_Toc98487662"/>
      <w:bookmarkStart w:id="97" w:name="_Toc102313649"/>
      <w:bookmarkStart w:id="98" w:name="_Toc163275062"/>
      <w:bookmarkStart w:id="99" w:name="_Toc289158585"/>
      <w:r w:rsidRPr="003A7CC7">
        <w:t>Roles and Responsibilities</w:t>
      </w:r>
      <w:bookmarkEnd w:id="95"/>
      <w:r w:rsidR="00F1462A">
        <w:t xml:space="preserve"> in a formal review</w:t>
      </w:r>
      <w:bookmarkEnd w:id="94"/>
      <w:bookmarkEnd w:id="96"/>
      <w:bookmarkEnd w:id="97"/>
      <w:bookmarkEnd w:id="98"/>
      <w:bookmarkEnd w:id="99"/>
    </w:p>
    <w:p w14:paraId="5935497F" w14:textId="77777777" w:rsidR="00A5399B" w:rsidRPr="003A7CC7" w:rsidRDefault="00A5399B" w:rsidP="00612E7B">
      <w:pPr>
        <w:pStyle w:val="BodyText"/>
      </w:pPr>
      <w:r w:rsidRPr="003A7CC7">
        <w:t>A typical formal review will include the roles below:</w:t>
      </w:r>
    </w:p>
    <w:p w14:paraId="6C5184A5" w14:textId="77777777" w:rsidR="00A5399B" w:rsidRPr="003A7CC7" w:rsidRDefault="00A5399B" w:rsidP="00A5399B">
      <w:pPr>
        <w:pStyle w:val="Heading6"/>
      </w:pPr>
      <w:r w:rsidRPr="003A7CC7">
        <w:rPr>
          <w:rFonts w:ascii="MS Mincho" w:eastAsia="MS Mincho" w:hAnsi="MS Mincho" w:cs="MS Mincho"/>
        </w:rPr>
        <w:t> </w:t>
      </w:r>
      <w:r>
        <w:t>Project m</w:t>
      </w:r>
      <w:r w:rsidRPr="003A7CC7">
        <w:t>anager</w:t>
      </w:r>
    </w:p>
    <w:p w14:paraId="0E5AA348" w14:textId="77777777" w:rsidR="00A5399B" w:rsidRPr="003A7CC7" w:rsidRDefault="00A5399B" w:rsidP="004A268B">
      <w:pPr>
        <w:pStyle w:val="ListParagraph"/>
        <w:numPr>
          <w:ilvl w:val="0"/>
          <w:numId w:val="23"/>
        </w:numPr>
      </w:pPr>
      <w:r w:rsidRPr="003A7CC7">
        <w:t>Decides on the execution of reviews</w:t>
      </w:r>
    </w:p>
    <w:p w14:paraId="4636C604" w14:textId="77777777" w:rsidR="00A5399B" w:rsidRPr="003A7CC7" w:rsidRDefault="00A5399B" w:rsidP="004A268B">
      <w:pPr>
        <w:pStyle w:val="ListParagraph"/>
        <w:numPr>
          <w:ilvl w:val="0"/>
          <w:numId w:val="23"/>
        </w:numPr>
      </w:pPr>
      <w:r w:rsidRPr="003A7CC7">
        <w:t xml:space="preserve">Allocates time in project schedules and </w:t>
      </w:r>
    </w:p>
    <w:p w14:paraId="3E575E85" w14:textId="77777777" w:rsidR="00A5399B" w:rsidRPr="003A7CC7" w:rsidRDefault="00A5399B" w:rsidP="004A268B">
      <w:pPr>
        <w:pStyle w:val="ListParagraph"/>
        <w:numPr>
          <w:ilvl w:val="0"/>
          <w:numId w:val="23"/>
        </w:numPr>
      </w:pPr>
      <w:r w:rsidRPr="003A7CC7">
        <w:t>Determines if the review objectives have been met</w:t>
      </w:r>
    </w:p>
    <w:p w14:paraId="38D1F0B4" w14:textId="77777777" w:rsidR="00A5399B" w:rsidRPr="00D7544F" w:rsidRDefault="00A5399B" w:rsidP="00A5399B">
      <w:pPr>
        <w:pStyle w:val="Heading6"/>
        <w:rPr>
          <w:lang w:val="en-US"/>
        </w:rPr>
      </w:pPr>
      <w:r w:rsidRPr="003A7CC7">
        <w:rPr>
          <w:lang w:val="en-US"/>
        </w:rPr>
        <w:t>Moderator</w:t>
      </w:r>
    </w:p>
    <w:p w14:paraId="690C01CE" w14:textId="77777777" w:rsidR="00A5399B" w:rsidRPr="003A7CC7" w:rsidRDefault="00A5399B" w:rsidP="004A268B">
      <w:pPr>
        <w:pStyle w:val="ListParagraph"/>
        <w:numPr>
          <w:ilvl w:val="0"/>
          <w:numId w:val="23"/>
        </w:numPr>
      </w:pPr>
      <w:r w:rsidRPr="003A7CC7">
        <w:t>Plans the review</w:t>
      </w:r>
    </w:p>
    <w:p w14:paraId="0CAE2291" w14:textId="77777777" w:rsidR="00A5399B" w:rsidRPr="003A7CC7" w:rsidRDefault="00A5399B" w:rsidP="004A268B">
      <w:pPr>
        <w:pStyle w:val="ListParagraph"/>
        <w:numPr>
          <w:ilvl w:val="0"/>
          <w:numId w:val="23"/>
        </w:numPr>
      </w:pPr>
      <w:r>
        <w:t>Lead</w:t>
      </w:r>
      <w:r w:rsidRPr="003A7CC7">
        <w:t>s the meeting</w:t>
      </w:r>
    </w:p>
    <w:p w14:paraId="0F70C947" w14:textId="77777777" w:rsidR="00A5399B" w:rsidRDefault="00A5399B" w:rsidP="004A268B">
      <w:pPr>
        <w:pStyle w:val="ListParagraph"/>
        <w:numPr>
          <w:ilvl w:val="0"/>
          <w:numId w:val="23"/>
        </w:numPr>
      </w:pPr>
      <w:r w:rsidRPr="003A7CC7">
        <w:t>Performs follow-up after the meeting</w:t>
      </w:r>
    </w:p>
    <w:p w14:paraId="74E66FE6" w14:textId="77777777" w:rsidR="00A5399B" w:rsidRPr="003A7CC7" w:rsidRDefault="00A5399B" w:rsidP="004A268B">
      <w:pPr>
        <w:pStyle w:val="ListParagraph"/>
        <w:numPr>
          <w:ilvl w:val="0"/>
          <w:numId w:val="23"/>
        </w:numPr>
      </w:pPr>
      <w:r>
        <w:t>I</w:t>
      </w:r>
      <w:r w:rsidRPr="003A7CC7">
        <w:t>s often the person upon whom the success of the review rests</w:t>
      </w:r>
    </w:p>
    <w:p w14:paraId="475FB2DB" w14:textId="77777777" w:rsidR="00A5399B" w:rsidRPr="00D7544F" w:rsidRDefault="00A5399B" w:rsidP="004A268B">
      <w:pPr>
        <w:pStyle w:val="ListParagraph"/>
        <w:numPr>
          <w:ilvl w:val="0"/>
          <w:numId w:val="23"/>
        </w:numPr>
      </w:pPr>
      <w:r w:rsidRPr="00D7544F">
        <w:lastRenderedPageBreak/>
        <w:t>If necessary, the moderator may mediate between the (reviewers’) various points of view.</w:t>
      </w:r>
    </w:p>
    <w:p w14:paraId="3D5D4F67" w14:textId="77777777" w:rsidR="00A5399B" w:rsidRDefault="00A5399B" w:rsidP="00A5399B">
      <w:pPr>
        <w:pStyle w:val="Heading6"/>
        <w:rPr>
          <w:lang w:val="en-US"/>
        </w:rPr>
      </w:pPr>
      <w:r w:rsidRPr="003A7CC7">
        <w:rPr>
          <w:lang w:val="en-US"/>
        </w:rPr>
        <w:t xml:space="preserve">Author: </w:t>
      </w:r>
    </w:p>
    <w:p w14:paraId="3FBC0613" w14:textId="77777777" w:rsidR="00A5399B" w:rsidRPr="00D7544F" w:rsidRDefault="00A5399B" w:rsidP="004A268B">
      <w:pPr>
        <w:pStyle w:val="ListParagraph"/>
        <w:numPr>
          <w:ilvl w:val="0"/>
          <w:numId w:val="23"/>
        </w:numPr>
      </w:pPr>
      <w:proofErr w:type="gramStart"/>
      <w:r w:rsidRPr="00D7544F">
        <w:t>the</w:t>
      </w:r>
      <w:proofErr w:type="gramEnd"/>
      <w:r w:rsidRPr="00D7544F">
        <w:t xml:space="preserve"> writer or person with chief responsibility for the document(s) to be reviewed.</w:t>
      </w:r>
    </w:p>
    <w:p w14:paraId="2B41D0B5" w14:textId="77777777" w:rsidR="00A5399B" w:rsidRDefault="00A5399B" w:rsidP="00A5399B">
      <w:pPr>
        <w:pStyle w:val="Heading6"/>
        <w:rPr>
          <w:lang w:val="en-US"/>
        </w:rPr>
      </w:pPr>
      <w:r w:rsidRPr="003A7CC7">
        <w:rPr>
          <w:lang w:val="en-US"/>
        </w:rPr>
        <w:t xml:space="preserve">Reviewers </w:t>
      </w:r>
      <w:r w:rsidRPr="003A7CC7">
        <w:rPr>
          <w:rFonts w:cs="Arial"/>
          <w:lang w:val="en-US"/>
        </w:rPr>
        <w:t>(also</w:t>
      </w:r>
      <w:r>
        <w:rPr>
          <w:rFonts w:cs="Arial"/>
          <w:lang w:val="en-US"/>
        </w:rPr>
        <w:t xml:space="preserve"> called checkers or inspectors)</w:t>
      </w:r>
    </w:p>
    <w:p w14:paraId="16F08660" w14:textId="77777777" w:rsidR="00A5399B" w:rsidRPr="003A7CC7" w:rsidRDefault="00A5399B" w:rsidP="004A268B">
      <w:pPr>
        <w:widowControl w:val="0"/>
        <w:numPr>
          <w:ilvl w:val="0"/>
          <w:numId w:val="15"/>
        </w:numPr>
        <w:tabs>
          <w:tab w:val="left" w:pos="940"/>
          <w:tab w:val="left" w:pos="1440"/>
        </w:tabs>
        <w:autoSpaceDE w:val="0"/>
        <w:autoSpaceDN w:val="0"/>
        <w:adjustRightInd w:val="0"/>
        <w:spacing w:after="106"/>
        <w:ind w:left="714" w:hanging="357"/>
        <w:jc w:val="left"/>
        <w:rPr>
          <w:rFonts w:cs="Arial"/>
          <w:lang w:val="en-US"/>
        </w:rPr>
      </w:pPr>
      <w:proofErr w:type="gramStart"/>
      <w:r w:rsidRPr="003A7CC7">
        <w:rPr>
          <w:rFonts w:cs="Arial"/>
          <w:lang w:val="en-US"/>
        </w:rPr>
        <w:t>individuals</w:t>
      </w:r>
      <w:proofErr w:type="gramEnd"/>
      <w:r w:rsidRPr="003A7CC7">
        <w:rPr>
          <w:rFonts w:cs="Arial"/>
          <w:lang w:val="en-US"/>
        </w:rPr>
        <w:t xml:space="preserve"> with a specific technical or business background </w:t>
      </w:r>
    </w:p>
    <w:p w14:paraId="245FC374" w14:textId="77777777" w:rsidR="00A5399B" w:rsidRPr="003A7CC7" w:rsidRDefault="00A5399B" w:rsidP="004A268B">
      <w:pPr>
        <w:widowControl w:val="0"/>
        <w:numPr>
          <w:ilvl w:val="0"/>
          <w:numId w:val="15"/>
        </w:numPr>
        <w:tabs>
          <w:tab w:val="left" w:pos="940"/>
          <w:tab w:val="left" w:pos="1440"/>
        </w:tabs>
        <w:autoSpaceDE w:val="0"/>
        <w:autoSpaceDN w:val="0"/>
        <w:adjustRightInd w:val="0"/>
        <w:spacing w:after="106"/>
        <w:ind w:left="714" w:hanging="357"/>
        <w:jc w:val="left"/>
        <w:rPr>
          <w:rFonts w:cs="Arial"/>
          <w:lang w:val="en-US"/>
        </w:rPr>
      </w:pPr>
      <w:r w:rsidRPr="003A7CC7">
        <w:rPr>
          <w:rFonts w:cs="Arial"/>
          <w:lang w:val="en-US"/>
        </w:rPr>
        <w:t xml:space="preserve">Identify and describe findings (e.g., defects) in the product under review after the necessary preparation </w:t>
      </w:r>
    </w:p>
    <w:p w14:paraId="08DA03EC" w14:textId="77777777" w:rsidR="00A5399B" w:rsidRPr="003A7CC7" w:rsidRDefault="00A5399B" w:rsidP="004A268B">
      <w:pPr>
        <w:widowControl w:val="0"/>
        <w:numPr>
          <w:ilvl w:val="0"/>
          <w:numId w:val="15"/>
        </w:numPr>
        <w:tabs>
          <w:tab w:val="left" w:pos="940"/>
          <w:tab w:val="left" w:pos="1440"/>
        </w:tabs>
        <w:autoSpaceDE w:val="0"/>
        <w:autoSpaceDN w:val="0"/>
        <w:adjustRightInd w:val="0"/>
        <w:spacing w:after="106"/>
        <w:ind w:left="714" w:hanging="357"/>
        <w:jc w:val="left"/>
        <w:rPr>
          <w:rFonts w:cs="Arial"/>
          <w:lang w:val="en-US"/>
        </w:rPr>
      </w:pPr>
      <w:r w:rsidRPr="003A7CC7">
        <w:rPr>
          <w:rFonts w:cs="Arial"/>
          <w:lang w:val="en-US"/>
        </w:rPr>
        <w:t>Should be chosen to represent different perspectives and roles in the review process</w:t>
      </w:r>
    </w:p>
    <w:p w14:paraId="2ED532DA" w14:textId="77777777" w:rsidR="00A5399B" w:rsidRPr="0099041D" w:rsidRDefault="00A5399B" w:rsidP="004A268B">
      <w:pPr>
        <w:widowControl w:val="0"/>
        <w:numPr>
          <w:ilvl w:val="0"/>
          <w:numId w:val="15"/>
        </w:numPr>
        <w:tabs>
          <w:tab w:val="left" w:pos="940"/>
          <w:tab w:val="left" w:pos="1440"/>
        </w:tabs>
        <w:autoSpaceDE w:val="0"/>
        <w:autoSpaceDN w:val="0"/>
        <w:adjustRightInd w:val="0"/>
        <w:spacing w:after="106"/>
        <w:ind w:left="714" w:hanging="357"/>
        <w:jc w:val="left"/>
        <w:rPr>
          <w:rFonts w:cs="Arial"/>
          <w:lang w:val="en-US"/>
        </w:rPr>
      </w:pPr>
      <w:r w:rsidRPr="003A7CC7">
        <w:rPr>
          <w:rFonts w:cs="Arial"/>
          <w:lang w:val="en-US"/>
        </w:rPr>
        <w:t xml:space="preserve">Should take part in </w:t>
      </w:r>
      <w:r>
        <w:rPr>
          <w:rFonts w:cs="Arial"/>
          <w:lang w:val="en-US"/>
        </w:rPr>
        <w:t>any</w:t>
      </w:r>
      <w:r w:rsidRPr="003A7CC7">
        <w:rPr>
          <w:rFonts w:cs="Arial"/>
          <w:lang w:val="en-US"/>
        </w:rPr>
        <w:t xml:space="preserve"> review meeting</w:t>
      </w:r>
      <w:r>
        <w:rPr>
          <w:rFonts w:cs="Arial"/>
          <w:lang w:val="en-US"/>
        </w:rPr>
        <w:t xml:space="preserve"> that requires their expertise</w:t>
      </w:r>
      <w:r w:rsidRPr="003A7CC7">
        <w:rPr>
          <w:rFonts w:cs="Arial"/>
          <w:lang w:val="en-US"/>
        </w:rPr>
        <w:t>.</w:t>
      </w:r>
    </w:p>
    <w:p w14:paraId="440C9EED" w14:textId="77777777" w:rsidR="00A5399B" w:rsidRDefault="00A5399B" w:rsidP="00A5399B">
      <w:pPr>
        <w:pStyle w:val="Heading6"/>
      </w:pPr>
      <w:r w:rsidRPr="003A7CC7">
        <w:t>Scribe (or recorder)</w:t>
      </w:r>
    </w:p>
    <w:p w14:paraId="67ADA5E6" w14:textId="20E06B74" w:rsidR="00D14A97" w:rsidRDefault="00A5399B" w:rsidP="00612E7B">
      <w:pPr>
        <w:pStyle w:val="BodyText"/>
      </w:pPr>
      <w:proofErr w:type="gramStart"/>
      <w:r w:rsidRPr="003A7CC7">
        <w:t>document</w:t>
      </w:r>
      <w:proofErr w:type="gramEnd"/>
      <w:r w:rsidRPr="003A7CC7">
        <w:t xml:space="preserve"> all the issues, problems and open points that wer</w:t>
      </w:r>
      <w:r>
        <w:t>e identified during the meeting</w:t>
      </w:r>
      <w:r w:rsidR="00BA1790" w:rsidRPr="003A7CC7">
        <w:t>.</w:t>
      </w:r>
    </w:p>
    <w:p w14:paraId="5C55D1CB" w14:textId="3CC6E326" w:rsidR="00A5399B" w:rsidRPr="003A7CC7" w:rsidRDefault="00A5399B" w:rsidP="004730E0">
      <w:pPr>
        <w:pStyle w:val="Heading3"/>
      </w:pPr>
      <w:bookmarkStart w:id="100" w:name="_Toc98487663"/>
      <w:bookmarkStart w:id="101" w:name="_Toc102313650"/>
      <w:bookmarkStart w:id="102" w:name="_Toc163275063"/>
      <w:bookmarkStart w:id="103" w:name="_Toc289158586"/>
      <w:bookmarkStart w:id="104" w:name="_Toc322077030"/>
      <w:r>
        <w:t xml:space="preserve">3.2.3 </w:t>
      </w:r>
      <w:r w:rsidRPr="003A7CC7">
        <w:t xml:space="preserve">Types of Reviews </w:t>
      </w:r>
      <w:bookmarkEnd w:id="100"/>
      <w:bookmarkEnd w:id="101"/>
      <w:bookmarkEnd w:id="102"/>
      <w:bookmarkEnd w:id="103"/>
      <w:bookmarkEnd w:id="104"/>
    </w:p>
    <w:p w14:paraId="635E3821" w14:textId="77777777" w:rsidR="00A5399B" w:rsidRPr="003A7CC7" w:rsidRDefault="00A5399B" w:rsidP="00612E7B">
      <w:pPr>
        <w:pStyle w:val="BodyText"/>
      </w:pPr>
      <w:r w:rsidRPr="003A7CC7">
        <w:t>A single software product or related work product may be the subject of more than one review. If more than one type of review</w:t>
      </w:r>
      <w:r>
        <w:t xml:space="preserve"> is used</w:t>
      </w:r>
      <w:r w:rsidRPr="003A7CC7">
        <w:t>, the order may vary. For example, an informal review may be carried out before a technical review, or an inspection may be carried out on a requirements specification before a walkthrough with customers. The main characteristics, options, and purposes of common review types are:</w:t>
      </w:r>
    </w:p>
    <w:p w14:paraId="309C2C98" w14:textId="77777777" w:rsidR="00A5399B" w:rsidRPr="003A7CC7" w:rsidRDefault="00A5399B" w:rsidP="00A5399B">
      <w:pPr>
        <w:pStyle w:val="Heading5"/>
      </w:pPr>
      <w:r w:rsidRPr="003A7CC7">
        <w:t>Informal Review</w:t>
      </w:r>
    </w:p>
    <w:p w14:paraId="72679E8E" w14:textId="77777777" w:rsidR="00A5399B" w:rsidRPr="003A7CC7" w:rsidRDefault="00A5399B" w:rsidP="004A268B">
      <w:pPr>
        <w:pStyle w:val="ListParagraph"/>
        <w:numPr>
          <w:ilvl w:val="0"/>
          <w:numId w:val="23"/>
        </w:numPr>
      </w:pPr>
      <w:r w:rsidRPr="003A7CC7">
        <w:t>Main purpose: inexpensive way to get some benefit</w:t>
      </w:r>
    </w:p>
    <w:p w14:paraId="0C3A978A" w14:textId="77777777" w:rsidR="00A5399B" w:rsidRPr="003A7CC7" w:rsidRDefault="00A5399B" w:rsidP="004A268B">
      <w:pPr>
        <w:pStyle w:val="ListParagraph"/>
        <w:numPr>
          <w:ilvl w:val="0"/>
          <w:numId w:val="23"/>
        </w:numPr>
      </w:pPr>
      <w:r w:rsidRPr="003A7CC7">
        <w:t>No formal process</w:t>
      </w:r>
    </w:p>
    <w:p w14:paraId="3ED4369D" w14:textId="77777777" w:rsidR="00A5399B" w:rsidRPr="003A7CC7" w:rsidRDefault="00A5399B" w:rsidP="004A268B">
      <w:pPr>
        <w:pStyle w:val="ListParagraph"/>
        <w:numPr>
          <w:ilvl w:val="0"/>
          <w:numId w:val="23"/>
        </w:numPr>
      </w:pPr>
      <w:r w:rsidRPr="003A7CC7">
        <w:t>May take the form of pair programming, pairwise working or a technical lead reviewing designs and code</w:t>
      </w:r>
    </w:p>
    <w:p w14:paraId="6E4008B0" w14:textId="77777777" w:rsidR="00A5399B" w:rsidRPr="003A7CC7" w:rsidRDefault="00A5399B" w:rsidP="004A268B">
      <w:pPr>
        <w:pStyle w:val="ListParagraph"/>
        <w:numPr>
          <w:ilvl w:val="0"/>
          <w:numId w:val="23"/>
        </w:numPr>
      </w:pPr>
      <w:r w:rsidRPr="003A7CC7">
        <w:t>Results may be documented</w:t>
      </w:r>
    </w:p>
    <w:p w14:paraId="299A381B" w14:textId="77777777" w:rsidR="00A5399B" w:rsidRPr="00E918A9" w:rsidRDefault="00A5399B" w:rsidP="004A268B">
      <w:pPr>
        <w:pStyle w:val="ListParagraph"/>
        <w:numPr>
          <w:ilvl w:val="0"/>
          <w:numId w:val="23"/>
        </w:numPr>
      </w:pPr>
      <w:r w:rsidRPr="003A7CC7">
        <w:t>Varies in usefulness depending on the reviewers</w:t>
      </w:r>
    </w:p>
    <w:p w14:paraId="1C673A81" w14:textId="77777777" w:rsidR="00A5399B" w:rsidRPr="003A7CC7" w:rsidRDefault="00A5399B" w:rsidP="00A5399B">
      <w:pPr>
        <w:pStyle w:val="Heading5"/>
      </w:pPr>
      <w:r w:rsidRPr="003A7CC7">
        <w:t>Walkthrough</w:t>
      </w:r>
    </w:p>
    <w:p w14:paraId="3F3C2069" w14:textId="77777777" w:rsidR="00A5399B" w:rsidRPr="003A7CC7" w:rsidRDefault="00A5399B" w:rsidP="004A268B">
      <w:pPr>
        <w:pStyle w:val="ListParagraph"/>
        <w:numPr>
          <w:ilvl w:val="0"/>
          <w:numId w:val="23"/>
        </w:numPr>
      </w:pPr>
      <w:r w:rsidRPr="003A7CC7">
        <w:t>Main purposes: learning, gaining understanding, finding defects</w:t>
      </w:r>
    </w:p>
    <w:p w14:paraId="00B422CE" w14:textId="77777777" w:rsidR="00A5399B" w:rsidRPr="003A7CC7" w:rsidRDefault="00A5399B" w:rsidP="004A268B">
      <w:pPr>
        <w:pStyle w:val="ListParagraph"/>
        <w:numPr>
          <w:ilvl w:val="0"/>
          <w:numId w:val="23"/>
        </w:numPr>
      </w:pPr>
      <w:r w:rsidRPr="003A7CC7">
        <w:t>May vary in practice from quite informal to very formal</w:t>
      </w:r>
      <w:r w:rsidRPr="003A7CC7">
        <w:rPr>
          <w:rFonts w:ascii="MS Mincho" w:eastAsia="MS Mincho" w:hAnsi="MS Mincho" w:cs="MS Mincho"/>
        </w:rPr>
        <w:t> </w:t>
      </w:r>
    </w:p>
    <w:p w14:paraId="19A7F754" w14:textId="77777777" w:rsidR="00A5399B" w:rsidRPr="003A7CC7" w:rsidRDefault="00A5399B" w:rsidP="004A268B">
      <w:pPr>
        <w:pStyle w:val="ListParagraph"/>
        <w:numPr>
          <w:ilvl w:val="0"/>
          <w:numId w:val="23"/>
        </w:numPr>
      </w:pPr>
      <w:r w:rsidRPr="003A7CC7">
        <w:t>Meeting led by author</w:t>
      </w:r>
    </w:p>
    <w:p w14:paraId="5BC817B9" w14:textId="77777777" w:rsidR="00A5399B" w:rsidRPr="003A7CC7" w:rsidRDefault="00A5399B" w:rsidP="004A268B">
      <w:pPr>
        <w:pStyle w:val="ListParagraph"/>
        <w:numPr>
          <w:ilvl w:val="0"/>
          <w:numId w:val="23"/>
        </w:numPr>
      </w:pPr>
      <w:r w:rsidRPr="003A7CC7">
        <w:t>May take the form of scenarios, dry runs, peer group participation</w:t>
      </w:r>
    </w:p>
    <w:p w14:paraId="2643011E" w14:textId="77777777" w:rsidR="00A5399B" w:rsidRPr="003A7CC7" w:rsidRDefault="00A5399B" w:rsidP="004A268B">
      <w:pPr>
        <w:pStyle w:val="ListParagraph"/>
        <w:numPr>
          <w:ilvl w:val="0"/>
          <w:numId w:val="23"/>
        </w:numPr>
      </w:pPr>
      <w:r w:rsidRPr="003A7CC7">
        <w:t>Open-ended sessions</w:t>
      </w:r>
    </w:p>
    <w:p w14:paraId="738EA314" w14:textId="77777777" w:rsidR="00A5399B" w:rsidRPr="003A7CC7" w:rsidRDefault="00A5399B" w:rsidP="004A268B">
      <w:pPr>
        <w:pStyle w:val="ListParagraph"/>
        <w:numPr>
          <w:ilvl w:val="0"/>
          <w:numId w:val="23"/>
        </w:numPr>
      </w:pPr>
      <w:r w:rsidRPr="003A7CC7">
        <w:lastRenderedPageBreak/>
        <w:t>Optional pre-meeting preparation of reviewers</w:t>
      </w:r>
    </w:p>
    <w:p w14:paraId="42132589" w14:textId="77777777" w:rsidR="00A5399B" w:rsidRPr="003A7CC7" w:rsidRDefault="00A5399B" w:rsidP="004A268B">
      <w:pPr>
        <w:pStyle w:val="ListParagraph"/>
        <w:numPr>
          <w:ilvl w:val="0"/>
          <w:numId w:val="23"/>
        </w:numPr>
      </w:pPr>
      <w:r w:rsidRPr="003A7CC7">
        <w:t>Optional preparation of a review report including list of findings</w:t>
      </w:r>
    </w:p>
    <w:p w14:paraId="7393C891" w14:textId="77777777" w:rsidR="00A5399B" w:rsidRPr="00E918A9" w:rsidRDefault="00A5399B" w:rsidP="004A268B">
      <w:pPr>
        <w:pStyle w:val="ListParagraph"/>
        <w:numPr>
          <w:ilvl w:val="0"/>
          <w:numId w:val="23"/>
        </w:numPr>
      </w:pPr>
      <w:r w:rsidRPr="003A7CC7">
        <w:t>Optional scribe (who is not the author)</w:t>
      </w:r>
    </w:p>
    <w:p w14:paraId="07824DAD" w14:textId="77777777" w:rsidR="00A5399B" w:rsidRPr="003A7CC7" w:rsidRDefault="00A5399B" w:rsidP="00A5399B">
      <w:pPr>
        <w:pStyle w:val="Heading5"/>
      </w:pPr>
      <w:r w:rsidRPr="003A7CC7">
        <w:t>Technical Review</w:t>
      </w:r>
    </w:p>
    <w:p w14:paraId="2CEAA803" w14:textId="77777777" w:rsidR="00A5399B" w:rsidRPr="003A7CC7" w:rsidRDefault="00A5399B" w:rsidP="004A268B">
      <w:pPr>
        <w:pStyle w:val="ListParagraph"/>
        <w:numPr>
          <w:ilvl w:val="0"/>
          <w:numId w:val="23"/>
        </w:numPr>
      </w:pPr>
      <w:r w:rsidRPr="003A7CC7">
        <w:t>Main purposes:  discussing, making decisions, evaluating alternatives, finding defects</w:t>
      </w:r>
      <w:r>
        <w:t xml:space="preserve">, </w:t>
      </w:r>
      <w:r w:rsidRPr="003A7CC7">
        <w:t>solving technical problems and checking conformance to specifications, plans, regulations, and standards</w:t>
      </w:r>
    </w:p>
    <w:p w14:paraId="413C3D7A" w14:textId="77777777" w:rsidR="00A5399B" w:rsidRPr="003A7CC7" w:rsidRDefault="00A5399B" w:rsidP="004A268B">
      <w:pPr>
        <w:pStyle w:val="ListParagraph"/>
        <w:numPr>
          <w:ilvl w:val="0"/>
          <w:numId w:val="23"/>
        </w:numPr>
      </w:pPr>
      <w:r w:rsidRPr="003A7CC7">
        <w:t>May vary in practice from quite informal to very formal</w:t>
      </w:r>
    </w:p>
    <w:p w14:paraId="3F0F489D" w14:textId="77777777" w:rsidR="00A5399B" w:rsidRPr="003A7CC7" w:rsidRDefault="00A5399B" w:rsidP="004A268B">
      <w:pPr>
        <w:pStyle w:val="ListParagraph"/>
        <w:numPr>
          <w:ilvl w:val="0"/>
          <w:numId w:val="23"/>
        </w:numPr>
      </w:pPr>
      <w:r w:rsidRPr="003A7CC7">
        <w:t>Documented, defined defect-detection process that includes peers and technical experts with optional management participation</w:t>
      </w:r>
    </w:p>
    <w:p w14:paraId="486179F7" w14:textId="77777777" w:rsidR="00A5399B" w:rsidRPr="003A7CC7" w:rsidRDefault="00A5399B" w:rsidP="004A268B">
      <w:pPr>
        <w:pStyle w:val="ListParagraph"/>
        <w:numPr>
          <w:ilvl w:val="0"/>
          <w:numId w:val="23"/>
        </w:numPr>
      </w:pPr>
      <w:r w:rsidRPr="003A7CC7">
        <w:t>May be performed as a peer review without management participation</w:t>
      </w:r>
    </w:p>
    <w:p w14:paraId="5E90C4C8" w14:textId="77777777" w:rsidR="00A5399B" w:rsidRPr="003A7CC7" w:rsidRDefault="00A5399B" w:rsidP="004A268B">
      <w:pPr>
        <w:pStyle w:val="ListParagraph"/>
        <w:numPr>
          <w:ilvl w:val="0"/>
          <w:numId w:val="23"/>
        </w:numPr>
      </w:pPr>
      <w:r w:rsidRPr="003A7CC7">
        <w:t>Ideally led by trained moderator (not the author)</w:t>
      </w:r>
    </w:p>
    <w:p w14:paraId="72DA1481" w14:textId="77777777" w:rsidR="00A5399B" w:rsidRPr="003A7CC7" w:rsidRDefault="00A5399B" w:rsidP="004A268B">
      <w:pPr>
        <w:pStyle w:val="ListParagraph"/>
        <w:numPr>
          <w:ilvl w:val="0"/>
          <w:numId w:val="23"/>
        </w:numPr>
      </w:pPr>
      <w:r w:rsidRPr="003A7CC7">
        <w:t>Pre-meeting preparation by reviewers</w:t>
      </w:r>
    </w:p>
    <w:p w14:paraId="33518FA0" w14:textId="77777777" w:rsidR="00A5399B" w:rsidRPr="003A7CC7" w:rsidRDefault="00A5399B" w:rsidP="004A268B">
      <w:pPr>
        <w:pStyle w:val="ListParagraph"/>
        <w:numPr>
          <w:ilvl w:val="0"/>
          <w:numId w:val="23"/>
        </w:numPr>
      </w:pPr>
      <w:r w:rsidRPr="003A7CC7">
        <w:t>Optional use of checklists</w:t>
      </w:r>
    </w:p>
    <w:p w14:paraId="5AFFC337" w14:textId="77777777" w:rsidR="00A5399B" w:rsidRPr="00E918A9" w:rsidRDefault="00A5399B" w:rsidP="004A268B">
      <w:pPr>
        <w:pStyle w:val="ListParagraph"/>
        <w:numPr>
          <w:ilvl w:val="0"/>
          <w:numId w:val="23"/>
        </w:numPr>
      </w:pPr>
      <w:r w:rsidRPr="003A7CC7">
        <w:t>Preparation of a review report which includes the list of findings, the verdict whether the software product meets its requirements and, where appropriate, recommendations related to findings</w:t>
      </w:r>
    </w:p>
    <w:p w14:paraId="20F109DF" w14:textId="77777777" w:rsidR="00A5399B" w:rsidRPr="003A7CC7" w:rsidRDefault="00A5399B" w:rsidP="00A5399B">
      <w:pPr>
        <w:pStyle w:val="Heading5"/>
      </w:pPr>
      <w:r w:rsidRPr="003A7CC7">
        <w:t>Inspection</w:t>
      </w:r>
    </w:p>
    <w:p w14:paraId="5A147146" w14:textId="77777777" w:rsidR="00A5399B" w:rsidRPr="003A7CC7" w:rsidRDefault="00A5399B" w:rsidP="004A268B">
      <w:pPr>
        <w:pStyle w:val="ListParagraph"/>
        <w:numPr>
          <w:ilvl w:val="0"/>
          <w:numId w:val="23"/>
        </w:numPr>
      </w:pPr>
      <w:r w:rsidRPr="003A7CC7">
        <w:t>Main purpose: finding defects</w:t>
      </w:r>
      <w:r>
        <w:t xml:space="preserve"> and evaluating document quality</w:t>
      </w:r>
    </w:p>
    <w:p w14:paraId="5D4A6C49" w14:textId="77777777" w:rsidR="00A5399B" w:rsidRPr="003A7CC7" w:rsidRDefault="00A5399B" w:rsidP="004A268B">
      <w:pPr>
        <w:pStyle w:val="ListParagraph"/>
        <w:numPr>
          <w:ilvl w:val="0"/>
          <w:numId w:val="23"/>
        </w:numPr>
      </w:pPr>
      <w:r w:rsidRPr="003A7CC7">
        <w:t>Led by trained moderator (not the author)</w:t>
      </w:r>
    </w:p>
    <w:p w14:paraId="0B290EE7" w14:textId="77777777" w:rsidR="00A5399B" w:rsidRPr="003A7CC7" w:rsidRDefault="00A5399B" w:rsidP="004A268B">
      <w:pPr>
        <w:pStyle w:val="ListParagraph"/>
        <w:numPr>
          <w:ilvl w:val="0"/>
          <w:numId w:val="23"/>
        </w:numPr>
      </w:pPr>
      <w:r w:rsidRPr="003A7CC7">
        <w:t xml:space="preserve">Usually </w:t>
      </w:r>
      <w:r>
        <w:t xml:space="preserve">peers are reviewer </w:t>
      </w:r>
      <w:r w:rsidRPr="003A7CC7">
        <w:t xml:space="preserve"> </w:t>
      </w:r>
    </w:p>
    <w:p w14:paraId="412D7A5A" w14:textId="77777777" w:rsidR="00A5399B" w:rsidRPr="003A7CC7" w:rsidRDefault="00A5399B" w:rsidP="004A268B">
      <w:pPr>
        <w:pStyle w:val="ListParagraph"/>
        <w:numPr>
          <w:ilvl w:val="0"/>
          <w:numId w:val="23"/>
        </w:numPr>
      </w:pPr>
      <w:r w:rsidRPr="003A7CC7">
        <w:t>Defined roles</w:t>
      </w:r>
    </w:p>
    <w:p w14:paraId="08BB9EA6" w14:textId="77777777" w:rsidR="00A5399B" w:rsidRPr="003A7CC7" w:rsidRDefault="00A5399B" w:rsidP="004A268B">
      <w:pPr>
        <w:pStyle w:val="ListParagraph"/>
        <w:numPr>
          <w:ilvl w:val="0"/>
          <w:numId w:val="23"/>
        </w:numPr>
      </w:pPr>
      <w:r>
        <w:t>Collecting</w:t>
      </w:r>
      <w:r w:rsidRPr="003A7CC7">
        <w:t xml:space="preserve"> metrics </w:t>
      </w:r>
    </w:p>
    <w:p w14:paraId="20C1F284" w14:textId="77777777" w:rsidR="00A5399B" w:rsidRPr="003A7CC7" w:rsidRDefault="00A5399B" w:rsidP="004A268B">
      <w:pPr>
        <w:pStyle w:val="ListParagraph"/>
        <w:numPr>
          <w:ilvl w:val="0"/>
          <w:numId w:val="23"/>
        </w:numPr>
      </w:pPr>
      <w:r w:rsidRPr="003A7CC7">
        <w:t>Formal process based on rules and checklists</w:t>
      </w:r>
    </w:p>
    <w:p w14:paraId="4B816BDF" w14:textId="77777777" w:rsidR="00A5399B" w:rsidRPr="003A7CC7" w:rsidRDefault="00A5399B" w:rsidP="004A268B">
      <w:pPr>
        <w:pStyle w:val="ListParagraph"/>
        <w:numPr>
          <w:ilvl w:val="0"/>
          <w:numId w:val="23"/>
        </w:numPr>
      </w:pPr>
      <w:r w:rsidRPr="003A7CC7">
        <w:t>Specified entry and exit criteria for acceptance of the software product</w:t>
      </w:r>
    </w:p>
    <w:p w14:paraId="3F143383" w14:textId="77777777" w:rsidR="00A5399B" w:rsidRPr="003A7CC7" w:rsidRDefault="00A5399B" w:rsidP="004A268B">
      <w:pPr>
        <w:pStyle w:val="ListParagraph"/>
        <w:numPr>
          <w:ilvl w:val="0"/>
          <w:numId w:val="23"/>
        </w:numPr>
      </w:pPr>
      <w:r w:rsidRPr="003A7CC7">
        <w:t>Pre-meeting preparation</w:t>
      </w:r>
    </w:p>
    <w:p w14:paraId="0508F8D8" w14:textId="77777777" w:rsidR="00A5399B" w:rsidRPr="003A7CC7" w:rsidRDefault="00A5399B" w:rsidP="004A268B">
      <w:pPr>
        <w:pStyle w:val="ListParagraph"/>
        <w:numPr>
          <w:ilvl w:val="0"/>
          <w:numId w:val="23"/>
        </w:numPr>
      </w:pPr>
      <w:r w:rsidRPr="003A7CC7">
        <w:t>Inspection report including list of findings</w:t>
      </w:r>
    </w:p>
    <w:p w14:paraId="443F1830" w14:textId="77777777" w:rsidR="00A5399B" w:rsidRPr="003A7CC7" w:rsidRDefault="00A5399B" w:rsidP="004A268B">
      <w:pPr>
        <w:pStyle w:val="ListParagraph"/>
        <w:numPr>
          <w:ilvl w:val="0"/>
          <w:numId w:val="23"/>
        </w:numPr>
      </w:pPr>
      <w:r w:rsidRPr="003A7CC7">
        <w:t>Formal follow-up process (with optional process improvement components)</w:t>
      </w:r>
    </w:p>
    <w:p w14:paraId="438FB93C" w14:textId="77777777" w:rsidR="00A5399B" w:rsidRPr="00E918A9" w:rsidRDefault="00A5399B" w:rsidP="004A268B">
      <w:pPr>
        <w:pStyle w:val="ListParagraph"/>
        <w:numPr>
          <w:ilvl w:val="0"/>
          <w:numId w:val="23"/>
        </w:numPr>
      </w:pPr>
      <w:r w:rsidRPr="003A7CC7">
        <w:t>Optional reader</w:t>
      </w:r>
    </w:p>
    <w:p w14:paraId="0BC25D39" w14:textId="7BC21DCB" w:rsidR="00D14A97" w:rsidRDefault="00A5399B" w:rsidP="00A41F0B">
      <w:r w:rsidRPr="003A7CC7">
        <w:lastRenderedPageBreak/>
        <w:t>Walkthroughs, technical reviews and inspections can be performed within a peer group, i.e., colleagues at the same organizational level. This type of review is called a “peer review.</w:t>
      </w:r>
    </w:p>
    <w:p w14:paraId="1E265C93" w14:textId="77777777" w:rsidR="00261F53" w:rsidRDefault="00261F53" w:rsidP="00261F53"/>
    <w:p w14:paraId="3FE29DE0" w14:textId="7256009F" w:rsidR="00261F53" w:rsidRPr="003A7CC7" w:rsidRDefault="00261F53" w:rsidP="004730E0">
      <w:pPr>
        <w:pStyle w:val="Heading3"/>
      </w:pPr>
      <w:r>
        <w:t xml:space="preserve">3.2.4   </w:t>
      </w:r>
      <w:r w:rsidR="00D408F6">
        <w:t>Finding</w:t>
      </w:r>
      <w:r>
        <w:t xml:space="preserve"> defects in </w:t>
      </w:r>
      <w:r w:rsidR="00D408F6">
        <w:t xml:space="preserve">specifications using </w:t>
      </w:r>
      <w:r>
        <w:t>review</w:t>
      </w:r>
      <w:r w:rsidR="00D408F6">
        <w:t>s</w:t>
      </w:r>
      <w:r>
        <w:t xml:space="preserve"> (K3</w:t>
      </w:r>
      <w:r w:rsidRPr="003A7CC7">
        <w:t>)</w:t>
      </w:r>
    </w:p>
    <w:p w14:paraId="73CF81FF" w14:textId="77777777" w:rsidR="00261F53" w:rsidRDefault="00261F53" w:rsidP="00261F53">
      <w:r>
        <w:t xml:space="preserve">The main objective of reviews is to find </w:t>
      </w:r>
      <w:r>
        <w:rPr>
          <w:u w:val="single"/>
        </w:rPr>
        <w:t>major</w:t>
      </w:r>
      <w:r>
        <w:t xml:space="preserve"> defects. This depends on how the reviewers do their work. Various factors influence this. Besides the appropriate review type, in case of a formal review the adherence of the process and using the defined roles there are further </w:t>
      </w:r>
      <w:proofErr w:type="gramStart"/>
      <w:r>
        <w:t>preconditions which</w:t>
      </w:r>
      <w:proofErr w:type="gramEnd"/>
      <w:r>
        <w:t xml:space="preserve"> influence the work of the reviewer.</w:t>
      </w:r>
    </w:p>
    <w:p w14:paraId="77288316" w14:textId="77777777" w:rsidR="00261F53" w:rsidRDefault="00261F53" w:rsidP="004A268B">
      <w:pPr>
        <w:pStyle w:val="ListParagraph"/>
        <w:numPr>
          <w:ilvl w:val="0"/>
          <w:numId w:val="24"/>
        </w:numPr>
      </w:pPr>
      <w:r>
        <w:t>Reviewers must be qualified, i.e. they must be able to understand the document under review as well as its background.</w:t>
      </w:r>
    </w:p>
    <w:p w14:paraId="6839DDCC" w14:textId="77777777" w:rsidR="00261F53" w:rsidRDefault="00261F53" w:rsidP="004A268B">
      <w:pPr>
        <w:pStyle w:val="ListParagraph"/>
        <w:numPr>
          <w:ilvl w:val="0"/>
          <w:numId w:val="24"/>
        </w:numPr>
      </w:pPr>
      <w:r>
        <w:t>Reviewers need enough time to read the document itself, background documents and check possible checklists. Reading means reading in order to understand and checking against the background.</w:t>
      </w:r>
    </w:p>
    <w:p w14:paraId="0EFED03A" w14:textId="77777777" w:rsidR="00261F53" w:rsidRDefault="00261F53" w:rsidP="004A268B">
      <w:pPr>
        <w:pStyle w:val="ListParagraph"/>
        <w:numPr>
          <w:ilvl w:val="0"/>
          <w:numId w:val="24"/>
        </w:numPr>
      </w:pPr>
      <w:r>
        <w:t>There must be a nonthreatening atmosphere (i.e. a reviewer must not fear to be criticized for “idiotic” comments if something was misunderstood)</w:t>
      </w:r>
    </w:p>
    <w:p w14:paraId="6086F0DF" w14:textId="77777777" w:rsidR="00261F53" w:rsidRDefault="00261F53" w:rsidP="00261F53">
      <w:pPr>
        <w:ind w:left="720"/>
      </w:pPr>
    </w:p>
    <w:p w14:paraId="33D396DF" w14:textId="77777777" w:rsidR="00261F53" w:rsidRDefault="00261F53" w:rsidP="00261F53">
      <w:pPr>
        <w:contextualSpacing/>
      </w:pPr>
      <w:r>
        <w:t xml:space="preserve">Defects to be found are </w:t>
      </w:r>
    </w:p>
    <w:p w14:paraId="574FA627" w14:textId="77777777" w:rsidR="00261F53" w:rsidRDefault="00261F53" w:rsidP="004A268B">
      <w:pPr>
        <w:pStyle w:val="ListParagraph"/>
        <w:numPr>
          <w:ilvl w:val="0"/>
          <w:numId w:val="25"/>
        </w:numPr>
      </w:pPr>
      <w:r>
        <w:t>“</w:t>
      </w:r>
      <w:proofErr w:type="gramStart"/>
      <w:r>
        <w:t>wrong</w:t>
      </w:r>
      <w:proofErr w:type="gramEnd"/>
      <w:r>
        <w:t xml:space="preserve">”, i.e. the solution works differently from required or expected working, </w:t>
      </w:r>
    </w:p>
    <w:p w14:paraId="25A60867" w14:textId="77777777" w:rsidR="00261F53" w:rsidRDefault="00261F53" w:rsidP="004A268B">
      <w:pPr>
        <w:pStyle w:val="ListParagraph"/>
        <w:numPr>
          <w:ilvl w:val="0"/>
          <w:numId w:val="25"/>
        </w:numPr>
      </w:pPr>
      <w:r>
        <w:t>“</w:t>
      </w:r>
      <w:proofErr w:type="gramStart"/>
      <w:r>
        <w:t>extra</w:t>
      </w:r>
      <w:proofErr w:type="gramEnd"/>
      <w:r>
        <w:t xml:space="preserve">”, i.e. the solution does unnecessary or not required things, or </w:t>
      </w:r>
    </w:p>
    <w:p w14:paraId="6D9D0FE9" w14:textId="77777777" w:rsidR="00261F53" w:rsidRDefault="00261F53" w:rsidP="004A268B">
      <w:pPr>
        <w:pStyle w:val="ListParagraph"/>
        <w:numPr>
          <w:ilvl w:val="0"/>
          <w:numId w:val="25"/>
        </w:numPr>
      </w:pPr>
      <w:r>
        <w:t>“</w:t>
      </w:r>
      <w:proofErr w:type="gramStart"/>
      <w:r>
        <w:t>missing</w:t>
      </w:r>
      <w:proofErr w:type="gramEnd"/>
      <w:r>
        <w:t>”, i.e. some required features do not work or does not work in all necessary cases.</w:t>
      </w:r>
    </w:p>
    <w:p w14:paraId="3D785C33" w14:textId="77777777" w:rsidR="00261F53" w:rsidRDefault="00261F53" w:rsidP="00261F53"/>
    <w:p w14:paraId="4D75E26C" w14:textId="77777777" w:rsidR="00261F53" w:rsidRDefault="00261F53" w:rsidP="00261F53">
      <w:pPr>
        <w:contextualSpacing/>
      </w:pPr>
      <w:r>
        <w:t>The meeting must concentrate on important (major) issues. A reviewer should sort out any minor points and report them outside of the review meeting, for example, as written comments.</w:t>
      </w:r>
    </w:p>
    <w:p w14:paraId="3E7C3787" w14:textId="77777777" w:rsidR="00261F53" w:rsidRDefault="00261F53" w:rsidP="00261F53"/>
    <w:p w14:paraId="40BA2322" w14:textId="3E6B1E45" w:rsidR="00261F53" w:rsidRDefault="00261F53" w:rsidP="00261F53">
      <w:pPr>
        <w:rPr>
          <w:rFonts w:cs="Arial"/>
          <w:lang w:val="en-US"/>
        </w:rPr>
      </w:pPr>
      <w:r w:rsidRPr="00D23DF3">
        <w:rPr>
          <w:rFonts w:cs="Arial"/>
          <w:lang w:val="en-US"/>
        </w:rPr>
        <w:t>Looking at software products or related work products from different perspectives and using checklists can make reviews more effective and efficient. For example, a checklist based on various perspectives such as user, maintainer, tester or operations, or a checklist of typical requirements problems may help to uncover previously undetected issues.</w:t>
      </w:r>
    </w:p>
    <w:p w14:paraId="526CA187" w14:textId="77777777" w:rsidR="00261F53" w:rsidRDefault="00261F53" w:rsidP="00261F53">
      <w:pPr>
        <w:rPr>
          <w:rFonts w:cs="Arial"/>
          <w:lang w:val="en-US"/>
        </w:rPr>
      </w:pPr>
    </w:p>
    <w:p w14:paraId="66ABCFC8" w14:textId="248137C2" w:rsidR="00261F53" w:rsidRPr="003A7CC7" w:rsidRDefault="00261F53" w:rsidP="004730E0">
      <w:pPr>
        <w:pStyle w:val="Heading3"/>
      </w:pPr>
      <w:bookmarkStart w:id="105" w:name="_Toc98487664"/>
      <w:bookmarkStart w:id="106" w:name="_Toc102313651"/>
      <w:bookmarkStart w:id="107" w:name="_Toc163275064"/>
      <w:bookmarkStart w:id="108" w:name="_Toc289158587"/>
      <w:bookmarkStart w:id="109" w:name="_Toc322077031"/>
      <w:r>
        <w:t xml:space="preserve">3.2.5 </w:t>
      </w:r>
      <w:r w:rsidRPr="003A7CC7">
        <w:t xml:space="preserve">Success Factors for Reviews </w:t>
      </w:r>
      <w:bookmarkEnd w:id="105"/>
      <w:bookmarkEnd w:id="106"/>
      <w:bookmarkEnd w:id="107"/>
      <w:bookmarkEnd w:id="108"/>
      <w:bookmarkEnd w:id="109"/>
    </w:p>
    <w:p w14:paraId="684F2364" w14:textId="77777777" w:rsidR="00261F53" w:rsidRPr="003A7CC7" w:rsidRDefault="00261F53" w:rsidP="00612E7B">
      <w:pPr>
        <w:pStyle w:val="BodyText"/>
      </w:pPr>
      <w:r w:rsidRPr="003A7CC7">
        <w:t>Success factors for reviews include:</w:t>
      </w:r>
    </w:p>
    <w:p w14:paraId="3F0D9735" w14:textId="77777777" w:rsidR="00261F53" w:rsidRPr="003A7CC7" w:rsidRDefault="00261F53" w:rsidP="004A268B">
      <w:pPr>
        <w:pStyle w:val="ListParagraph"/>
        <w:numPr>
          <w:ilvl w:val="0"/>
          <w:numId w:val="23"/>
        </w:numPr>
      </w:pPr>
      <w:r w:rsidRPr="003A7CC7">
        <w:t>Each review has clear predefined objectives</w:t>
      </w:r>
    </w:p>
    <w:p w14:paraId="076EAAF8" w14:textId="77777777" w:rsidR="00261F53" w:rsidRPr="003A7CC7" w:rsidRDefault="00261F53" w:rsidP="004A268B">
      <w:pPr>
        <w:pStyle w:val="ListParagraph"/>
        <w:numPr>
          <w:ilvl w:val="0"/>
          <w:numId w:val="23"/>
        </w:numPr>
      </w:pPr>
      <w:r w:rsidRPr="003A7CC7">
        <w:t xml:space="preserve">Involve the right people for the review objectives </w:t>
      </w:r>
    </w:p>
    <w:p w14:paraId="3BA18FFC" w14:textId="77777777" w:rsidR="00261F53" w:rsidRPr="003A7CC7" w:rsidRDefault="00261F53" w:rsidP="004A268B">
      <w:pPr>
        <w:pStyle w:val="ListParagraph"/>
        <w:numPr>
          <w:ilvl w:val="0"/>
          <w:numId w:val="23"/>
        </w:numPr>
      </w:pPr>
      <w:r w:rsidRPr="003A7CC7">
        <w:t>Testers are valued reviewers. They contribute to the review and also learn about the product which enables them to prepare tests earlier</w:t>
      </w:r>
      <w:r w:rsidRPr="003A7CC7">
        <w:rPr>
          <w:rFonts w:ascii="MS Mincho" w:eastAsia="MS Mincho" w:hAnsi="MS Mincho" w:cs="MS Mincho"/>
        </w:rPr>
        <w:t> </w:t>
      </w:r>
    </w:p>
    <w:p w14:paraId="401D909C" w14:textId="77777777" w:rsidR="00261F53" w:rsidRPr="003A7CC7" w:rsidRDefault="00261F53" w:rsidP="004A268B">
      <w:pPr>
        <w:pStyle w:val="ListParagraph"/>
        <w:numPr>
          <w:ilvl w:val="0"/>
          <w:numId w:val="23"/>
        </w:numPr>
      </w:pPr>
      <w:r>
        <w:t>Defects found are welcomed and expressed objectively</w:t>
      </w:r>
      <w:r w:rsidRPr="003A7CC7" w:rsidDel="00C916FD">
        <w:t xml:space="preserve"> </w:t>
      </w:r>
      <w:r w:rsidRPr="003A7CC7">
        <w:rPr>
          <w:rFonts w:ascii="MS Mincho" w:eastAsia="MS Mincho" w:hAnsi="MS Mincho" w:cs="MS Mincho"/>
        </w:rPr>
        <w:t> </w:t>
      </w:r>
    </w:p>
    <w:p w14:paraId="49419740" w14:textId="77777777" w:rsidR="00261F53" w:rsidRPr="003A7CC7" w:rsidRDefault="00261F53" w:rsidP="004A268B">
      <w:pPr>
        <w:pStyle w:val="ListParagraph"/>
        <w:numPr>
          <w:ilvl w:val="0"/>
          <w:numId w:val="23"/>
        </w:numPr>
      </w:pPr>
      <w:r w:rsidRPr="003A7CC7">
        <w:lastRenderedPageBreak/>
        <w:t xml:space="preserve">All involved persons deal with people issues and psychological aspects (e.g., making it a positive experience for </w:t>
      </w:r>
      <w:r>
        <w:t xml:space="preserve">all parties especially </w:t>
      </w:r>
      <w:r w:rsidRPr="003A7CC7">
        <w:t>the author)</w:t>
      </w:r>
      <w:r w:rsidRPr="003A7CC7">
        <w:rPr>
          <w:rFonts w:ascii="MS Mincho" w:eastAsia="MS Mincho" w:hAnsi="MS Mincho" w:cs="MS Mincho"/>
        </w:rPr>
        <w:t> </w:t>
      </w:r>
    </w:p>
    <w:p w14:paraId="74543F46" w14:textId="77777777" w:rsidR="00261F53" w:rsidRPr="003A7CC7" w:rsidRDefault="00261F53" w:rsidP="004A268B">
      <w:pPr>
        <w:pStyle w:val="ListParagraph"/>
        <w:numPr>
          <w:ilvl w:val="0"/>
          <w:numId w:val="23"/>
        </w:numPr>
      </w:pPr>
      <w:r w:rsidRPr="003A7CC7">
        <w:t xml:space="preserve">Conduct the review in an atmosphere of trust; don’t use the outcome for </w:t>
      </w:r>
      <w:r>
        <w:t>evaluating</w:t>
      </w:r>
      <w:r w:rsidRPr="003A7CC7">
        <w:t xml:space="preserve"> the participants</w:t>
      </w:r>
      <w:r w:rsidRPr="003A7CC7">
        <w:rPr>
          <w:rFonts w:ascii="MS Mincho" w:eastAsia="MS Mincho" w:hAnsi="MS Mincho" w:cs="MS Mincho"/>
        </w:rPr>
        <w:t> </w:t>
      </w:r>
    </w:p>
    <w:p w14:paraId="5F0C5624" w14:textId="77777777" w:rsidR="00261F53" w:rsidRPr="003A7CC7" w:rsidRDefault="00261F53" w:rsidP="004A268B">
      <w:pPr>
        <w:pStyle w:val="ListParagraph"/>
        <w:numPr>
          <w:ilvl w:val="0"/>
          <w:numId w:val="23"/>
        </w:numPr>
      </w:pPr>
      <w:r w:rsidRPr="003A7CC7">
        <w:t>Apply review techniques that are suitable to achieve the objectives and to the type and level of software work products and reviewers</w:t>
      </w:r>
      <w:r w:rsidRPr="003A7CC7">
        <w:rPr>
          <w:rFonts w:ascii="MS Mincho" w:eastAsia="MS Mincho" w:hAnsi="MS Mincho" w:cs="MS Mincho"/>
        </w:rPr>
        <w:t> </w:t>
      </w:r>
    </w:p>
    <w:p w14:paraId="77518AB3" w14:textId="77777777" w:rsidR="00261F53" w:rsidRPr="003A7CC7" w:rsidRDefault="00261F53" w:rsidP="004A268B">
      <w:pPr>
        <w:pStyle w:val="ListParagraph"/>
        <w:numPr>
          <w:ilvl w:val="0"/>
          <w:numId w:val="23"/>
        </w:numPr>
      </w:pPr>
      <w:r w:rsidRPr="003A7CC7">
        <w:t xml:space="preserve">Use Checklists or roles if appropriate to increase effectiveness of defect identification </w:t>
      </w:r>
    </w:p>
    <w:p w14:paraId="0E42FD40" w14:textId="77777777" w:rsidR="00261F53" w:rsidRPr="003A7CC7" w:rsidRDefault="00261F53" w:rsidP="004A268B">
      <w:pPr>
        <w:pStyle w:val="ListParagraph"/>
        <w:numPr>
          <w:ilvl w:val="0"/>
          <w:numId w:val="23"/>
        </w:numPr>
      </w:pPr>
      <w:r w:rsidRPr="003A7CC7">
        <w:t xml:space="preserve">Arrange </w:t>
      </w:r>
      <w:r>
        <w:t>t</w:t>
      </w:r>
      <w:r w:rsidRPr="003A7CC7">
        <w:t>raining in review techniques, especially the more formal techniques such as inspection</w:t>
      </w:r>
      <w:r w:rsidRPr="003A7CC7">
        <w:rPr>
          <w:rFonts w:ascii="MS Mincho" w:eastAsia="MS Mincho" w:hAnsi="MS Mincho" w:cs="MS Mincho"/>
        </w:rPr>
        <w:t> </w:t>
      </w:r>
    </w:p>
    <w:p w14:paraId="3AFA3C6B" w14:textId="77777777" w:rsidR="00261F53" w:rsidRPr="003A7CC7" w:rsidRDefault="00261F53" w:rsidP="004A268B">
      <w:pPr>
        <w:pStyle w:val="ListParagraph"/>
        <w:numPr>
          <w:ilvl w:val="0"/>
          <w:numId w:val="23"/>
        </w:numPr>
      </w:pPr>
      <w:r w:rsidRPr="003A7CC7">
        <w:t>Management supports a good review process (e.g., by incorporating adequate time for review activities in project schedules)</w:t>
      </w:r>
      <w:r w:rsidRPr="003A7CC7">
        <w:rPr>
          <w:rFonts w:ascii="MS Mincho" w:eastAsia="MS Mincho" w:hAnsi="MS Mincho" w:cs="MS Mincho"/>
        </w:rPr>
        <w:t> </w:t>
      </w:r>
    </w:p>
    <w:p w14:paraId="2C7D86DE" w14:textId="2CECA93E" w:rsidR="00261F53" w:rsidRDefault="00261F53" w:rsidP="00261F53">
      <w:r w:rsidRPr="003A7CC7">
        <w:t>There is an emphasis on learning and process improvement</w:t>
      </w:r>
    </w:p>
    <w:p w14:paraId="3689F65B" w14:textId="3716ADA5" w:rsidR="00261F53" w:rsidRPr="00D46F85" w:rsidRDefault="00261F53" w:rsidP="00261F53">
      <w:pPr>
        <w:keepLines w:val="0"/>
        <w:jc w:val="left"/>
      </w:pPr>
      <w:r>
        <w:br w:type="page"/>
      </w:r>
    </w:p>
    <w:p w14:paraId="2F415958" w14:textId="4338C7A3" w:rsidR="00A843F4" w:rsidRPr="00232CB5" w:rsidRDefault="000B0F20" w:rsidP="00363BAF">
      <w:pPr>
        <w:pStyle w:val="Heading1"/>
        <w:pBdr>
          <w:left w:val="single" w:sz="4" w:space="0" w:color="auto"/>
        </w:pBdr>
        <w:jc w:val="both"/>
        <w:rPr>
          <w:lang w:val="en-US"/>
        </w:rPr>
      </w:pPr>
      <w:bookmarkStart w:id="110" w:name="_Toc322077035"/>
      <w:bookmarkStart w:id="111" w:name="_Toc329029210"/>
      <w:bookmarkStart w:id="112" w:name="_Toc329029825"/>
      <w:bookmarkEnd w:id="45"/>
      <w:r>
        <w:rPr>
          <w:b w:val="0"/>
          <w:lang w:val="en-US"/>
        </w:rPr>
        <w:lastRenderedPageBreak/>
        <w:t>Test Design Techniques</w:t>
      </w:r>
      <w:r w:rsidR="004C039B" w:rsidRPr="00A148DB">
        <w:rPr>
          <w:b w:val="0"/>
          <w:lang w:val="en-US"/>
        </w:rPr>
        <w:t xml:space="preserve"> </w:t>
      </w:r>
      <w:r w:rsidR="00A843F4" w:rsidRPr="004C039B">
        <w:rPr>
          <w:b w:val="0"/>
          <w:lang w:val="en-US"/>
        </w:rPr>
        <w:t xml:space="preserve">– </w:t>
      </w:r>
      <w:r w:rsidR="004C039B">
        <w:rPr>
          <w:b w:val="0"/>
          <w:lang w:val="en-US"/>
        </w:rPr>
        <w:t>XXX</w:t>
      </w:r>
      <w:r w:rsidR="00A843F4" w:rsidRPr="004C039B">
        <w:rPr>
          <w:b w:val="0"/>
          <w:lang w:val="en-US"/>
        </w:rPr>
        <w:t xml:space="preserve"> </w:t>
      </w:r>
      <w:proofErr w:type="spellStart"/>
      <w:r w:rsidR="00A843F4" w:rsidRPr="004C039B">
        <w:rPr>
          <w:b w:val="0"/>
          <w:lang w:val="en-US"/>
        </w:rPr>
        <w:t>mins</w:t>
      </w:r>
      <w:proofErr w:type="spellEnd"/>
      <w:r w:rsidR="00A843F4" w:rsidRPr="004C039B">
        <w:rPr>
          <w:b w:val="0"/>
          <w:lang w:val="en-US"/>
        </w:rPr>
        <w:t>.</w:t>
      </w:r>
      <w:bookmarkEnd w:id="110"/>
      <w:r w:rsidR="00A843F4" w:rsidRPr="00232CB5">
        <w:rPr>
          <w:lang w:val="en-US"/>
        </w:rPr>
        <w:t xml:space="preserve"> </w:t>
      </w:r>
    </w:p>
    <w:p w14:paraId="0C6ED140" w14:textId="069690BC" w:rsidR="00A843F4" w:rsidRPr="00361538" w:rsidRDefault="00A843F4" w:rsidP="00752A99">
      <w:pPr>
        <w:pStyle w:val="LO-Title"/>
      </w:pPr>
      <w:r w:rsidRPr="00361538">
        <w:t>Keywords</w:t>
      </w:r>
    </w:p>
    <w:p w14:paraId="4666CB65" w14:textId="1B3579CA" w:rsidR="00A843F4" w:rsidRPr="007D29F0" w:rsidRDefault="00BE1F7B" w:rsidP="00612E7B">
      <w:pPr>
        <w:pStyle w:val="BodyText"/>
      </w:pPr>
      <w:r w:rsidRPr="00BE1F7B">
        <w:t>Test suite, test case, test condition, test step, test script, traceability, Black-box test design technique, specification-based test design technique, experience-based test design technique, test design technique, white-box test design technique, structure-based test design technique, Boundary value analysis, decision table testing, equivalence partitioning, state transition testing, use case testing, Code coverage, decision coverage, statement coverage, structure-based testing, white-box testing, exploratory testing, checklist-based testing, fault attack, error guessing</w:t>
      </w:r>
    </w:p>
    <w:p w14:paraId="373AAE75" w14:textId="77777777" w:rsidR="00A94BE4" w:rsidRDefault="00A94BE4" w:rsidP="00A94BE4">
      <w:pPr>
        <w:pStyle w:val="Caption"/>
      </w:pPr>
      <w:r w:rsidRPr="00361538">
        <w:t xml:space="preserve">Learning </w:t>
      </w:r>
      <w:r>
        <w:t>O</w:t>
      </w:r>
      <w:r w:rsidRPr="00361538">
        <w:t xml:space="preserve">bjectives </w:t>
      </w:r>
      <w:r>
        <w:t>Test Design Techniques</w:t>
      </w:r>
    </w:p>
    <w:p w14:paraId="61439D5D" w14:textId="77777777" w:rsidR="00A94BE4" w:rsidRDefault="00A94BE4" w:rsidP="00A94BE4">
      <w:pPr>
        <w:pStyle w:val="LO-Title"/>
      </w:pPr>
      <w:r w:rsidRPr="00A148DB">
        <w:t xml:space="preserve">4.1 Test </w:t>
      </w:r>
      <w:r>
        <w:t>Design and Implementation</w:t>
      </w:r>
      <w:r w:rsidRPr="00A148DB">
        <w:t xml:space="preserve"> </w:t>
      </w:r>
    </w:p>
    <w:p w14:paraId="79F8D0F9" w14:textId="77777777" w:rsidR="00A94BE4" w:rsidRPr="00923983" w:rsidRDefault="00A94BE4" w:rsidP="00A94BE4">
      <w:pPr>
        <w:rPr>
          <w:lang w:val="en-US" w:eastAsia="nb-NO"/>
        </w:rPr>
      </w:pPr>
      <w:r>
        <w:rPr>
          <w:sz w:val="22"/>
          <w:lang w:val="en-US"/>
        </w:rPr>
        <w:t>FL</w:t>
      </w:r>
      <w:r w:rsidRPr="00A148DB">
        <w:rPr>
          <w:sz w:val="22"/>
          <w:lang w:val="en-US"/>
        </w:rPr>
        <w:t xml:space="preserve">-4.1.1 </w:t>
      </w:r>
      <w:r>
        <w:rPr>
          <w:sz w:val="22"/>
          <w:lang w:val="en-US"/>
        </w:rPr>
        <w:tab/>
        <w:t xml:space="preserve">(K2) </w:t>
      </w:r>
      <w:r>
        <w:rPr>
          <w:lang w:val="en-US" w:eastAsia="nb-NO"/>
        </w:rPr>
        <w:t>Differentiate</w:t>
      </w:r>
      <w:r w:rsidRPr="00A148DB">
        <w:rPr>
          <w:lang w:val="en-US" w:eastAsia="nb-NO"/>
        </w:rPr>
        <w:t xml:space="preserve"> test s</w:t>
      </w:r>
      <w:r>
        <w:rPr>
          <w:lang w:val="en-US" w:eastAsia="nb-NO"/>
        </w:rPr>
        <w:t>uite, test condition, test case and</w:t>
      </w:r>
      <w:r w:rsidRPr="00A148DB">
        <w:rPr>
          <w:lang w:val="en-US" w:eastAsia="nb-NO"/>
        </w:rPr>
        <w:t xml:space="preserve"> test step </w:t>
      </w:r>
      <w:r>
        <w:rPr>
          <w:lang w:val="en-US" w:eastAsia="nb-NO"/>
        </w:rPr>
        <w:t xml:space="preserve"> </w:t>
      </w:r>
    </w:p>
    <w:p w14:paraId="5975D8A4" w14:textId="77777777" w:rsidR="00A94BE4" w:rsidRPr="00923983" w:rsidRDefault="00A94BE4" w:rsidP="00A94BE4">
      <w:pPr>
        <w:rPr>
          <w:lang w:val="en-US" w:eastAsia="nb-NO"/>
        </w:rPr>
      </w:pPr>
      <w:r>
        <w:rPr>
          <w:sz w:val="22"/>
          <w:lang w:val="en-US"/>
        </w:rPr>
        <w:t>FL-4.1.2</w:t>
      </w:r>
      <w:r w:rsidRPr="00A148DB">
        <w:rPr>
          <w:sz w:val="22"/>
          <w:lang w:val="en-US"/>
        </w:rPr>
        <w:tab/>
        <w:t>(K2)</w:t>
      </w:r>
      <w:r>
        <w:rPr>
          <w:sz w:val="22"/>
          <w:lang w:val="en-US"/>
        </w:rPr>
        <w:t xml:space="preserve"> </w:t>
      </w:r>
      <w:r w:rsidRPr="00A148DB">
        <w:rPr>
          <w:sz w:val="22"/>
          <w:lang w:val="en-US"/>
        </w:rPr>
        <w:t xml:space="preserve">Evaluate the quality of test cases in terms of clear traceability to the </w:t>
      </w:r>
      <w:r>
        <w:rPr>
          <w:sz w:val="22"/>
          <w:lang w:val="en-US"/>
        </w:rPr>
        <w:tab/>
      </w:r>
      <w:r w:rsidRPr="00A148DB">
        <w:rPr>
          <w:sz w:val="22"/>
          <w:lang w:val="en-US"/>
        </w:rPr>
        <w:t xml:space="preserve">requirement and expected results </w:t>
      </w:r>
    </w:p>
    <w:p w14:paraId="1904F2E8" w14:textId="77777777" w:rsidR="00A94BE4" w:rsidRDefault="00A94BE4" w:rsidP="00A94BE4">
      <w:pPr>
        <w:pStyle w:val="LO-Title"/>
      </w:pPr>
      <w:r w:rsidRPr="00A148DB">
        <w:t xml:space="preserve">4.2 Categories of Test Design Techniques </w:t>
      </w:r>
    </w:p>
    <w:p w14:paraId="6DE77443" w14:textId="77777777" w:rsidR="00A94BE4" w:rsidRDefault="00A94BE4" w:rsidP="00A94BE4">
      <w:r>
        <w:t>FL</w:t>
      </w:r>
      <w:r w:rsidRPr="00A148DB">
        <w:t>-4.2.1</w:t>
      </w:r>
      <w:r>
        <w:tab/>
      </w:r>
      <w:r w:rsidRPr="00A148DB">
        <w:t>(K2)</w:t>
      </w:r>
      <w:r>
        <w:t xml:space="preserve"> </w:t>
      </w:r>
      <w:r w:rsidRPr="00A148DB">
        <w:t xml:space="preserve">Explain the characteristics, commonalities, and differences between </w:t>
      </w:r>
      <w:r>
        <w:tab/>
      </w:r>
      <w:commentRangeStart w:id="113"/>
      <w:r w:rsidRPr="00A148DB">
        <w:t>specification-based testing</w:t>
      </w:r>
      <w:commentRangeEnd w:id="113"/>
      <w:r>
        <w:rPr>
          <w:rStyle w:val="CommentReference"/>
        </w:rPr>
        <w:commentReference w:id="113"/>
      </w:r>
      <w:r w:rsidRPr="00A148DB">
        <w:t>, structure-based testing and experience-based testing</w:t>
      </w:r>
    </w:p>
    <w:p w14:paraId="63642134" w14:textId="77777777" w:rsidR="00A94BE4" w:rsidRDefault="00A94BE4" w:rsidP="00A94BE4">
      <w:pPr>
        <w:pStyle w:val="LO-Title"/>
      </w:pPr>
      <w:r w:rsidRPr="00A148DB">
        <w:t xml:space="preserve">4.3 Specification-based or </w:t>
      </w:r>
      <w:proofErr w:type="gramStart"/>
      <w:r w:rsidRPr="00A148DB">
        <w:t>Black-box</w:t>
      </w:r>
      <w:proofErr w:type="gramEnd"/>
      <w:r w:rsidRPr="00A148DB">
        <w:t xml:space="preserve"> Techniques </w:t>
      </w:r>
    </w:p>
    <w:p w14:paraId="135AB344" w14:textId="77777777" w:rsidR="00A94BE4" w:rsidRDefault="00A94BE4" w:rsidP="00A94BE4">
      <w:r>
        <w:rPr>
          <w:sz w:val="22"/>
        </w:rPr>
        <w:t>FL</w:t>
      </w:r>
      <w:r w:rsidRPr="00A148DB">
        <w:rPr>
          <w:sz w:val="22"/>
        </w:rPr>
        <w:t xml:space="preserve">-4.3.1 </w:t>
      </w:r>
      <w:r>
        <w:rPr>
          <w:sz w:val="22"/>
        </w:rPr>
        <w:tab/>
      </w:r>
      <w:r w:rsidRPr="00A148DB">
        <w:rPr>
          <w:lang w:eastAsia="nb-NO"/>
        </w:rPr>
        <w:t>(K3)</w:t>
      </w:r>
      <w:r>
        <w:rPr>
          <w:lang w:eastAsia="nb-NO"/>
        </w:rPr>
        <w:t xml:space="preserve"> </w:t>
      </w:r>
      <w:r w:rsidRPr="00A148DB">
        <w:rPr>
          <w:lang w:eastAsia="nb-NO"/>
        </w:rPr>
        <w:t xml:space="preserve">Write test cases including coverage measurement from given requirements (text </w:t>
      </w:r>
      <w:r>
        <w:rPr>
          <w:lang w:eastAsia="nb-NO"/>
        </w:rPr>
        <w:tab/>
      </w:r>
      <w:r w:rsidRPr="00A148DB">
        <w:rPr>
          <w:lang w:eastAsia="nb-NO"/>
        </w:rPr>
        <w:t>or model) using equivalence partitioning technique.</w:t>
      </w:r>
    </w:p>
    <w:p w14:paraId="199BF659" w14:textId="77777777" w:rsidR="00A94BE4" w:rsidRDefault="00A94BE4" w:rsidP="00A94BE4">
      <w:r>
        <w:rPr>
          <w:sz w:val="22"/>
          <w:lang w:val="en-US"/>
        </w:rPr>
        <w:t>FL</w:t>
      </w:r>
      <w:r w:rsidRPr="00A148DB">
        <w:rPr>
          <w:sz w:val="22"/>
          <w:lang w:val="en-US"/>
        </w:rPr>
        <w:t>-4.3.2</w:t>
      </w:r>
      <w:r>
        <w:rPr>
          <w:sz w:val="22"/>
          <w:lang w:val="en-US"/>
        </w:rPr>
        <w:tab/>
      </w:r>
      <w:r w:rsidRPr="00A148DB">
        <w:rPr>
          <w:rFonts w:cs="Arial"/>
          <w:lang w:val="en-US" w:eastAsia="nb-NO"/>
        </w:rPr>
        <w:t>(K3)</w:t>
      </w:r>
      <w:r>
        <w:rPr>
          <w:rFonts w:cs="Arial"/>
          <w:lang w:val="en-US" w:eastAsia="nb-NO"/>
        </w:rPr>
        <w:t xml:space="preserve"> </w:t>
      </w:r>
      <w:r w:rsidRPr="00A148DB">
        <w:rPr>
          <w:rFonts w:cs="Arial"/>
          <w:lang w:val="en-US" w:eastAsia="nb-NO"/>
        </w:rPr>
        <w:t xml:space="preserve">Write test cases including coverage measurement from given requirements (text </w:t>
      </w:r>
      <w:r>
        <w:rPr>
          <w:rFonts w:cs="Arial"/>
          <w:lang w:val="en-US" w:eastAsia="nb-NO"/>
        </w:rPr>
        <w:tab/>
      </w:r>
      <w:r w:rsidRPr="00A148DB">
        <w:rPr>
          <w:rFonts w:cs="Arial"/>
          <w:lang w:val="en-US" w:eastAsia="nb-NO"/>
        </w:rPr>
        <w:t>or model) using boundary value analysis technique.</w:t>
      </w:r>
    </w:p>
    <w:p w14:paraId="0F46621E" w14:textId="77777777" w:rsidR="00A94BE4" w:rsidRPr="00A148DB" w:rsidRDefault="00A94BE4" w:rsidP="00A94BE4">
      <w:pPr>
        <w:spacing w:line="259" w:lineRule="auto"/>
        <w:rPr>
          <w:sz w:val="22"/>
          <w:lang w:val="en-US"/>
        </w:rPr>
      </w:pPr>
      <w:r>
        <w:rPr>
          <w:sz w:val="22"/>
          <w:lang w:val="en-US"/>
        </w:rPr>
        <w:t>FL</w:t>
      </w:r>
      <w:r w:rsidRPr="00A148DB">
        <w:rPr>
          <w:sz w:val="22"/>
          <w:lang w:val="en-US"/>
        </w:rPr>
        <w:t>-4.3.3</w:t>
      </w:r>
      <w:r>
        <w:rPr>
          <w:sz w:val="22"/>
          <w:lang w:val="en-US"/>
        </w:rPr>
        <w:tab/>
      </w:r>
      <w:r w:rsidRPr="00A148DB">
        <w:rPr>
          <w:rFonts w:cs="Arial"/>
          <w:lang w:val="en-US" w:eastAsia="nb-NO"/>
        </w:rPr>
        <w:t>(K3)</w:t>
      </w:r>
      <w:r>
        <w:rPr>
          <w:rFonts w:cs="Arial"/>
          <w:lang w:val="en-US" w:eastAsia="nb-NO"/>
        </w:rPr>
        <w:t xml:space="preserve"> </w:t>
      </w:r>
      <w:r w:rsidRPr="00A148DB">
        <w:rPr>
          <w:rFonts w:cs="Arial"/>
          <w:lang w:val="en-US" w:eastAsia="nb-NO"/>
        </w:rPr>
        <w:t xml:space="preserve">Write test cases including coverage measurement from given requirements (text </w:t>
      </w:r>
      <w:r>
        <w:rPr>
          <w:rFonts w:cs="Arial"/>
          <w:lang w:val="en-US" w:eastAsia="nb-NO"/>
        </w:rPr>
        <w:tab/>
      </w:r>
      <w:r w:rsidRPr="00A148DB">
        <w:rPr>
          <w:rFonts w:cs="Arial"/>
          <w:lang w:val="en-US" w:eastAsia="nb-NO"/>
        </w:rPr>
        <w:t xml:space="preserve">or model) using decision table technique. </w:t>
      </w:r>
    </w:p>
    <w:p w14:paraId="1A2ECBB4" w14:textId="77777777" w:rsidR="00A94BE4" w:rsidRPr="00A148DB" w:rsidRDefault="00A94BE4" w:rsidP="00A94BE4">
      <w:pPr>
        <w:spacing w:line="259" w:lineRule="auto"/>
        <w:rPr>
          <w:sz w:val="22"/>
          <w:lang w:val="en-US"/>
        </w:rPr>
      </w:pPr>
      <w:r>
        <w:rPr>
          <w:sz w:val="22"/>
          <w:lang w:val="en-US"/>
        </w:rPr>
        <w:t>FL</w:t>
      </w:r>
      <w:r w:rsidRPr="00A148DB">
        <w:rPr>
          <w:sz w:val="22"/>
          <w:lang w:val="en-US"/>
        </w:rPr>
        <w:t>-4.3.4</w:t>
      </w:r>
      <w:r>
        <w:rPr>
          <w:sz w:val="22"/>
          <w:lang w:val="en-US"/>
        </w:rPr>
        <w:tab/>
      </w:r>
      <w:r w:rsidRPr="00A148DB">
        <w:rPr>
          <w:rFonts w:cs="Arial"/>
          <w:lang w:val="en-US" w:eastAsia="nb-NO"/>
        </w:rPr>
        <w:t>(K3)</w:t>
      </w:r>
      <w:r>
        <w:rPr>
          <w:rFonts w:cs="Arial"/>
          <w:lang w:val="en-US" w:eastAsia="nb-NO"/>
        </w:rPr>
        <w:t xml:space="preserve"> </w:t>
      </w:r>
      <w:r w:rsidRPr="00A148DB">
        <w:rPr>
          <w:rFonts w:cs="Arial"/>
          <w:lang w:val="en-US" w:eastAsia="nb-NO"/>
        </w:rPr>
        <w:t xml:space="preserve">Write test cases including coverage measurement from given requirements (text </w:t>
      </w:r>
      <w:r>
        <w:rPr>
          <w:rFonts w:cs="Arial"/>
          <w:lang w:val="en-US" w:eastAsia="nb-NO"/>
        </w:rPr>
        <w:tab/>
      </w:r>
      <w:r w:rsidRPr="00A148DB">
        <w:rPr>
          <w:rFonts w:cs="Arial"/>
          <w:lang w:val="en-US" w:eastAsia="nb-NO"/>
        </w:rPr>
        <w:t xml:space="preserve">or model) using state transition diagrams/tables technique. </w:t>
      </w:r>
    </w:p>
    <w:p w14:paraId="104971B7" w14:textId="77777777" w:rsidR="00A94BE4" w:rsidRDefault="00A94BE4" w:rsidP="00A94BE4">
      <w:pPr>
        <w:spacing w:line="259" w:lineRule="auto"/>
        <w:rPr>
          <w:rFonts w:cs="Arial"/>
          <w:lang w:val="en-US"/>
        </w:rPr>
      </w:pPr>
      <w:r>
        <w:rPr>
          <w:sz w:val="22"/>
          <w:lang w:val="en-US"/>
        </w:rPr>
        <w:t>FL</w:t>
      </w:r>
      <w:r w:rsidRPr="00A148DB">
        <w:rPr>
          <w:sz w:val="22"/>
          <w:lang w:val="en-US"/>
        </w:rPr>
        <w:t>-4.3.</w:t>
      </w:r>
      <w:r>
        <w:rPr>
          <w:sz w:val="22"/>
          <w:lang w:val="en-US"/>
        </w:rPr>
        <w:t>5</w:t>
      </w:r>
      <w:r w:rsidRPr="00A148DB">
        <w:rPr>
          <w:sz w:val="22"/>
          <w:lang w:val="en-US"/>
        </w:rPr>
        <w:tab/>
      </w:r>
      <w:r w:rsidRPr="00A148DB">
        <w:rPr>
          <w:rFonts w:cs="Arial"/>
          <w:lang w:val="en-US"/>
        </w:rPr>
        <w:t>(K3)</w:t>
      </w:r>
      <w:r>
        <w:rPr>
          <w:rFonts w:cs="Arial"/>
          <w:lang w:val="en-US"/>
        </w:rPr>
        <w:t xml:space="preserve"> </w:t>
      </w:r>
      <w:r w:rsidRPr="00A148DB">
        <w:rPr>
          <w:rFonts w:cs="Arial"/>
          <w:lang w:val="en-US"/>
        </w:rPr>
        <w:t xml:space="preserve">Write test cases from given use cases to cover base path, alternate paths and </w:t>
      </w:r>
      <w:r>
        <w:rPr>
          <w:rFonts w:cs="Arial"/>
          <w:lang w:val="en-US"/>
        </w:rPr>
        <w:tab/>
      </w:r>
      <w:r w:rsidRPr="00A148DB">
        <w:rPr>
          <w:rFonts w:cs="Arial"/>
          <w:lang w:val="en-US"/>
        </w:rPr>
        <w:t xml:space="preserve">exceptions. </w:t>
      </w:r>
    </w:p>
    <w:p w14:paraId="3E3367A7" w14:textId="345ACA37" w:rsidR="00A94BE4" w:rsidRPr="003911C4" w:rsidRDefault="00A94BE4" w:rsidP="00A94BE4">
      <w:pPr>
        <w:spacing w:line="259" w:lineRule="auto"/>
        <w:rPr>
          <w:sz w:val="22"/>
          <w:lang w:val="en-US"/>
        </w:rPr>
      </w:pPr>
      <w:proofErr w:type="gramStart"/>
      <w:r>
        <w:rPr>
          <w:sz w:val="22"/>
          <w:lang w:val="en-US"/>
        </w:rPr>
        <w:t>FL-4.3.6</w:t>
      </w:r>
      <w:r>
        <w:rPr>
          <w:sz w:val="22"/>
          <w:lang w:val="en-US"/>
        </w:rPr>
        <w:tab/>
      </w:r>
      <w:r>
        <w:rPr>
          <w:rFonts w:cs="Arial"/>
          <w:lang w:val="en-US"/>
        </w:rPr>
        <w:t>(K2</w:t>
      </w:r>
      <w:r w:rsidRPr="00A148DB">
        <w:rPr>
          <w:rFonts w:cs="Arial"/>
          <w:lang w:val="en-US"/>
        </w:rPr>
        <w:t>)</w:t>
      </w:r>
      <w:r>
        <w:rPr>
          <w:rFonts w:cs="Arial"/>
          <w:lang w:val="en-US"/>
        </w:rPr>
        <w:t xml:space="preserve"> Understand</w:t>
      </w:r>
      <w:r w:rsidRPr="00A148DB">
        <w:rPr>
          <w:rFonts w:cs="Arial"/>
          <w:lang w:val="en-US"/>
        </w:rPr>
        <w:t xml:space="preserve"> Pairwise combination testing as a test technique.</w:t>
      </w:r>
      <w:proofErr w:type="gramEnd"/>
      <w:r w:rsidRPr="00A148DB">
        <w:rPr>
          <w:rFonts w:cs="Arial"/>
          <w:lang w:val="en-US"/>
        </w:rPr>
        <w:t xml:space="preserve"> </w:t>
      </w:r>
    </w:p>
    <w:p w14:paraId="551C36D3" w14:textId="77777777" w:rsidR="00A94BE4" w:rsidRPr="00A148DB" w:rsidRDefault="00A94BE4" w:rsidP="00A94BE4">
      <w:pPr>
        <w:pStyle w:val="LO-Title"/>
      </w:pPr>
      <w:r w:rsidRPr="00A148DB">
        <w:t xml:space="preserve">4.4 Structure-based or White-box Techniques (K3) </w:t>
      </w:r>
    </w:p>
    <w:p w14:paraId="36702F98" w14:textId="77777777" w:rsidR="00A94BE4" w:rsidRDefault="00A94BE4" w:rsidP="00A94BE4">
      <w:pPr>
        <w:spacing w:line="259" w:lineRule="auto"/>
        <w:rPr>
          <w:rFonts w:cs="Arial"/>
          <w:lang w:val="en-US"/>
        </w:rPr>
      </w:pPr>
      <w:r w:rsidRPr="00A148DB">
        <w:rPr>
          <w:sz w:val="22"/>
          <w:lang w:val="en-US"/>
        </w:rPr>
        <w:t xml:space="preserve">LO-4.4.1 </w:t>
      </w:r>
      <w:r>
        <w:rPr>
          <w:sz w:val="22"/>
          <w:lang w:val="en-US"/>
        </w:rPr>
        <w:tab/>
      </w:r>
      <w:r w:rsidRPr="00A148DB">
        <w:rPr>
          <w:rFonts w:cs="Arial"/>
          <w:lang w:val="en-US"/>
        </w:rPr>
        <w:t>(K2)</w:t>
      </w:r>
      <w:r>
        <w:rPr>
          <w:rFonts w:cs="Arial"/>
          <w:lang w:val="en-US"/>
        </w:rPr>
        <w:t xml:space="preserve"> </w:t>
      </w:r>
      <w:r w:rsidRPr="00A148DB">
        <w:rPr>
          <w:rFonts w:cs="Arial"/>
          <w:lang w:val="en-US"/>
        </w:rPr>
        <w:t xml:space="preserve">Explain the concepts of statement coverage </w:t>
      </w:r>
    </w:p>
    <w:p w14:paraId="08DEA620" w14:textId="77777777" w:rsidR="00A94BE4" w:rsidRPr="00A148DB" w:rsidRDefault="00A94BE4" w:rsidP="00A94BE4">
      <w:pPr>
        <w:spacing w:line="259" w:lineRule="auto"/>
        <w:rPr>
          <w:sz w:val="22"/>
          <w:lang w:val="en-US"/>
        </w:rPr>
      </w:pPr>
      <w:r>
        <w:rPr>
          <w:sz w:val="22"/>
          <w:lang w:val="en-US"/>
        </w:rPr>
        <w:t>LO-4.4.2</w:t>
      </w:r>
      <w:r w:rsidRPr="00A148DB">
        <w:rPr>
          <w:sz w:val="22"/>
          <w:lang w:val="en-US"/>
        </w:rPr>
        <w:t xml:space="preserve"> </w:t>
      </w:r>
      <w:r>
        <w:rPr>
          <w:sz w:val="22"/>
          <w:lang w:val="en-US"/>
        </w:rPr>
        <w:tab/>
      </w:r>
      <w:r w:rsidRPr="00A148DB">
        <w:rPr>
          <w:rFonts w:cs="Arial"/>
          <w:lang w:val="en-US"/>
        </w:rPr>
        <w:t>(K2)</w:t>
      </w:r>
      <w:r>
        <w:rPr>
          <w:rFonts w:cs="Arial"/>
          <w:lang w:val="en-US"/>
        </w:rPr>
        <w:t xml:space="preserve"> </w:t>
      </w:r>
      <w:r w:rsidRPr="00A148DB">
        <w:rPr>
          <w:rFonts w:cs="Arial"/>
          <w:lang w:val="en-US"/>
        </w:rPr>
        <w:t xml:space="preserve">Explain the concepts of decision coverage </w:t>
      </w:r>
    </w:p>
    <w:p w14:paraId="6097CD2D" w14:textId="77777777" w:rsidR="00A94BE4" w:rsidRPr="00D36FCD" w:rsidRDefault="00A94BE4" w:rsidP="00A94BE4">
      <w:pPr>
        <w:rPr>
          <w:rFonts w:cs="Arial"/>
          <w:lang w:val="en-US" w:eastAsia="nb-NO"/>
        </w:rPr>
      </w:pPr>
      <w:r w:rsidRPr="00A148DB">
        <w:rPr>
          <w:sz w:val="22"/>
          <w:lang w:val="en-US"/>
        </w:rPr>
        <w:t>LO-4.4.</w:t>
      </w:r>
      <w:r>
        <w:rPr>
          <w:sz w:val="22"/>
          <w:lang w:val="en-US"/>
        </w:rPr>
        <w:t>3</w:t>
      </w:r>
      <w:r>
        <w:rPr>
          <w:rFonts w:cs="Arial"/>
          <w:lang w:val="en-US" w:eastAsia="nb-NO"/>
        </w:rPr>
        <w:tab/>
        <w:t xml:space="preserve">(K2) </w:t>
      </w:r>
      <w:r w:rsidRPr="00A148DB">
        <w:rPr>
          <w:rFonts w:cs="Arial"/>
          <w:lang w:val="en-US" w:eastAsia="nb-NO"/>
        </w:rPr>
        <w:t>Exemplify the value of statement and decision coverage</w:t>
      </w:r>
    </w:p>
    <w:p w14:paraId="3AA70FFD" w14:textId="77777777" w:rsidR="00A94BE4" w:rsidRPr="00A148DB" w:rsidRDefault="00A94BE4" w:rsidP="00A94BE4">
      <w:pPr>
        <w:pStyle w:val="LO-Title"/>
      </w:pPr>
      <w:r w:rsidRPr="00A148DB">
        <w:t>4.5 Experience-based Testing (K</w:t>
      </w:r>
      <w:r>
        <w:t>3</w:t>
      </w:r>
      <w:r w:rsidRPr="00A148DB">
        <w:t xml:space="preserve">) </w:t>
      </w:r>
    </w:p>
    <w:p w14:paraId="361D322E" w14:textId="77777777" w:rsidR="00A94BE4" w:rsidRDefault="00A94BE4" w:rsidP="00A94BE4">
      <w:pPr>
        <w:tabs>
          <w:tab w:val="left" w:pos="1418"/>
        </w:tabs>
        <w:ind w:right="15"/>
        <w:rPr>
          <w:rFonts w:cs="Arial"/>
          <w:lang w:val="en-US" w:eastAsia="nb-NO"/>
        </w:rPr>
      </w:pPr>
      <w:r w:rsidRPr="00A148DB">
        <w:rPr>
          <w:sz w:val="22"/>
          <w:lang w:val="en-US"/>
        </w:rPr>
        <w:t>LO-4.5.1</w:t>
      </w:r>
      <w:r w:rsidRPr="00A148DB">
        <w:rPr>
          <w:sz w:val="22"/>
          <w:lang w:val="en-US"/>
        </w:rPr>
        <w:tab/>
      </w:r>
      <w:r w:rsidRPr="00A148DB">
        <w:rPr>
          <w:rFonts w:cs="Arial"/>
          <w:lang w:val="en-US" w:eastAsia="nb-NO"/>
        </w:rPr>
        <w:t>(K2)</w:t>
      </w:r>
      <w:r>
        <w:rPr>
          <w:rFonts w:cs="Arial"/>
          <w:lang w:val="en-US" w:eastAsia="nb-NO"/>
        </w:rPr>
        <w:t xml:space="preserve"> Explain with example the concept of Error Guessing</w:t>
      </w:r>
    </w:p>
    <w:p w14:paraId="191ADD50" w14:textId="77777777" w:rsidR="00A94BE4" w:rsidRPr="00A148DB" w:rsidRDefault="00A94BE4" w:rsidP="00A94BE4">
      <w:pPr>
        <w:tabs>
          <w:tab w:val="left" w:pos="1418"/>
        </w:tabs>
        <w:ind w:right="15"/>
        <w:rPr>
          <w:rFonts w:cs="Arial"/>
          <w:lang w:val="en-US" w:eastAsia="nb-NO"/>
        </w:rPr>
      </w:pPr>
      <w:r w:rsidRPr="00A148DB">
        <w:rPr>
          <w:sz w:val="22"/>
          <w:lang w:val="en-US"/>
        </w:rPr>
        <w:t xml:space="preserve">LO-4.5.2  </w:t>
      </w:r>
      <w:r w:rsidRPr="00A148DB">
        <w:rPr>
          <w:sz w:val="22"/>
          <w:lang w:val="en-US"/>
        </w:rPr>
        <w:tab/>
      </w:r>
      <w:r w:rsidRPr="00A148DB">
        <w:rPr>
          <w:rFonts w:cs="Arial"/>
          <w:lang w:val="en-US" w:eastAsia="nb-NO"/>
        </w:rPr>
        <w:t>(K2)</w:t>
      </w:r>
      <w:r>
        <w:rPr>
          <w:rFonts w:cs="Arial"/>
          <w:lang w:val="en-US" w:eastAsia="nb-NO"/>
        </w:rPr>
        <w:t xml:space="preserve"> </w:t>
      </w:r>
      <w:r w:rsidRPr="00A148DB">
        <w:rPr>
          <w:rFonts w:cs="Arial"/>
          <w:lang w:val="en-US" w:eastAsia="nb-NO"/>
        </w:rPr>
        <w:t>Explain</w:t>
      </w:r>
      <w:r>
        <w:rPr>
          <w:rFonts w:cs="Arial"/>
          <w:lang w:val="en-US" w:eastAsia="nb-NO"/>
        </w:rPr>
        <w:t xml:space="preserve"> with example </w:t>
      </w:r>
      <w:r w:rsidRPr="00A148DB">
        <w:rPr>
          <w:rFonts w:cs="Arial"/>
          <w:lang w:val="en-US" w:eastAsia="nb-NO"/>
        </w:rPr>
        <w:t>the concep</w:t>
      </w:r>
      <w:r>
        <w:rPr>
          <w:rFonts w:cs="Arial"/>
          <w:lang w:val="en-US" w:eastAsia="nb-NO"/>
        </w:rPr>
        <w:t>t Exploratory Testing.</w:t>
      </w:r>
    </w:p>
    <w:p w14:paraId="5C8DBA60" w14:textId="3100D5F9" w:rsidR="008C0522" w:rsidRPr="00855803" w:rsidRDefault="00A94BE4" w:rsidP="00363BAF">
      <w:pPr>
        <w:ind w:left="1418" w:right="15" w:hanging="1433"/>
        <w:rPr>
          <w:rFonts w:cs="Arial"/>
          <w:lang w:val="en-US" w:eastAsia="nb-NO"/>
        </w:rPr>
      </w:pPr>
      <w:r w:rsidRPr="00A148DB">
        <w:rPr>
          <w:sz w:val="22"/>
          <w:lang w:val="en-US"/>
        </w:rPr>
        <w:t>LO-4.5.3</w:t>
      </w:r>
      <w:r w:rsidRPr="00A148DB">
        <w:rPr>
          <w:sz w:val="22"/>
          <w:lang w:val="en-US"/>
        </w:rPr>
        <w:tab/>
      </w:r>
      <w:r w:rsidRPr="00A148DB">
        <w:rPr>
          <w:rFonts w:cs="Arial"/>
          <w:lang w:val="en-US" w:eastAsia="nb-NO"/>
        </w:rPr>
        <w:t>(K2)</w:t>
      </w:r>
      <w:r>
        <w:rPr>
          <w:rFonts w:cs="Arial"/>
          <w:lang w:val="en-US" w:eastAsia="nb-NO"/>
        </w:rPr>
        <w:t xml:space="preserve"> </w:t>
      </w:r>
      <w:r w:rsidRPr="00A148DB">
        <w:rPr>
          <w:rFonts w:cs="Arial"/>
          <w:lang w:val="en-US" w:eastAsia="nb-NO"/>
        </w:rPr>
        <w:t xml:space="preserve">Explain </w:t>
      </w:r>
      <w:r>
        <w:rPr>
          <w:rFonts w:cs="Arial"/>
          <w:lang w:val="en-US" w:eastAsia="nb-NO"/>
        </w:rPr>
        <w:t xml:space="preserve">with example </w:t>
      </w:r>
      <w:r w:rsidRPr="00A148DB">
        <w:rPr>
          <w:rFonts w:cs="Arial"/>
          <w:lang w:val="en-US" w:eastAsia="nb-NO"/>
        </w:rPr>
        <w:t>the concep</w:t>
      </w:r>
      <w:r>
        <w:rPr>
          <w:rFonts w:cs="Arial"/>
          <w:lang w:val="en-US" w:eastAsia="nb-NO"/>
        </w:rPr>
        <w:t xml:space="preserve">t </w:t>
      </w:r>
      <w:proofErr w:type="gramStart"/>
      <w:r>
        <w:rPr>
          <w:rFonts w:cs="Arial"/>
          <w:lang w:val="en-US" w:eastAsia="nb-NO"/>
        </w:rPr>
        <w:t>of  Checklist</w:t>
      </w:r>
      <w:proofErr w:type="gramEnd"/>
      <w:r>
        <w:rPr>
          <w:rFonts w:cs="Arial"/>
          <w:lang w:val="en-US" w:eastAsia="nb-NO"/>
        </w:rPr>
        <w:t xml:space="preserve">-based testing </w:t>
      </w:r>
      <w:r w:rsidR="008C0522">
        <w:rPr>
          <w:b/>
          <w:lang w:val="en-US"/>
        </w:rPr>
        <w:br w:type="page"/>
      </w:r>
    </w:p>
    <w:p w14:paraId="0B4BD336" w14:textId="09D63F50" w:rsidR="00706E78" w:rsidRDefault="00744501" w:rsidP="00363BAF">
      <w:pPr>
        <w:pStyle w:val="Heading2"/>
        <w:jc w:val="both"/>
        <w:rPr>
          <w:i/>
        </w:rPr>
      </w:pPr>
      <w:r>
        <w:lastRenderedPageBreak/>
        <w:t xml:space="preserve">4.1 </w:t>
      </w:r>
      <w:bookmarkStart w:id="114" w:name="_Toc322077036"/>
      <w:r w:rsidR="00706E78" w:rsidRPr="00706E78">
        <w:t>The Test Development Process</w:t>
      </w:r>
      <w:bookmarkEnd w:id="114"/>
      <w:r w:rsidR="00706E78" w:rsidRPr="00706E78">
        <w:t xml:space="preserve"> </w:t>
      </w:r>
      <w:r w:rsidR="00706E78" w:rsidRPr="00706E78">
        <w:rPr>
          <w:i/>
        </w:rPr>
        <w:t xml:space="preserve"> </w:t>
      </w:r>
    </w:p>
    <w:p w14:paraId="24C9A187" w14:textId="77777777" w:rsidR="00CB31E1" w:rsidRDefault="00CB31E1" w:rsidP="00CB31E1">
      <w:r>
        <w:t>The test development process described in this section can be done in different ways, from very informal with little or no documentation, to very formal (as it is described below). The level of formality depends on the context of the testing, including the maturity of testing and development processes, time constraints, safety or regulatory requirements, and the people involved.</w:t>
      </w:r>
    </w:p>
    <w:p w14:paraId="66468C56" w14:textId="77777777" w:rsidR="00CB31E1" w:rsidRDefault="00CB31E1" w:rsidP="00CB31E1"/>
    <w:p w14:paraId="3B82A658" w14:textId="77777777" w:rsidR="00CB31E1" w:rsidRDefault="00CB31E1" w:rsidP="00CB31E1">
      <w:r>
        <w:t xml:space="preserve">During test analysis testers implement the detailed test approach and select the test design techniques to use based on, among other considerations, the identified risks (see Chapter 5 for more on risk analysis). </w:t>
      </w:r>
    </w:p>
    <w:p w14:paraId="1E34556A" w14:textId="77777777" w:rsidR="00CB31E1" w:rsidRDefault="00CB31E1" w:rsidP="00CB31E1"/>
    <w:p w14:paraId="58BD7602" w14:textId="77777777" w:rsidR="00CB31E1" w:rsidRDefault="00CB31E1" w:rsidP="00CB31E1">
      <w:r>
        <w:t>During test design testers develop the test cases and test data.</w:t>
      </w:r>
    </w:p>
    <w:p w14:paraId="776514E6" w14:textId="77777777" w:rsidR="00CB31E1" w:rsidRDefault="00CB31E1" w:rsidP="00CB31E1"/>
    <w:p w14:paraId="061640DC" w14:textId="60AD63C0" w:rsidR="00CB31E1" w:rsidRPr="00CB31E1" w:rsidRDefault="00CB31E1" w:rsidP="00CB31E1">
      <w:r>
        <w:t>During test implementation the tester develops, implements, prioritizes and organizes the test cases to make them ready for execution.</w:t>
      </w:r>
    </w:p>
    <w:p w14:paraId="3F90984C" w14:textId="696462FE" w:rsidR="0059703C" w:rsidRDefault="003340AD" w:rsidP="004730E0">
      <w:pPr>
        <w:pStyle w:val="Heading3"/>
      </w:pPr>
      <w:bookmarkStart w:id="115" w:name="_Toc322077037"/>
      <w:r>
        <w:t xml:space="preserve">4.1.1 </w:t>
      </w:r>
      <w:r w:rsidRPr="00A148DB">
        <w:rPr>
          <w:lang w:eastAsia="nb-NO"/>
        </w:rPr>
        <w:t>test suite, test condition, test case, test step</w:t>
      </w:r>
      <w:bookmarkEnd w:id="115"/>
      <w:r>
        <w:t xml:space="preserve"> </w:t>
      </w:r>
    </w:p>
    <w:p w14:paraId="493D2E22" w14:textId="352EA504" w:rsidR="002426B8" w:rsidRDefault="002426B8" w:rsidP="00612E7B">
      <w:pPr>
        <w:pStyle w:val="BodyText"/>
      </w:pPr>
      <w:r>
        <w:t>During test analysis, the tester analyzes the test basis in order to determine what to test, i.e., to identify the test conditions. A test condition is defined as an item or event that could be verified by one or more test cases (e.g., a function, transaction, quality characteristic o</w:t>
      </w:r>
      <w:r w:rsidR="00F45EE1">
        <w:t xml:space="preserve">r structural element). </w:t>
      </w:r>
    </w:p>
    <w:p w14:paraId="1A7B3AD8" w14:textId="597D5A1A" w:rsidR="002426B8" w:rsidRDefault="002426B8" w:rsidP="00612E7B">
      <w:pPr>
        <w:pStyle w:val="BodyText"/>
      </w:pPr>
      <w:r>
        <w:t xml:space="preserve">During test design the tester specifies test cases and test data. A test case consists of a set of input values, execution preconditions, expected results and execution </w:t>
      </w:r>
      <w:proofErr w:type="spellStart"/>
      <w:r>
        <w:t>postconditions</w:t>
      </w:r>
      <w:proofErr w:type="spellEnd"/>
      <w:r>
        <w:t xml:space="preserve">, defined to cover a certain test objective(s) or test condition(s). </w:t>
      </w:r>
    </w:p>
    <w:p w14:paraId="36BFA00B" w14:textId="61E069A1" w:rsidR="002426B8" w:rsidRDefault="002426B8" w:rsidP="00612E7B">
      <w:pPr>
        <w:pStyle w:val="BodyText"/>
      </w:pPr>
      <w:r>
        <w:t>The execution sequence in a test case can be further detailed by breaking down a test case into test steps. The test steps specify the sequence of actions for the execution of a test. If tests are run using a test execution tool, the sequence of actions</w:t>
      </w:r>
      <w:r w:rsidR="00F45EE1">
        <w:t xml:space="preserve"> is specified in a test script.</w:t>
      </w:r>
    </w:p>
    <w:p w14:paraId="1CE4AC83" w14:textId="078B5B4B" w:rsidR="0059703C" w:rsidRDefault="002426B8" w:rsidP="00363BAF">
      <w:pPr>
        <w:pStyle w:val="BodyText"/>
      </w:pPr>
      <w:r>
        <w:t xml:space="preserve">Test cases may be ordered into test suites. There </w:t>
      </w:r>
      <w:proofErr w:type="gramStart"/>
      <w:r>
        <w:t>is</w:t>
      </w:r>
      <w:proofErr w:type="gramEnd"/>
      <w:r>
        <w:t xml:space="preserve"> then a smaller number of test suites than the number of test cases, making overview easier.</w:t>
      </w:r>
    </w:p>
    <w:p w14:paraId="0BBADF88" w14:textId="77777777" w:rsidR="0059703C" w:rsidRDefault="0059703C" w:rsidP="00363BAF">
      <w:pPr>
        <w:pStyle w:val="Heading3"/>
      </w:pPr>
    </w:p>
    <w:p w14:paraId="55504746" w14:textId="26DC957A" w:rsidR="0059703C" w:rsidRDefault="0059703C" w:rsidP="00363BAF">
      <w:pPr>
        <w:pStyle w:val="Heading3"/>
      </w:pPr>
      <w:bookmarkStart w:id="116" w:name="_Toc322077039"/>
      <w:r>
        <w:t xml:space="preserve">4.1.2 </w:t>
      </w:r>
      <w:r w:rsidRPr="00A148DB">
        <w:rPr>
          <w:lang w:eastAsia="nb-NO"/>
        </w:rPr>
        <w:t>test suite, test condition, test case, test step</w:t>
      </w:r>
      <w:bookmarkEnd w:id="116"/>
      <w:r>
        <w:t xml:space="preserve"> </w:t>
      </w:r>
    </w:p>
    <w:p w14:paraId="297DE301" w14:textId="562D6CD2" w:rsidR="0082199E" w:rsidRDefault="0082199E" w:rsidP="00612E7B">
      <w:pPr>
        <w:pStyle w:val="BodyText"/>
      </w:pPr>
      <w:r>
        <w:t xml:space="preserve">Establishing traceability from test cases to test conditions and from test conditions back to the specifications and requirements enables both effective impact analysis when requirements change, and determining requirements coverage for a set of tests. </w:t>
      </w:r>
    </w:p>
    <w:p w14:paraId="5D7A696A" w14:textId="77777777" w:rsidR="0082199E" w:rsidRDefault="0082199E" w:rsidP="00612E7B">
      <w:pPr>
        <w:pStyle w:val="BodyText"/>
      </w:pPr>
      <w:r>
        <w:t>The tester should produce expected results as part of the specification of a test case and include outputs, changes to data and states, and any other consequences of the test. If expected results have not been defined, then a plausible, but erroneous, result may be interpreted as the correct one. Expected results should be defined prior to test execution.</w:t>
      </w:r>
    </w:p>
    <w:p w14:paraId="5DE284A4" w14:textId="2FC28AB6" w:rsidR="00051059" w:rsidRDefault="00051059" w:rsidP="00940347">
      <w:pPr>
        <w:pStyle w:val="BodyText"/>
        <w:rPr>
          <w:kern w:val="28"/>
          <w:sz w:val="32"/>
        </w:rPr>
      </w:pPr>
      <w:r>
        <w:br w:type="page"/>
      </w:r>
    </w:p>
    <w:p w14:paraId="0A65B487" w14:textId="177EEFC0" w:rsidR="00051059" w:rsidRPr="00051059" w:rsidRDefault="00051059" w:rsidP="00363BAF">
      <w:pPr>
        <w:pStyle w:val="Heading2"/>
        <w:jc w:val="both"/>
      </w:pPr>
      <w:bookmarkStart w:id="117" w:name="_Toc322077040"/>
      <w:r w:rsidRPr="00051059">
        <w:lastRenderedPageBreak/>
        <w:t>4.2 Categories of Test Design Techniques (K2)</w:t>
      </w:r>
      <w:bookmarkEnd w:id="117"/>
      <w:r w:rsidRPr="00051059">
        <w:t xml:space="preserve"> </w:t>
      </w:r>
      <w:r w:rsidRPr="00051059">
        <w:tab/>
      </w:r>
      <w:r w:rsidRPr="00051059">
        <w:rPr>
          <w:i/>
        </w:rPr>
        <w:t xml:space="preserve"> </w:t>
      </w:r>
    </w:p>
    <w:p w14:paraId="5DF27197" w14:textId="45FA7465" w:rsidR="00BC4A80" w:rsidRDefault="00BC4A80" w:rsidP="00612E7B">
      <w:pPr>
        <w:pStyle w:val="BodyText"/>
      </w:pPr>
      <w:bookmarkStart w:id="118" w:name="_Toc322077041"/>
      <w:r w:rsidRPr="00BC4A80">
        <w:t>The purpose of a test design technique is to identify test conditions, test cases, and test data.</w:t>
      </w:r>
    </w:p>
    <w:p w14:paraId="2E9955D1" w14:textId="5CC1244C" w:rsidR="001D0C51" w:rsidRDefault="003340AD" w:rsidP="00363BAF">
      <w:pPr>
        <w:pStyle w:val="Heading3"/>
      </w:pPr>
      <w:r w:rsidRPr="003340AD">
        <w:t xml:space="preserve">4.2.1 </w:t>
      </w:r>
      <w:r>
        <w:t>C</w:t>
      </w:r>
      <w:r w:rsidRPr="003340AD">
        <w:t>haracteristics, commonalities, and differen</w:t>
      </w:r>
      <w:r w:rsidR="00350B83">
        <w:t xml:space="preserve">ces between specification-based </w:t>
      </w:r>
      <w:r w:rsidRPr="003340AD">
        <w:t>testing, structure-based testing and experience-based testing</w:t>
      </w:r>
      <w:bookmarkEnd w:id="118"/>
    </w:p>
    <w:p w14:paraId="18AD7068" w14:textId="6510C602" w:rsidR="00BC4A80" w:rsidRDefault="00BC4A80" w:rsidP="00612E7B">
      <w:pPr>
        <w:pStyle w:val="BodyText"/>
      </w:pPr>
      <w:r>
        <w:t xml:space="preserve">It is a classic distinction to denote test techniques as </w:t>
      </w:r>
      <w:proofErr w:type="gramStart"/>
      <w:r>
        <w:t>black-box</w:t>
      </w:r>
      <w:proofErr w:type="gramEnd"/>
      <w:r>
        <w:t xml:space="preserve"> or white-box. Black-box test design techniques (also called specification-based techniques) are a way to derive and select test conditions, test cases, or test data based on an analysis of the test basis documentation.  This includes both functional and non-functional testing. Black-box test testing, by definition, does not use any information about the internal structure of the test object. White-box test design techniques (also called structural or structure-based techniques) are based on an analysis of the structure of the component or system. </w:t>
      </w:r>
      <w:proofErr w:type="gramStart"/>
      <w:r>
        <w:t>Black-box</w:t>
      </w:r>
      <w:proofErr w:type="gramEnd"/>
      <w:r>
        <w:t xml:space="preserve"> and white-box testing may also be combined with experience-based techniques to leverage the experience of developers, testers and users to determine what should be tested. Some techniques fall clearly into a single category; others have elements of more than one category.</w:t>
      </w:r>
    </w:p>
    <w:p w14:paraId="50BE03BF" w14:textId="77777777" w:rsidR="00BC4A80" w:rsidRDefault="00BC4A80" w:rsidP="00612E7B">
      <w:pPr>
        <w:pStyle w:val="BodyText"/>
      </w:pPr>
      <w:r>
        <w:t xml:space="preserve">White-box test design techniques analyze the structure of the test object. In practice this is mostly the code. </w:t>
      </w:r>
      <w:proofErr w:type="gramStart"/>
      <w:r>
        <w:t>Black-box</w:t>
      </w:r>
      <w:proofErr w:type="gramEnd"/>
      <w:r>
        <w:t xml:space="preserve"> and white-box testing may also be combined with experience-based techniques. These leverage the experience of </w:t>
      </w:r>
      <w:proofErr w:type="gramStart"/>
      <w:r>
        <w:t>developers,</w:t>
      </w:r>
      <w:proofErr w:type="gramEnd"/>
      <w:r>
        <w:t xml:space="preserve"> testers and users to determine what should be tested. </w:t>
      </w:r>
    </w:p>
    <w:p w14:paraId="24A2988B" w14:textId="77777777" w:rsidR="00BC4A80" w:rsidRDefault="00BC4A80" w:rsidP="00612E7B">
      <w:pPr>
        <w:pStyle w:val="BodyText"/>
      </w:pPr>
      <w:r>
        <w:t xml:space="preserve">Common characteristics of black-box / specification-based test design techniques include: </w:t>
      </w:r>
    </w:p>
    <w:p w14:paraId="2112BADB" w14:textId="77777777" w:rsidR="00E80035" w:rsidRPr="00A148DB" w:rsidRDefault="00E80035" w:rsidP="00612E7B">
      <w:pPr>
        <w:pStyle w:val="BodyText"/>
      </w:pPr>
      <w:r w:rsidRPr="00A148DB">
        <w:t xml:space="preserve">Common characteristics of specification-based test design techniques include: </w:t>
      </w:r>
    </w:p>
    <w:p w14:paraId="6697396D" w14:textId="6B2888F5" w:rsidR="00E80035" w:rsidRPr="00A148DB" w:rsidRDefault="00CE0F65" w:rsidP="004A268B">
      <w:pPr>
        <w:numPr>
          <w:ilvl w:val="0"/>
          <w:numId w:val="11"/>
        </w:numPr>
        <w:spacing w:after="5" w:line="249" w:lineRule="auto"/>
        <w:ind w:right="15" w:hanging="360"/>
        <w:rPr>
          <w:lang w:val="en-US"/>
        </w:rPr>
      </w:pPr>
      <w:r>
        <w:rPr>
          <w:lang w:val="en-US"/>
        </w:rPr>
        <w:t>U</w:t>
      </w:r>
      <w:r w:rsidR="00E80035" w:rsidRPr="00A148DB">
        <w:rPr>
          <w:lang w:val="en-US"/>
        </w:rPr>
        <w:t xml:space="preserve">se formal or informal models to specify </w:t>
      </w:r>
    </w:p>
    <w:p w14:paraId="5282EA94" w14:textId="77777777" w:rsidR="00E80035" w:rsidRPr="00A148DB" w:rsidRDefault="00E80035" w:rsidP="004A268B">
      <w:pPr>
        <w:numPr>
          <w:ilvl w:val="1"/>
          <w:numId w:val="11"/>
        </w:numPr>
        <w:spacing w:after="5" w:line="249" w:lineRule="auto"/>
        <w:ind w:right="15" w:hanging="360"/>
        <w:rPr>
          <w:lang w:val="en-US"/>
        </w:rPr>
      </w:pPr>
      <w:proofErr w:type="gramStart"/>
      <w:r w:rsidRPr="00A148DB">
        <w:rPr>
          <w:lang w:val="en-US"/>
        </w:rPr>
        <w:t>the</w:t>
      </w:r>
      <w:proofErr w:type="gramEnd"/>
      <w:r w:rsidRPr="00A148DB">
        <w:rPr>
          <w:lang w:val="en-US"/>
        </w:rPr>
        <w:t xml:space="preserve"> problem to be solved, </w:t>
      </w:r>
    </w:p>
    <w:p w14:paraId="036E23C2" w14:textId="77777777" w:rsidR="00E80035" w:rsidRPr="00A148DB" w:rsidRDefault="00E80035" w:rsidP="004A268B">
      <w:pPr>
        <w:numPr>
          <w:ilvl w:val="1"/>
          <w:numId w:val="11"/>
        </w:numPr>
        <w:spacing w:after="5" w:line="249" w:lineRule="auto"/>
        <w:ind w:right="15" w:hanging="360"/>
        <w:rPr>
          <w:lang w:val="en-US"/>
        </w:rPr>
      </w:pPr>
      <w:proofErr w:type="gramStart"/>
      <w:r w:rsidRPr="00A148DB">
        <w:rPr>
          <w:lang w:val="en-US"/>
        </w:rPr>
        <w:t>the</w:t>
      </w:r>
      <w:proofErr w:type="gramEnd"/>
      <w:r w:rsidRPr="00A148DB">
        <w:rPr>
          <w:lang w:val="en-US"/>
        </w:rPr>
        <w:t xml:space="preserve"> software design or </w:t>
      </w:r>
    </w:p>
    <w:p w14:paraId="335E83D9" w14:textId="77777777" w:rsidR="00E80035" w:rsidRPr="00A148DB" w:rsidRDefault="00E80035" w:rsidP="004A268B">
      <w:pPr>
        <w:numPr>
          <w:ilvl w:val="1"/>
          <w:numId w:val="11"/>
        </w:numPr>
        <w:spacing w:after="5" w:line="249" w:lineRule="auto"/>
        <w:ind w:right="15" w:hanging="360"/>
        <w:rPr>
          <w:lang w:val="en-US"/>
        </w:rPr>
      </w:pPr>
      <w:proofErr w:type="gramStart"/>
      <w:r w:rsidRPr="00A148DB">
        <w:rPr>
          <w:lang w:val="en-US"/>
        </w:rPr>
        <w:t>its</w:t>
      </w:r>
      <w:proofErr w:type="gramEnd"/>
      <w:r w:rsidRPr="00A148DB">
        <w:rPr>
          <w:lang w:val="en-US"/>
        </w:rPr>
        <w:t xml:space="preserve"> components </w:t>
      </w:r>
    </w:p>
    <w:p w14:paraId="4BF4E26A" w14:textId="77777777" w:rsidR="00E80035" w:rsidRPr="00A148DB" w:rsidRDefault="00E80035" w:rsidP="004A268B">
      <w:pPr>
        <w:numPr>
          <w:ilvl w:val="0"/>
          <w:numId w:val="11"/>
        </w:numPr>
        <w:spacing w:after="5" w:line="249" w:lineRule="auto"/>
        <w:ind w:right="15" w:hanging="360"/>
        <w:rPr>
          <w:lang w:val="en-US"/>
        </w:rPr>
      </w:pPr>
      <w:r w:rsidRPr="00A148DB">
        <w:rPr>
          <w:lang w:val="en-US"/>
        </w:rPr>
        <w:t xml:space="preserve">Test cases can be derived systematically from these models </w:t>
      </w:r>
    </w:p>
    <w:p w14:paraId="452D1F05" w14:textId="6B6CD9EA" w:rsidR="00E80035" w:rsidRPr="00A148DB" w:rsidRDefault="00E80035" w:rsidP="00612E7B">
      <w:pPr>
        <w:pStyle w:val="BodyText"/>
      </w:pPr>
      <w:r w:rsidRPr="00A148DB">
        <w:t xml:space="preserve"> Common characteristics of </w:t>
      </w:r>
      <w:r w:rsidR="00885902">
        <w:t xml:space="preserve">white box / </w:t>
      </w:r>
      <w:r w:rsidRPr="00A148DB">
        <w:t xml:space="preserve">structure-based test design techniques include: </w:t>
      </w:r>
    </w:p>
    <w:p w14:paraId="6F0BE3D9" w14:textId="77777777" w:rsidR="00E80035" w:rsidRPr="00A148DB" w:rsidRDefault="00E80035" w:rsidP="004A268B">
      <w:pPr>
        <w:numPr>
          <w:ilvl w:val="0"/>
          <w:numId w:val="11"/>
        </w:numPr>
        <w:spacing w:after="5" w:line="249" w:lineRule="auto"/>
        <w:ind w:right="15" w:hanging="360"/>
        <w:rPr>
          <w:lang w:val="en-US"/>
        </w:rPr>
      </w:pPr>
      <w:r w:rsidRPr="00A148DB">
        <w:rPr>
          <w:lang w:val="en-US"/>
        </w:rPr>
        <w:t xml:space="preserve">They use information about how the software is constructed to derive the test cases (e.g., information about the detailed design and code)  </w:t>
      </w:r>
    </w:p>
    <w:p w14:paraId="3A2932C7" w14:textId="620A7F61" w:rsidR="00E80035" w:rsidRDefault="00E80035" w:rsidP="00612E7B">
      <w:pPr>
        <w:pStyle w:val="BodyText"/>
      </w:pPr>
      <w:r w:rsidRPr="00E80035">
        <w:t>The extent of code coverage can be measured for existing test cases, and further test cases can be derived systematically to increase coverage</w:t>
      </w:r>
    </w:p>
    <w:p w14:paraId="49BF08A3" w14:textId="0F2F8B18" w:rsidR="00885902" w:rsidRPr="00885902" w:rsidRDefault="00885902" w:rsidP="00885902">
      <w:pPr>
        <w:ind w:right="15"/>
        <w:rPr>
          <w:lang w:val="en-US"/>
        </w:rPr>
      </w:pPr>
      <w:r w:rsidRPr="00885902">
        <w:rPr>
          <w:lang w:val="en-US"/>
        </w:rPr>
        <w:t>Common characteristics of experience-based te</w:t>
      </w:r>
      <w:r>
        <w:rPr>
          <w:lang w:val="en-US"/>
        </w:rPr>
        <w:t xml:space="preserve">st design techniques include:  </w:t>
      </w:r>
    </w:p>
    <w:p w14:paraId="40BB3BF1" w14:textId="608FFB20" w:rsidR="00885902" w:rsidRPr="00885902" w:rsidRDefault="00885902" w:rsidP="004A268B">
      <w:pPr>
        <w:pStyle w:val="ListParagraph"/>
        <w:numPr>
          <w:ilvl w:val="0"/>
          <w:numId w:val="26"/>
        </w:numPr>
        <w:ind w:right="15"/>
      </w:pPr>
      <w:r w:rsidRPr="00885902">
        <w:t>They use the knowledge and experience of people to derive the test cases</w:t>
      </w:r>
    </w:p>
    <w:p w14:paraId="69F76783" w14:textId="0EA1D42B" w:rsidR="00885902" w:rsidRPr="00885902" w:rsidRDefault="00885902" w:rsidP="004A268B">
      <w:pPr>
        <w:pStyle w:val="ListParagraph"/>
        <w:numPr>
          <w:ilvl w:val="0"/>
          <w:numId w:val="26"/>
        </w:numPr>
        <w:ind w:right="15"/>
      </w:pPr>
      <w:r w:rsidRPr="00885902">
        <w:t>Main sources of information:</w:t>
      </w:r>
    </w:p>
    <w:p w14:paraId="534AFA0F" w14:textId="71552B6B" w:rsidR="00885902" w:rsidRPr="00885902" w:rsidRDefault="00885902" w:rsidP="004A268B">
      <w:pPr>
        <w:pStyle w:val="ListParagraph"/>
        <w:numPr>
          <w:ilvl w:val="0"/>
          <w:numId w:val="26"/>
        </w:numPr>
        <w:ind w:right="15"/>
      </w:pPr>
      <w:r w:rsidRPr="00885902">
        <w:t>Knowledge of testers, developers, users and other stakeholders about the software, its usage and its environment.</w:t>
      </w:r>
    </w:p>
    <w:p w14:paraId="7E67F9BF" w14:textId="6B6F91BE" w:rsidR="00885902" w:rsidRPr="00885902" w:rsidRDefault="00885902" w:rsidP="004A268B">
      <w:pPr>
        <w:pStyle w:val="ListParagraph"/>
        <w:numPr>
          <w:ilvl w:val="0"/>
          <w:numId w:val="26"/>
        </w:numPr>
        <w:ind w:right="15"/>
      </w:pPr>
      <w:r w:rsidRPr="00885902">
        <w:t>Knowledge about likely defects and their distribution.</w:t>
      </w:r>
    </w:p>
    <w:p w14:paraId="75E50E98" w14:textId="77777777" w:rsidR="00885902" w:rsidRPr="00885902" w:rsidRDefault="00885902" w:rsidP="00885902">
      <w:pPr>
        <w:ind w:right="15"/>
        <w:rPr>
          <w:lang w:val="en-US"/>
        </w:rPr>
      </w:pPr>
    </w:p>
    <w:p w14:paraId="5A3A746F" w14:textId="1CE77220" w:rsidR="00DF307D" w:rsidRPr="00A148DB" w:rsidRDefault="00885902" w:rsidP="00894484">
      <w:pPr>
        <w:ind w:right="15"/>
        <w:rPr>
          <w:lang w:val="en-US"/>
        </w:rPr>
      </w:pPr>
      <w:r w:rsidRPr="00885902">
        <w:rPr>
          <w:lang w:val="en-US"/>
        </w:rPr>
        <w:t xml:space="preserve">The international standard ISO/IEC/IEEE 29119-4 contains descriptions of test design techniques. </w:t>
      </w:r>
    </w:p>
    <w:p w14:paraId="15C27440" w14:textId="47B8572F" w:rsidR="0041317F" w:rsidRDefault="001F14DD" w:rsidP="00363BAF">
      <w:pPr>
        <w:pStyle w:val="Heading2"/>
        <w:jc w:val="both"/>
        <w:rPr>
          <w:sz w:val="22"/>
        </w:rPr>
      </w:pPr>
      <w:bookmarkStart w:id="119" w:name="_Toc322077042"/>
      <w:r>
        <w:lastRenderedPageBreak/>
        <w:t xml:space="preserve">4.3 </w:t>
      </w:r>
      <w:r w:rsidR="0041317F" w:rsidRPr="0041317F">
        <w:t>Specification-based or Black-box Techniques</w:t>
      </w:r>
      <w:bookmarkEnd w:id="119"/>
    </w:p>
    <w:p w14:paraId="5CCA3135" w14:textId="6737D5FE" w:rsidR="000069D6" w:rsidRPr="00A148DB" w:rsidRDefault="003F5C46" w:rsidP="00363BAF">
      <w:pPr>
        <w:pStyle w:val="Heading3"/>
      </w:pPr>
      <w:bookmarkStart w:id="120" w:name="_Toc322077043"/>
      <w:r>
        <w:t xml:space="preserve">4.3.1 </w:t>
      </w:r>
      <w:r w:rsidR="000069D6" w:rsidRPr="00A148DB">
        <w:t>Equivalence Partitioning</w:t>
      </w:r>
      <w:bookmarkEnd w:id="120"/>
      <w:r w:rsidR="000069D6" w:rsidRPr="00A148DB">
        <w:t xml:space="preserve"> </w:t>
      </w:r>
    </w:p>
    <w:p w14:paraId="53CEAC06" w14:textId="77777777" w:rsidR="000069D6" w:rsidRPr="00A148DB" w:rsidRDefault="000069D6" w:rsidP="00612E7B">
      <w:pPr>
        <w:pStyle w:val="BodyText"/>
      </w:pPr>
      <w:r>
        <w:t>Equivalence partitioning</w:t>
      </w:r>
      <w:r w:rsidRPr="00A148DB">
        <w:t xml:space="preserve"> divides data into groups that are expected to lead to similar behavior, so they are likely to be processed in the same way. There are equivalence partitions (or equivalence classes) for both valid and invalid values. </w:t>
      </w:r>
    </w:p>
    <w:p w14:paraId="3AAA3FFE" w14:textId="77777777" w:rsidR="000069D6" w:rsidRPr="00A148DB" w:rsidRDefault="000069D6" w:rsidP="00894484">
      <w:pPr>
        <w:pStyle w:val="ListParagraph"/>
      </w:pPr>
      <w:r w:rsidRPr="00A148DB">
        <w:t>Valid values are values that should be accepted. An equivalence class containing valid values is also called “valid equivalence class”.</w:t>
      </w:r>
    </w:p>
    <w:p w14:paraId="3065B6A3" w14:textId="77777777" w:rsidR="000069D6" w:rsidRPr="00A148DB" w:rsidRDefault="000069D6" w:rsidP="001D286F">
      <w:pPr>
        <w:pStyle w:val="ListParagraph"/>
      </w:pPr>
      <w:r w:rsidRPr="00A148DB">
        <w:t>Invalid values are values that should be rejected. An equivalence class containing invalid values is also called “invalid equivalence class”.</w:t>
      </w:r>
    </w:p>
    <w:p w14:paraId="491C4A01" w14:textId="77777777" w:rsidR="000069D6" w:rsidRPr="00A148DB" w:rsidRDefault="000069D6" w:rsidP="003F56E3">
      <w:pPr>
        <w:pStyle w:val="ListParagraph"/>
      </w:pPr>
      <w:r w:rsidRPr="00A148DB">
        <w:t xml:space="preserve">Partitions can be identified for any data, e.g., inputs, outputs, internal values, time-related values (e.g., before or after an event) and for interface parameters (e.g., integrated components being tested during integration testing). </w:t>
      </w:r>
    </w:p>
    <w:p w14:paraId="5D4FEA71" w14:textId="77777777" w:rsidR="000069D6" w:rsidRPr="00A148DB" w:rsidRDefault="000069D6" w:rsidP="004C235D">
      <w:pPr>
        <w:pStyle w:val="ListParagraph"/>
      </w:pPr>
      <w:r w:rsidRPr="00A148DB">
        <w:t>The equivalence classes for a data element taken together must cover all possible data values for this data element.</w:t>
      </w:r>
    </w:p>
    <w:p w14:paraId="5DE1E856" w14:textId="77777777" w:rsidR="000069D6" w:rsidRPr="00A148DB" w:rsidRDefault="000069D6" w:rsidP="004C235D">
      <w:pPr>
        <w:pStyle w:val="ListParagraph"/>
      </w:pPr>
      <w:r w:rsidRPr="00A148DB">
        <w:t>When invalid equivalence classes are used in test cases, they should be used individually, i.e. not be combined with other invalid equivalence classes.</w:t>
      </w:r>
    </w:p>
    <w:p w14:paraId="5D1BBCEB" w14:textId="2CA1E410" w:rsidR="000069D6" w:rsidRPr="00A148DB" w:rsidRDefault="000069D6" w:rsidP="00612E7B">
      <w:pPr>
        <w:pStyle w:val="BodyText"/>
      </w:pPr>
      <w:r w:rsidRPr="00A148DB">
        <w:t>Test</w:t>
      </w:r>
      <w:r>
        <w:t xml:space="preserve"> case</w:t>
      </w:r>
      <w:r w:rsidRPr="00A148DB">
        <w:t xml:space="preserve">s </w:t>
      </w:r>
      <w:r>
        <w:t>should</w:t>
      </w:r>
      <w:r w:rsidR="00B6076A">
        <w:t xml:space="preserve"> </w:t>
      </w:r>
      <w:r w:rsidRPr="00A148DB">
        <w:t xml:space="preserve">cover all valid and invalid partitions. Coverage is measured as the percentage of defined equivalence classes used in designing test cases. Equivalence partitioning is applicable at all levels of testing. </w:t>
      </w:r>
    </w:p>
    <w:p w14:paraId="0C2B71BE" w14:textId="72801EF2" w:rsidR="000069D6" w:rsidRPr="00A148DB" w:rsidRDefault="001174F1" w:rsidP="00940347">
      <w:pPr>
        <w:pStyle w:val="Heading3"/>
      </w:pPr>
      <w:bookmarkStart w:id="121" w:name="_Toc322077044"/>
      <w:r>
        <w:t xml:space="preserve">4.3.2 </w:t>
      </w:r>
      <w:r w:rsidR="000069D6" w:rsidRPr="00A148DB">
        <w:t>Boundary Value Analysis</w:t>
      </w:r>
      <w:bookmarkEnd w:id="121"/>
      <w:r w:rsidR="000069D6" w:rsidRPr="00A148DB">
        <w:t xml:space="preserve"> </w:t>
      </w:r>
    </w:p>
    <w:p w14:paraId="79B74EDA" w14:textId="77777777" w:rsidR="000069D6" w:rsidRPr="00A148DB" w:rsidRDefault="000069D6" w:rsidP="00612E7B">
      <w:pPr>
        <w:pStyle w:val="BodyText"/>
      </w:pPr>
      <w:r w:rsidRPr="00A148DB">
        <w:t xml:space="preserve">Behavior at the edge of each equivalence partition is more likely to be incorrect than behavior within the partition, so boundaries are an area where testing is likely to catch defects. The maximum and minimum values of a partition are its boundary values. A boundary value for a valid partition is a </w:t>
      </w:r>
      <w:r w:rsidRPr="00505149">
        <w:rPr>
          <w:i/>
        </w:rPr>
        <w:t>valid</w:t>
      </w:r>
      <w:r w:rsidRPr="00A148DB">
        <w:t xml:space="preserve"> boundary value; the boundary of an invalid partition is an </w:t>
      </w:r>
      <w:r w:rsidRPr="00505149">
        <w:rPr>
          <w:i/>
        </w:rPr>
        <w:t>invalid</w:t>
      </w:r>
      <w:r w:rsidRPr="00A148DB">
        <w:t xml:space="preserve"> boundary value. Tests should cover both valid and invalid boundary values. </w:t>
      </w:r>
    </w:p>
    <w:p w14:paraId="57081549" w14:textId="45562D63" w:rsidR="000069D6" w:rsidRPr="00A148DB" w:rsidRDefault="000069D6" w:rsidP="00612E7B">
      <w:pPr>
        <w:pStyle w:val="BodyText"/>
      </w:pPr>
      <w:r w:rsidRPr="00A148DB">
        <w:t xml:space="preserve"> Boundary value analysis can be applied at all test levels. It is relatively easy to apply and its defect finding capability is high. Detailed specifications help in determining the interesting boundaries.  </w:t>
      </w:r>
    </w:p>
    <w:p w14:paraId="7662EE40" w14:textId="6B1EB2AE" w:rsidR="000069D6" w:rsidRPr="00A148DB" w:rsidRDefault="000069D6" w:rsidP="00612E7B">
      <w:pPr>
        <w:pStyle w:val="BodyText"/>
      </w:pPr>
      <w:r>
        <w:t>T</w:t>
      </w:r>
      <w:r w:rsidRPr="00A148DB">
        <w:t xml:space="preserve">his technique </w:t>
      </w:r>
      <w:r>
        <w:t>i</w:t>
      </w:r>
      <w:r w:rsidRPr="00A148DB">
        <w:t>s an extension</w:t>
      </w:r>
      <w:r>
        <w:t xml:space="preserve"> of equivalence partitioning. It can also be used to extend </w:t>
      </w:r>
      <w:r w:rsidRPr="00A148DB">
        <w:t xml:space="preserve">other black-box test design techniques. However, it can only be used for numerical data. It </w:t>
      </w:r>
      <w:r>
        <w:t>is useful for</w:t>
      </w:r>
      <w:r w:rsidRPr="00A148DB">
        <w:t xml:space="preserve"> equivalence classes for user input as well as, for example, on time ranges (e.g., time out, transactional speed requirements) or table ranges (e.g., table size is 256*256). </w:t>
      </w:r>
    </w:p>
    <w:p w14:paraId="4C5AFD1E" w14:textId="77777777" w:rsidR="000069D6" w:rsidRPr="00A148DB" w:rsidRDefault="000069D6" w:rsidP="00612E7B">
      <w:pPr>
        <w:pStyle w:val="BodyText"/>
      </w:pPr>
      <w:r w:rsidRPr="00A148DB">
        <w:t>Coverage is measured as the percentage of defined boundary values used in designing test cases.</w:t>
      </w:r>
    </w:p>
    <w:p w14:paraId="59AD4914" w14:textId="13B9AB49" w:rsidR="000069D6" w:rsidRPr="00A148DB" w:rsidRDefault="00085D54" w:rsidP="00940347">
      <w:pPr>
        <w:pStyle w:val="Heading3"/>
      </w:pPr>
      <w:bookmarkStart w:id="122" w:name="_Toc322077045"/>
      <w:r>
        <w:t xml:space="preserve">4.3.3 </w:t>
      </w:r>
      <w:r w:rsidR="000069D6" w:rsidRPr="00A148DB">
        <w:t xml:space="preserve">Decision Table Testing </w:t>
      </w:r>
      <w:bookmarkEnd w:id="122"/>
    </w:p>
    <w:p w14:paraId="67D974A8" w14:textId="14E5020C" w:rsidR="000069D6" w:rsidRPr="00A148DB" w:rsidRDefault="000069D6" w:rsidP="00612E7B">
      <w:pPr>
        <w:pStyle w:val="BodyText"/>
      </w:pPr>
      <w:r>
        <w:t>C</w:t>
      </w:r>
      <w:r w:rsidRPr="00A148DB">
        <w:t xml:space="preserve">ombinatorial test design techniques </w:t>
      </w:r>
      <w:r>
        <w:t>are useful for testing s</w:t>
      </w:r>
      <w:r w:rsidRPr="00A148DB">
        <w:t>ystem requirements and system designs that contain logical conditions. Two main approaches are decision table testing</w:t>
      </w:r>
      <w:r>
        <w:t xml:space="preserve"> and </w:t>
      </w:r>
      <w:r w:rsidRPr="00A148DB">
        <w:t>p</w:t>
      </w:r>
      <w:r w:rsidR="00AE456B">
        <w:t>air-</w:t>
      </w:r>
      <w:r>
        <w:t>wise testing</w:t>
      </w:r>
      <w:r w:rsidR="00AE456B">
        <w:t xml:space="preserve"> (Section 4.3.6)</w:t>
      </w:r>
      <w:r w:rsidRPr="00A148DB">
        <w:t>.</w:t>
      </w:r>
    </w:p>
    <w:p w14:paraId="63EC7729" w14:textId="34D2616C" w:rsidR="000069D6" w:rsidRDefault="000069D6" w:rsidP="00612E7B">
      <w:pPr>
        <w:pStyle w:val="BodyText"/>
      </w:pPr>
      <w:r w:rsidRPr="00A148DB">
        <w:lastRenderedPageBreak/>
        <w:t>Decision tables are a good way to record complex business rules that a system must implement. When creating decision tables, the tester identifies conditions and actions of the system. The input conditions and actions are usually listed in such a way that they must be true or false (Boolean). Otherwise they may be discrete values (e.g., red, green, yellow).</w:t>
      </w:r>
      <w:r w:rsidR="0032493E">
        <w:t xml:space="preserve"> </w:t>
      </w:r>
      <w:r w:rsidRPr="00A148DB">
        <w:t xml:space="preserve">The columns of the decision table contain the triggering conditions, usually a combination of true and false for all input conditions, and the resulting actions. Each column corresponds to a business rule that defines a unique combination of conditions and which result in the execution of the actions associated with that rule. </w:t>
      </w:r>
    </w:p>
    <w:p w14:paraId="6F00F4D1" w14:textId="45D674B7" w:rsidR="0032493E" w:rsidRDefault="0032493E" w:rsidP="00612E7B">
      <w:pPr>
        <w:pStyle w:val="BodyText"/>
      </w:pPr>
      <w:r>
        <w:t>In the worst case, the decision table may have one column for every possible combination of conditions. The number of columns can be reduced by deleting impossible combinations and combinations where one or more parameters can be ignored.</w:t>
      </w:r>
    </w:p>
    <w:p w14:paraId="20EE89B3" w14:textId="77777777" w:rsidR="0032493E" w:rsidRPr="0032493E" w:rsidRDefault="0032493E" w:rsidP="00612E7B">
      <w:pPr>
        <w:pStyle w:val="BodyText"/>
      </w:pPr>
      <w:bookmarkStart w:id="123" w:name="_Toc322077046"/>
      <w:r w:rsidRPr="0032493E">
        <w:t xml:space="preserve">The common coverage standard with decision table testing is to have at least one test per column in the table. This typically involves covering all combinations of triggering conditions. </w:t>
      </w:r>
    </w:p>
    <w:p w14:paraId="0671E726" w14:textId="6E3B9F8F" w:rsidR="0032493E" w:rsidRDefault="0032493E" w:rsidP="00612E7B">
      <w:pPr>
        <w:pStyle w:val="BodyText"/>
      </w:pPr>
      <w:r w:rsidRPr="0032493E">
        <w:t>The strength of decision table testing is that it creates combinations of conditions that otherwise might not have been exercised during testing. It may be applied to all situations when the action of the software depends on several logical decisions, independent of test level.</w:t>
      </w:r>
    </w:p>
    <w:p w14:paraId="10D86FA6" w14:textId="251A2BDB" w:rsidR="00FC73BC" w:rsidRPr="000514EC" w:rsidRDefault="00893BCF" w:rsidP="004730E0">
      <w:pPr>
        <w:pStyle w:val="Heading3"/>
      </w:pPr>
      <w:r>
        <w:t xml:space="preserve">4.3.4 </w:t>
      </w:r>
      <w:r w:rsidR="000069D6" w:rsidRPr="00A148DB">
        <w:t>State Transition Testing</w:t>
      </w:r>
      <w:bookmarkStart w:id="124" w:name="_Toc322077047"/>
      <w:bookmarkEnd w:id="123"/>
    </w:p>
    <w:p w14:paraId="5A3FFE9B" w14:textId="355C9DFD" w:rsidR="00FC73BC" w:rsidRPr="00FC73BC" w:rsidRDefault="00FC73BC" w:rsidP="00612E7B">
      <w:pPr>
        <w:pStyle w:val="BodyText"/>
      </w:pPr>
      <w:r w:rsidRPr="00FC73BC">
        <w:t xml:space="preserve">A system may exhibit a different response depending on current conditions or previous history (its state). In this case, a state transition diagram may show that aspect of the system. It allows viewing the software in terms of its states, transitions between states, the inputs or events that trigger state changes (transitions) and the actions resulting from those transitions. </w:t>
      </w:r>
    </w:p>
    <w:p w14:paraId="0FB2E519" w14:textId="7211F122" w:rsidR="00FC73BC" w:rsidRPr="00FC73BC" w:rsidRDefault="00FC73BC" w:rsidP="00612E7B">
      <w:pPr>
        <w:pStyle w:val="BodyText"/>
      </w:pPr>
      <w:r w:rsidRPr="00FC73BC">
        <w:t xml:space="preserve">The states of the test object are separate, identifiable and finite in number.  A state transition table shows the relationship between the states and inputs, and can highlight possible transitions that are invalid.  </w:t>
      </w:r>
    </w:p>
    <w:p w14:paraId="5D0BA295" w14:textId="77777777" w:rsidR="00FC73BC" w:rsidRPr="00FC73BC" w:rsidRDefault="00FC73BC" w:rsidP="00612E7B">
      <w:pPr>
        <w:pStyle w:val="BodyText"/>
      </w:pPr>
      <w:r w:rsidRPr="00FC73BC">
        <w:t xml:space="preserve">Tests can be designed to cover a typical sequence of states, to cover every state, to exercise every transition, to exercise specific sequences of transitions or to test invalid transitions. </w:t>
      </w:r>
    </w:p>
    <w:p w14:paraId="2269184E" w14:textId="77777777" w:rsidR="00FC73BC" w:rsidRPr="00FC73BC" w:rsidRDefault="00FC73BC" w:rsidP="00612E7B">
      <w:pPr>
        <w:pStyle w:val="BodyText"/>
      </w:pPr>
      <w:r w:rsidRPr="00FC73BC">
        <w:t xml:space="preserve">State transition testing is much used within the embedded software industry and technical automation. However, the technique is also suitable for modeling a business object having specific states or testing screen-dialogue flows (e.g., for Internet applications or business scenarios). </w:t>
      </w:r>
    </w:p>
    <w:p w14:paraId="172C12C3" w14:textId="07C55524" w:rsidR="00FC73BC" w:rsidRDefault="00FC73BC" w:rsidP="00612E7B">
      <w:pPr>
        <w:pStyle w:val="BodyText"/>
      </w:pPr>
      <w:r w:rsidRPr="00FC73BC">
        <w:t>Coverage is usually measured as the percentage of identified states or state transitions used in designing test cases.</w:t>
      </w:r>
    </w:p>
    <w:p w14:paraId="301CD550" w14:textId="60DFE194" w:rsidR="000069D6" w:rsidRPr="00A148DB" w:rsidRDefault="000069D6" w:rsidP="00940347">
      <w:pPr>
        <w:pStyle w:val="Heading3"/>
      </w:pPr>
      <w:r w:rsidRPr="00A148DB">
        <w:t>4</w:t>
      </w:r>
      <w:r w:rsidR="00467A90">
        <w:t>.3.5 Use Case Testing</w:t>
      </w:r>
      <w:r w:rsidRPr="00A148DB">
        <w:t xml:space="preserve"> </w:t>
      </w:r>
      <w:bookmarkEnd w:id="124"/>
    </w:p>
    <w:p w14:paraId="5ADC68E1" w14:textId="77777777" w:rsidR="005C6A48" w:rsidRDefault="005C6A48" w:rsidP="00612E7B">
      <w:pPr>
        <w:pStyle w:val="BodyText"/>
      </w:pPr>
      <w:r>
        <w:t xml:space="preserve">Tests can be derived from use cases. A use case describes interactions between actors (users or systems), which produce a result with value to a system user or the customer. Use cases may be described at the abstract level (business use case, technology-free, business process level) or at the system level (system use case on the system functionality level). Each use case has preconditions, which need to be met for the use case to work successfully. Each use case terminates with post-conditions, which are the observable results, and a final state of the system after the use case has been completed. A use case usually has a normal (i.e., most likely) flow and alternative flows and exceptions.  </w:t>
      </w:r>
    </w:p>
    <w:p w14:paraId="54B06018" w14:textId="77777777" w:rsidR="005C6A48" w:rsidRDefault="005C6A48" w:rsidP="00612E7B">
      <w:pPr>
        <w:pStyle w:val="BodyText"/>
      </w:pPr>
      <w:r>
        <w:t xml:space="preserve">Test cases combine flows through the use cases. They start with the first flow and then use different flows. Use case test coverage is measured as the percentage of defined use case flows used in </w:t>
      </w:r>
      <w:r>
        <w:lastRenderedPageBreak/>
        <w:t>designing test cases. Use case testing does not require specific data values. The only requirement is that input values trigger the intended flows.</w:t>
      </w:r>
    </w:p>
    <w:p w14:paraId="0D636931" w14:textId="77777777" w:rsidR="005C6A48" w:rsidRDefault="005C6A48" w:rsidP="00612E7B">
      <w:pPr>
        <w:pStyle w:val="BodyText"/>
      </w:pPr>
      <w:r>
        <w:t xml:space="preserve">Use cases describe the “process flows” through a system based on its actual likely use. The test cases derived from use cases are most useful in finding defects in the process flows during use of the system. Use cases are very useful for designing system and acceptance tests with customer/user participation. They also help finding integration defects caused by the interaction and interference of different components. Individual component testing would not see these. Designing test cases from use cases may be combined with other specification-based test techniques. </w:t>
      </w:r>
    </w:p>
    <w:p w14:paraId="416F6C01" w14:textId="57C04FE1" w:rsidR="000069D6" w:rsidRDefault="005C6A48" w:rsidP="00612E7B">
      <w:pPr>
        <w:pStyle w:val="BodyText"/>
      </w:pPr>
      <w:r>
        <w:t>Coverage is usually measured as the percentage of identified use case flows used in designing test cases</w:t>
      </w:r>
    </w:p>
    <w:p w14:paraId="7F8B1763" w14:textId="20410382" w:rsidR="00F37F70" w:rsidRDefault="00F37F70" w:rsidP="004730E0">
      <w:pPr>
        <w:pStyle w:val="Heading3"/>
      </w:pPr>
      <w:r>
        <w:t>4.3.6</w:t>
      </w:r>
      <w:r w:rsidRPr="00F37F70">
        <w:t xml:space="preserve"> Pair-Wise testing</w:t>
      </w:r>
    </w:p>
    <w:p w14:paraId="730DE762" w14:textId="77777777" w:rsidR="00F37F70" w:rsidRDefault="00F37F70" w:rsidP="00612E7B">
      <w:pPr>
        <w:pStyle w:val="BodyText"/>
      </w:pPr>
      <w:r>
        <w:t xml:space="preserve">Another combinatorial testing technique is using pairwise combinations. Test cases contain all combinations of each pair of inputs, but not all combinations of inputs. The number of test cases may be much smaller than with decision tables. </w:t>
      </w:r>
    </w:p>
    <w:p w14:paraId="77727D81" w14:textId="77777777" w:rsidR="00F37F70" w:rsidRDefault="00F37F70" w:rsidP="00612E7B">
      <w:pPr>
        <w:pStyle w:val="BodyText"/>
      </w:pPr>
      <w:r>
        <w:t>For example, if there are three parameters, all combinations of parameters 1 and 2, 1 and 3, and 2 and 3 are included, but not all combinations between all three parameters. The technique is used for cases where programs might implement wrong behavior for pairs of values but where possible value interaction is unknown. The technique is not strong enough if there must be found wrong interactions between more than two parameters.</w:t>
      </w:r>
    </w:p>
    <w:p w14:paraId="7E45B512" w14:textId="77777777" w:rsidR="00F37F70" w:rsidRDefault="00F37F70" w:rsidP="00612E7B">
      <w:pPr>
        <w:pStyle w:val="BodyText"/>
      </w:pPr>
      <w:r>
        <w:t>This technique usually requires using tools. The technique is very useful for platform testing and testing parameter settings.</w:t>
      </w:r>
    </w:p>
    <w:p w14:paraId="51C12383" w14:textId="42F8614A" w:rsidR="001E4E72" w:rsidRPr="001E4E72" w:rsidRDefault="00467A90" w:rsidP="00363BAF">
      <w:pPr>
        <w:pStyle w:val="Heading2"/>
        <w:jc w:val="both"/>
      </w:pPr>
      <w:bookmarkStart w:id="125" w:name="_Toc322077048"/>
      <w:r>
        <w:t xml:space="preserve">4.4 </w:t>
      </w:r>
      <w:r w:rsidR="001E4E72" w:rsidRPr="00A148DB">
        <w:t>Structure-based or White-box Techniques</w:t>
      </w:r>
      <w:bookmarkEnd w:id="125"/>
    </w:p>
    <w:p w14:paraId="2F7A027A" w14:textId="77777777" w:rsidR="00774C52" w:rsidRPr="00774C52" w:rsidRDefault="00774C52" w:rsidP="00612E7B">
      <w:pPr>
        <w:pStyle w:val="BodyText"/>
      </w:pPr>
      <w:bookmarkStart w:id="126" w:name="_Toc322077049"/>
      <w:r w:rsidRPr="00774C52">
        <w:t xml:space="preserve">Structure-based or white-box testing is based on an identified structure of the software or the system, as seen in the following examples: </w:t>
      </w:r>
    </w:p>
    <w:p w14:paraId="76BDC2E8" w14:textId="4CB783AA" w:rsidR="00774C52" w:rsidRPr="00774C52" w:rsidRDefault="00774C52" w:rsidP="004A268B">
      <w:pPr>
        <w:pStyle w:val="BodyText"/>
        <w:numPr>
          <w:ilvl w:val="0"/>
          <w:numId w:val="27"/>
        </w:numPr>
      </w:pPr>
      <w:r w:rsidRPr="00774C52">
        <w:t xml:space="preserve">Component level: the structure of a software component, i.e., statements, decisions, branches or even distinct paths </w:t>
      </w:r>
    </w:p>
    <w:p w14:paraId="68EB2E26" w14:textId="3742F05E" w:rsidR="00774C52" w:rsidRPr="00774C52" w:rsidRDefault="00774C52" w:rsidP="004A268B">
      <w:pPr>
        <w:pStyle w:val="BodyText"/>
        <w:numPr>
          <w:ilvl w:val="0"/>
          <w:numId w:val="27"/>
        </w:numPr>
      </w:pPr>
      <w:r w:rsidRPr="00774C52">
        <w:t>Integration level: the structure may be a call tree (a diagram in which modules call other modules) or a description of the data flows</w:t>
      </w:r>
    </w:p>
    <w:p w14:paraId="215648FD" w14:textId="1E0C174C" w:rsidR="00774C52" w:rsidRPr="00774C52" w:rsidRDefault="00774C52" w:rsidP="004A268B">
      <w:pPr>
        <w:pStyle w:val="BodyText"/>
        <w:numPr>
          <w:ilvl w:val="0"/>
          <w:numId w:val="27"/>
        </w:numPr>
      </w:pPr>
      <w:r w:rsidRPr="00774C52">
        <w:t xml:space="preserve">System level: the structure may be a menu structure, business process or web page structure  </w:t>
      </w:r>
    </w:p>
    <w:p w14:paraId="063ADBF1" w14:textId="77777777" w:rsidR="00774C52" w:rsidRPr="00774C52" w:rsidRDefault="00774C52" w:rsidP="00612E7B">
      <w:pPr>
        <w:pStyle w:val="BodyText"/>
      </w:pPr>
      <w:r w:rsidRPr="00774C52">
        <w:t>This section discusses two code-related structural test design techniques for code coverage, based on statements, branches and decisions. Instead of code, a control flow diagram may be used to visualize the alternatives for each decision. In that case, covering the branches in the diagram covers decisions in the code. Code coverage intends to execute every executable part of the code during testing. In principle, the quality of code not executed during dynamic testing is unknown.</w:t>
      </w:r>
    </w:p>
    <w:p w14:paraId="1B1471B6" w14:textId="77777777" w:rsidR="00774C52" w:rsidRDefault="00774C52" w:rsidP="00612E7B">
      <w:pPr>
        <w:pStyle w:val="BodyText"/>
      </w:pPr>
      <w:r w:rsidRPr="00774C52">
        <w:t>In practice, white-box testing is mostly used in lower test levels.</w:t>
      </w:r>
    </w:p>
    <w:p w14:paraId="14DBBB92" w14:textId="01A0E946" w:rsidR="00774C52" w:rsidRDefault="00F838E8" w:rsidP="00612E7B">
      <w:pPr>
        <w:pStyle w:val="BodyText"/>
      </w:pPr>
      <w:r w:rsidRPr="00F838E8">
        <w:t>Branch and decision coverage denote the same technique. Coverage measures the percentage of decision outcomes (e.g., the True and False options of an IF statement) that have been exercised by a test.</w:t>
      </w:r>
    </w:p>
    <w:p w14:paraId="438BE37E" w14:textId="48248AD1" w:rsidR="00334684" w:rsidRPr="00334684" w:rsidRDefault="00467A90" w:rsidP="004730E0">
      <w:pPr>
        <w:pStyle w:val="Heading3"/>
      </w:pPr>
      <w:r>
        <w:lastRenderedPageBreak/>
        <w:t xml:space="preserve">4.4.1 </w:t>
      </w:r>
      <w:r w:rsidR="00BE6A24" w:rsidRPr="00A148DB">
        <w:t>Statement Testing and Coverage</w:t>
      </w:r>
      <w:bookmarkEnd w:id="126"/>
      <w:r w:rsidR="00BE6A24" w:rsidRPr="00A148DB">
        <w:t xml:space="preserve"> </w:t>
      </w:r>
      <w:bookmarkStart w:id="127" w:name="_Toc322077050"/>
    </w:p>
    <w:p w14:paraId="03BEA350" w14:textId="3CEE3C62" w:rsidR="00334684" w:rsidRDefault="00334684" w:rsidP="00612E7B">
      <w:pPr>
        <w:pStyle w:val="BodyText"/>
        <w:rPr>
          <w:bCs/>
          <w:iCs/>
        </w:rPr>
      </w:pPr>
      <w:r w:rsidRPr="00334684">
        <w:t>Statement coverage aims to execute the executable statements in the code. In component testing, statement coverage for a test suite measures the percentage of executable statements that have been exercised. The statement testing technique derives test cases to execute specific statements, normally to increase statement coverage.</w:t>
      </w:r>
    </w:p>
    <w:p w14:paraId="41A623FA" w14:textId="49A1413D" w:rsidR="00BE6A24" w:rsidRPr="00A148DB" w:rsidRDefault="00467A90" w:rsidP="004730E0">
      <w:pPr>
        <w:pStyle w:val="Heading3"/>
      </w:pPr>
      <w:r>
        <w:t xml:space="preserve">4.4.2 </w:t>
      </w:r>
      <w:r w:rsidR="00BE6A24" w:rsidRPr="00A148DB">
        <w:t>Decision Testing and Coverage</w:t>
      </w:r>
      <w:bookmarkEnd w:id="127"/>
      <w:r w:rsidR="00BE6A24" w:rsidRPr="00A148DB">
        <w:t xml:space="preserve"> </w:t>
      </w:r>
    </w:p>
    <w:p w14:paraId="6FAF6A2D" w14:textId="37B708ED" w:rsidR="00BE6A24" w:rsidRDefault="002C74B4" w:rsidP="00612E7B">
      <w:pPr>
        <w:pStyle w:val="BodyText"/>
      </w:pPr>
      <w:r w:rsidRPr="002C74B4">
        <w:t xml:space="preserve">Decision coverage aims to execute the different decision outcomes in the code. Branch coverage tries to execute control flow branches in a control-flow diagram. Branches originate from decision points in the code and show the transfer of control to different locations in the code. </w:t>
      </w:r>
      <w:r w:rsidR="00BE6A24" w:rsidRPr="00A148DB">
        <w:t xml:space="preserve"> </w:t>
      </w:r>
    </w:p>
    <w:p w14:paraId="144648F8" w14:textId="676A06EB" w:rsidR="002C74B4" w:rsidRPr="00A148DB" w:rsidRDefault="002C74B4" w:rsidP="00612E7B">
      <w:pPr>
        <w:pStyle w:val="BodyText"/>
      </w:pPr>
      <w:r w:rsidRPr="002C74B4">
        <w:t>Decision testing is a form of control flow testing as it follows a specific flow of control through the decision points. Decision coverage is stronger than statement coverage; 100% decision coverage guarantees 100% statement coverage, but not vice versa. Decision coverage follows up even execution of implied branches / control flows. Statement coverage is only concerned with explicitly given branches / control flows.</w:t>
      </w:r>
    </w:p>
    <w:p w14:paraId="378933E3" w14:textId="439564B8" w:rsidR="00BE6A24" w:rsidRPr="00A148DB" w:rsidRDefault="002A1B10" w:rsidP="00363BAF">
      <w:pPr>
        <w:pStyle w:val="Heading3"/>
      </w:pPr>
      <w:bookmarkStart w:id="128" w:name="_Toc322077051"/>
      <w:r>
        <w:t xml:space="preserve">4.4.3 </w:t>
      </w:r>
      <w:proofErr w:type="gramStart"/>
      <w:r w:rsidR="00BE6A24" w:rsidRPr="00A148DB">
        <w:t>The</w:t>
      </w:r>
      <w:proofErr w:type="gramEnd"/>
      <w:r w:rsidR="00BE6A24" w:rsidRPr="00A148DB">
        <w:t xml:space="preserve"> value of statement and decision coverage</w:t>
      </w:r>
      <w:bookmarkEnd w:id="128"/>
    </w:p>
    <w:p w14:paraId="10C31DD5" w14:textId="0DEFB7B7" w:rsidR="0018036E" w:rsidRPr="00467A90" w:rsidRDefault="002C74B4" w:rsidP="00894484">
      <w:pPr>
        <w:ind w:left="-5" w:right="75"/>
        <w:rPr>
          <w:lang w:val="en-US"/>
        </w:rPr>
      </w:pPr>
      <w:r w:rsidRPr="002C74B4">
        <w:rPr>
          <w:lang w:val="en-US"/>
        </w:rPr>
        <w:t>Both statement and branch/decision techniques will execute all executable statements in the code. This makes sure there is no untested code in the system. Branch/decision coverage additionally executes control flow branches that lead to no executable statements. In case the programmer forgot to code something in an otherwise empty branch, this may be found.</w:t>
      </w:r>
    </w:p>
    <w:p w14:paraId="58627400" w14:textId="4DE5A9A1" w:rsidR="0018036E" w:rsidRPr="0018036E" w:rsidRDefault="00C162C8" w:rsidP="00363BAF">
      <w:pPr>
        <w:pStyle w:val="Heading2"/>
        <w:jc w:val="both"/>
      </w:pPr>
      <w:bookmarkStart w:id="129" w:name="_Toc322077052"/>
      <w:r>
        <w:t xml:space="preserve">4.5 </w:t>
      </w:r>
      <w:r w:rsidR="0018036E" w:rsidRPr="0018036E">
        <w:t>Experience-based Testing</w:t>
      </w:r>
      <w:bookmarkEnd w:id="129"/>
      <w:r w:rsidR="0018036E" w:rsidRPr="0018036E">
        <w:rPr>
          <w:i/>
        </w:rPr>
        <w:t xml:space="preserve"> </w:t>
      </w:r>
    </w:p>
    <w:p w14:paraId="3C4F89BF" w14:textId="77777777" w:rsidR="004A59EE" w:rsidRDefault="004A59EE" w:rsidP="00363BAF">
      <w:pPr>
        <w:pStyle w:val="Heading2"/>
        <w:jc w:val="both"/>
        <w:rPr>
          <w:rFonts w:eastAsia="Times New Roman"/>
          <w:iCs w:val="0"/>
          <w:snapToGrid w:val="0"/>
          <w:sz w:val="20"/>
          <w:szCs w:val="20"/>
        </w:rPr>
      </w:pPr>
      <w:bookmarkStart w:id="130" w:name="_Toc322077053"/>
      <w:r w:rsidRPr="004A59EE">
        <w:rPr>
          <w:rFonts w:eastAsia="Times New Roman"/>
          <w:iCs w:val="0"/>
          <w:snapToGrid w:val="0"/>
          <w:sz w:val="20"/>
          <w:szCs w:val="20"/>
        </w:rPr>
        <w:t>Experience-based testing derives test cases from the tester’s skill and intuition and their experience with similar applications and technologies. When used to augment systematic techniques, these techniques can be useful in identifying special tests not easily captured by other techniques, especially when applied after more formal approaches However, this technique may yield widely varying degrees of coverage and effectiveness, depending on the testers’ approach and experience.</w:t>
      </w:r>
    </w:p>
    <w:p w14:paraId="1400E8AA" w14:textId="77777777" w:rsidR="0082687F" w:rsidRPr="0082687F" w:rsidRDefault="0082687F" w:rsidP="0082687F">
      <w:pPr>
        <w:pStyle w:val="Heading2"/>
        <w:rPr>
          <w:rFonts w:eastAsia="Times New Roman"/>
          <w:iCs w:val="0"/>
          <w:snapToGrid w:val="0"/>
          <w:sz w:val="20"/>
          <w:szCs w:val="20"/>
        </w:rPr>
      </w:pPr>
      <w:r w:rsidRPr="0082687F">
        <w:rPr>
          <w:rFonts w:eastAsia="Times New Roman"/>
          <w:iCs w:val="0"/>
          <w:snapToGrid w:val="0"/>
          <w:sz w:val="20"/>
          <w:szCs w:val="20"/>
        </w:rPr>
        <w:t>4.5.1 Error Guessing (K2)</w:t>
      </w:r>
    </w:p>
    <w:p w14:paraId="01EA77DC" w14:textId="77777777" w:rsidR="0082687F" w:rsidRPr="0082687F" w:rsidRDefault="0082687F" w:rsidP="0082687F">
      <w:pPr>
        <w:pStyle w:val="Heading2"/>
        <w:rPr>
          <w:rFonts w:eastAsia="Times New Roman"/>
          <w:iCs w:val="0"/>
          <w:snapToGrid w:val="0"/>
          <w:sz w:val="20"/>
          <w:szCs w:val="20"/>
        </w:rPr>
      </w:pPr>
      <w:r w:rsidRPr="0082687F">
        <w:rPr>
          <w:rFonts w:eastAsia="Times New Roman"/>
          <w:iCs w:val="0"/>
          <w:snapToGrid w:val="0"/>
          <w:sz w:val="20"/>
          <w:szCs w:val="20"/>
        </w:rPr>
        <w:t xml:space="preserve">A commonly used experience-based technique is error guessing. Generally testers anticipate defects based on experience with </w:t>
      </w:r>
    </w:p>
    <w:p w14:paraId="1B04EBF2" w14:textId="372201DD" w:rsidR="0082687F" w:rsidRPr="0082687F" w:rsidRDefault="0082687F" w:rsidP="004A268B">
      <w:pPr>
        <w:pStyle w:val="Heading2"/>
        <w:numPr>
          <w:ilvl w:val="0"/>
          <w:numId w:val="28"/>
        </w:numPr>
        <w:rPr>
          <w:rFonts w:eastAsia="Times New Roman"/>
          <w:iCs w:val="0"/>
          <w:snapToGrid w:val="0"/>
          <w:sz w:val="20"/>
          <w:szCs w:val="20"/>
        </w:rPr>
      </w:pPr>
      <w:proofErr w:type="gramStart"/>
      <w:r w:rsidRPr="0082687F">
        <w:rPr>
          <w:rFonts w:eastAsia="Times New Roman"/>
          <w:iCs w:val="0"/>
          <w:snapToGrid w:val="0"/>
          <w:sz w:val="20"/>
          <w:szCs w:val="20"/>
        </w:rPr>
        <w:t>how</w:t>
      </w:r>
      <w:proofErr w:type="gramEnd"/>
      <w:r w:rsidRPr="0082687F">
        <w:rPr>
          <w:rFonts w:eastAsia="Times New Roman"/>
          <w:iCs w:val="0"/>
          <w:snapToGrid w:val="0"/>
          <w:sz w:val="20"/>
          <w:szCs w:val="20"/>
        </w:rPr>
        <w:t xml:space="preserve"> the application has worked in the past, </w:t>
      </w:r>
    </w:p>
    <w:p w14:paraId="26DC5F29" w14:textId="3ED2C6D0" w:rsidR="0082687F" w:rsidRPr="0082687F" w:rsidRDefault="0082687F" w:rsidP="004A268B">
      <w:pPr>
        <w:pStyle w:val="Heading2"/>
        <w:numPr>
          <w:ilvl w:val="0"/>
          <w:numId w:val="28"/>
        </w:numPr>
        <w:rPr>
          <w:rFonts w:eastAsia="Times New Roman"/>
          <w:iCs w:val="0"/>
          <w:snapToGrid w:val="0"/>
          <w:sz w:val="20"/>
          <w:szCs w:val="20"/>
        </w:rPr>
      </w:pPr>
      <w:proofErr w:type="gramStart"/>
      <w:r w:rsidRPr="0082687F">
        <w:rPr>
          <w:rFonts w:eastAsia="Times New Roman"/>
          <w:iCs w:val="0"/>
          <w:snapToGrid w:val="0"/>
          <w:sz w:val="20"/>
          <w:szCs w:val="20"/>
        </w:rPr>
        <w:t>experience</w:t>
      </w:r>
      <w:proofErr w:type="gramEnd"/>
      <w:r w:rsidRPr="0082687F">
        <w:rPr>
          <w:rFonts w:eastAsia="Times New Roman"/>
          <w:iCs w:val="0"/>
          <w:snapToGrid w:val="0"/>
          <w:sz w:val="20"/>
          <w:szCs w:val="20"/>
        </w:rPr>
        <w:t xml:space="preserve"> with working with the developers and knowing the sorts of mistakes they make and </w:t>
      </w:r>
    </w:p>
    <w:p w14:paraId="56D912E5" w14:textId="20FEBBDC" w:rsidR="0082687F" w:rsidRPr="00802812" w:rsidRDefault="0082687F" w:rsidP="004A268B">
      <w:pPr>
        <w:pStyle w:val="Heading2"/>
        <w:numPr>
          <w:ilvl w:val="0"/>
          <w:numId w:val="28"/>
        </w:numPr>
        <w:rPr>
          <w:rFonts w:eastAsia="Times New Roman"/>
          <w:iCs w:val="0"/>
          <w:snapToGrid w:val="0"/>
          <w:sz w:val="20"/>
          <w:szCs w:val="20"/>
        </w:rPr>
      </w:pPr>
      <w:proofErr w:type="gramStart"/>
      <w:r w:rsidRPr="0082687F">
        <w:rPr>
          <w:rFonts w:eastAsia="Times New Roman"/>
          <w:iCs w:val="0"/>
          <w:snapToGrid w:val="0"/>
          <w:sz w:val="20"/>
          <w:szCs w:val="20"/>
        </w:rPr>
        <w:t>experience</w:t>
      </w:r>
      <w:proofErr w:type="gramEnd"/>
      <w:r w:rsidRPr="0082687F">
        <w:rPr>
          <w:rFonts w:eastAsia="Times New Roman"/>
          <w:iCs w:val="0"/>
          <w:snapToGrid w:val="0"/>
          <w:sz w:val="20"/>
          <w:szCs w:val="20"/>
        </w:rPr>
        <w:t xml:space="preserve"> about problems in other applications. </w:t>
      </w:r>
    </w:p>
    <w:p w14:paraId="60B6AFC9" w14:textId="77777777" w:rsidR="0082687F" w:rsidRPr="0082687F" w:rsidRDefault="0082687F" w:rsidP="00802812">
      <w:pPr>
        <w:pStyle w:val="Heading2"/>
        <w:rPr>
          <w:rFonts w:eastAsia="Times New Roman"/>
          <w:iCs w:val="0"/>
          <w:snapToGrid w:val="0"/>
          <w:sz w:val="20"/>
          <w:szCs w:val="20"/>
        </w:rPr>
      </w:pPr>
      <w:r w:rsidRPr="0082687F">
        <w:rPr>
          <w:rFonts w:eastAsia="Times New Roman"/>
          <w:iCs w:val="0"/>
          <w:snapToGrid w:val="0"/>
          <w:sz w:val="20"/>
          <w:szCs w:val="20"/>
        </w:rPr>
        <w:t>4.5.2 Exploratory Testing (K2)</w:t>
      </w:r>
    </w:p>
    <w:p w14:paraId="5B828EA1" w14:textId="77777777" w:rsidR="0082687F" w:rsidRPr="0082687F" w:rsidRDefault="0082687F" w:rsidP="0082687F">
      <w:pPr>
        <w:pStyle w:val="Heading2"/>
        <w:rPr>
          <w:rFonts w:eastAsia="Times New Roman"/>
          <w:iCs w:val="0"/>
          <w:snapToGrid w:val="0"/>
          <w:sz w:val="20"/>
          <w:szCs w:val="20"/>
        </w:rPr>
      </w:pPr>
      <w:r w:rsidRPr="0082687F">
        <w:rPr>
          <w:rFonts w:eastAsia="Times New Roman"/>
          <w:iCs w:val="0"/>
          <w:snapToGrid w:val="0"/>
          <w:sz w:val="20"/>
          <w:szCs w:val="20"/>
        </w:rPr>
        <w:lastRenderedPageBreak/>
        <w:t>Another approach to do experience-based testing is exploratory testing. Exploratory testing is concurrent test design, test execution, test logging, evaluation and learning. Test cases are immediately executed after designing them. The tester then gets new test ideas from observing the results. This technique is based on a test charter containing test objectives, and carried out within predefined time-boxes, in order to control the time used. It is an approach that is most useful where there are few or inadequate specifications and severe time pressure, or in order to augment or complement other, more formal testing. It can serve as a check on the test process, to help ensure that the most serious defects are found.</w:t>
      </w:r>
    </w:p>
    <w:p w14:paraId="3AA6A3CF" w14:textId="77777777" w:rsidR="0082687F" w:rsidRPr="0082687F" w:rsidRDefault="0082687F" w:rsidP="0082687F">
      <w:pPr>
        <w:pStyle w:val="Heading2"/>
        <w:rPr>
          <w:rFonts w:eastAsia="Times New Roman"/>
          <w:iCs w:val="0"/>
          <w:snapToGrid w:val="0"/>
          <w:sz w:val="20"/>
          <w:szCs w:val="20"/>
        </w:rPr>
      </w:pPr>
      <w:r w:rsidRPr="0082687F">
        <w:rPr>
          <w:rFonts w:eastAsia="Times New Roman"/>
          <w:iCs w:val="0"/>
          <w:snapToGrid w:val="0"/>
          <w:sz w:val="20"/>
          <w:szCs w:val="20"/>
        </w:rPr>
        <w:t>In order to be manageable, experience based testing requires thorough documenting and reporting. Any applicable coverage criteria for other techniques may be followed up.</w:t>
      </w:r>
    </w:p>
    <w:p w14:paraId="25E71691" w14:textId="77777777" w:rsidR="0082687F" w:rsidRPr="0082687F" w:rsidRDefault="0082687F" w:rsidP="0082687F">
      <w:pPr>
        <w:pStyle w:val="Heading2"/>
        <w:rPr>
          <w:rFonts w:eastAsia="Times New Roman"/>
          <w:iCs w:val="0"/>
          <w:snapToGrid w:val="0"/>
          <w:sz w:val="20"/>
          <w:szCs w:val="20"/>
        </w:rPr>
      </w:pPr>
      <w:r w:rsidRPr="0082687F">
        <w:rPr>
          <w:rFonts w:eastAsia="Times New Roman"/>
          <w:iCs w:val="0"/>
          <w:snapToGrid w:val="0"/>
          <w:sz w:val="20"/>
          <w:szCs w:val="20"/>
        </w:rPr>
        <w:t>4.5.3 Checklist based-testing (K2)</w:t>
      </w:r>
    </w:p>
    <w:p w14:paraId="32A3D806" w14:textId="49B96B77" w:rsidR="004A59EE" w:rsidRDefault="0082687F" w:rsidP="00A42524">
      <w:pPr>
        <w:pStyle w:val="Heading2"/>
        <w:rPr>
          <w:rFonts w:eastAsia="Times New Roman"/>
          <w:iCs w:val="0"/>
          <w:snapToGrid w:val="0"/>
          <w:sz w:val="20"/>
          <w:szCs w:val="20"/>
        </w:rPr>
      </w:pPr>
      <w:r w:rsidRPr="0082687F">
        <w:rPr>
          <w:rFonts w:eastAsia="Times New Roman"/>
          <w:iCs w:val="0"/>
          <w:snapToGrid w:val="0"/>
          <w:sz w:val="20"/>
          <w:szCs w:val="20"/>
        </w:rPr>
        <w:t>A structured approach is to use a checklist to enumerate a list of possible situations to test and to design tests that cover them. Such checklists can be built based on experience, available defect and failure data, and from common knowledge about what is important for the software user and why software fails. Other similar systems may also provide checklists for enhancement.</w:t>
      </w:r>
    </w:p>
    <w:bookmarkEnd w:id="130"/>
    <w:p w14:paraId="1E88E7B4" w14:textId="5771AB5B" w:rsidR="00BA1DE4" w:rsidRDefault="009A36F9" w:rsidP="00363BAF">
      <w:pPr>
        <w:pStyle w:val="BodyText"/>
      </w:pPr>
      <w:r w:rsidRPr="00A148DB">
        <w:t>The choice of test techniques depends on factors like</w:t>
      </w:r>
      <w:r w:rsidR="00FF596B">
        <w:t xml:space="preserve"> </w:t>
      </w:r>
      <w:r w:rsidRPr="00C162C8">
        <w:t>the type of system</w:t>
      </w:r>
      <w:r w:rsidR="00FF596B">
        <w:t xml:space="preserve">, </w:t>
      </w:r>
      <w:r w:rsidRPr="00C162C8">
        <w:t>the test level</w:t>
      </w:r>
      <w:r w:rsidR="00FF596B">
        <w:t xml:space="preserve">, </w:t>
      </w:r>
      <w:r w:rsidRPr="00C162C8">
        <w:t>regulatory standards</w:t>
      </w:r>
      <w:r w:rsidR="00FF596B">
        <w:t xml:space="preserve">, </w:t>
      </w:r>
      <w:r w:rsidRPr="00C162C8">
        <w:t xml:space="preserve">level </w:t>
      </w:r>
      <w:r w:rsidR="00FF596B">
        <w:t xml:space="preserve">and types </w:t>
      </w:r>
      <w:r w:rsidRPr="00C162C8">
        <w:t>of risk</w:t>
      </w:r>
      <w:r w:rsidR="00FF596B">
        <w:t xml:space="preserve"> and other factors. </w:t>
      </w:r>
      <w:r w:rsidRPr="00A148DB">
        <w:t xml:space="preserve">When creating test cases, testers generally use a combination of test techniques to ensure adequate coverage of the test object. </w:t>
      </w:r>
      <w:r w:rsidRPr="00FF596B">
        <w:rPr>
          <w:highlight w:val="yellow"/>
        </w:rPr>
        <w:t xml:space="preserve">Black-box test design techniques should always be </w:t>
      </w:r>
      <w:commentRangeStart w:id="131"/>
      <w:r w:rsidRPr="00FF596B">
        <w:rPr>
          <w:highlight w:val="yellow"/>
        </w:rPr>
        <w:t>chosen</w:t>
      </w:r>
      <w:commentRangeEnd w:id="131"/>
      <w:r w:rsidR="00A13317">
        <w:rPr>
          <w:rStyle w:val="CommentReference"/>
          <w:snapToGrid/>
          <w:lang w:val="en-GB"/>
        </w:rPr>
        <w:commentReference w:id="131"/>
      </w:r>
      <w:r w:rsidRPr="00FF596B">
        <w:rPr>
          <w:highlight w:val="yellow"/>
        </w:rPr>
        <w:t>.</w:t>
      </w:r>
      <w:r w:rsidRPr="00A148DB">
        <w:t xml:space="preserve"> White-box techniques are most applicable for lower-level testing. Experience-based techniques can be used to augment the test.</w:t>
      </w:r>
      <w:r w:rsidR="00045AB1">
        <w:t xml:space="preserve"> </w:t>
      </w:r>
      <w:r w:rsidRPr="00A148DB">
        <w:t>Equivalence partitioning is used to cover data variation and possible invalid data. Boundary value analysis is used for numerical input data. Decision table testing is used where logic is involved. Pairwise combination testing is used where decision table</w:t>
      </w:r>
      <w:r>
        <w:t>s</w:t>
      </w:r>
      <w:r w:rsidRPr="00A148DB">
        <w:t xml:space="preserve"> get too complicated or where too many inputs exist with unknown interactions. State-transition testing is useful where states are important or where a system depends on input or execution history. No test technique precludes application of any other test technique.</w:t>
      </w:r>
    </w:p>
    <w:p w14:paraId="409B17A8" w14:textId="77777777" w:rsidR="00BA1DE4" w:rsidRDefault="00BA1DE4" w:rsidP="00612E7B">
      <w:pPr>
        <w:pStyle w:val="BodyText"/>
      </w:pPr>
    </w:p>
    <w:p w14:paraId="6042E2E5" w14:textId="052D9433" w:rsidR="00BD6DD2" w:rsidRPr="00BE6A24" w:rsidRDefault="00C202A5" w:rsidP="00612E7B">
      <w:pPr>
        <w:pStyle w:val="BodyText"/>
      </w:pPr>
      <w:r w:rsidRPr="00E80035">
        <w:br w:type="page"/>
      </w:r>
    </w:p>
    <w:p w14:paraId="01154901" w14:textId="5F69C71D" w:rsidR="00BA1DE4" w:rsidRPr="00232CB5" w:rsidRDefault="00BA1DE4" w:rsidP="00363BAF">
      <w:pPr>
        <w:pStyle w:val="Heading1"/>
        <w:pBdr>
          <w:left w:val="single" w:sz="4" w:space="0" w:color="auto"/>
        </w:pBdr>
        <w:jc w:val="both"/>
        <w:rPr>
          <w:lang w:val="en-US"/>
        </w:rPr>
      </w:pPr>
      <w:r>
        <w:rPr>
          <w:b w:val="0"/>
          <w:lang w:val="en-US"/>
        </w:rPr>
        <w:lastRenderedPageBreak/>
        <w:t>Test Management</w:t>
      </w:r>
      <w:r w:rsidRPr="00A148DB">
        <w:rPr>
          <w:b w:val="0"/>
          <w:lang w:val="en-US"/>
        </w:rPr>
        <w:t xml:space="preserve"> </w:t>
      </w:r>
      <w:r w:rsidRPr="004C039B">
        <w:rPr>
          <w:b w:val="0"/>
          <w:lang w:val="en-US"/>
        </w:rPr>
        <w:t xml:space="preserve">– </w:t>
      </w:r>
      <w:r>
        <w:rPr>
          <w:b w:val="0"/>
          <w:lang w:val="en-US"/>
        </w:rPr>
        <w:t>XXX</w:t>
      </w:r>
      <w:r w:rsidRPr="004C039B">
        <w:rPr>
          <w:b w:val="0"/>
          <w:lang w:val="en-US"/>
        </w:rPr>
        <w:t xml:space="preserve"> </w:t>
      </w:r>
      <w:proofErr w:type="spellStart"/>
      <w:r w:rsidRPr="004C039B">
        <w:rPr>
          <w:b w:val="0"/>
          <w:lang w:val="en-US"/>
        </w:rPr>
        <w:t>mins</w:t>
      </w:r>
      <w:proofErr w:type="spellEnd"/>
      <w:r w:rsidRPr="004C039B">
        <w:rPr>
          <w:b w:val="0"/>
          <w:lang w:val="en-US"/>
        </w:rPr>
        <w:t>.</w:t>
      </w:r>
      <w:r w:rsidRPr="00232CB5">
        <w:rPr>
          <w:lang w:val="en-US"/>
        </w:rPr>
        <w:t xml:space="preserve"> </w:t>
      </w:r>
    </w:p>
    <w:p w14:paraId="18E76B8A" w14:textId="77777777" w:rsidR="00BA1DE4" w:rsidRDefault="00BA1DE4" w:rsidP="00752A99">
      <w:pPr>
        <w:pStyle w:val="LO-Title"/>
      </w:pPr>
    </w:p>
    <w:p w14:paraId="229BDEAE" w14:textId="2A705539" w:rsidR="00BD6DD2" w:rsidRDefault="00BD6DD2" w:rsidP="00752A99">
      <w:pPr>
        <w:pStyle w:val="LO-Title"/>
      </w:pPr>
      <w:r>
        <w:t>Keywords</w:t>
      </w:r>
    </w:p>
    <w:p w14:paraId="6BA19EB3" w14:textId="778CA4EE" w:rsidR="00BD6DD2" w:rsidRPr="00680E20" w:rsidRDefault="00BD6DD2" w:rsidP="00894484">
      <w:pPr>
        <w:ind w:left="-5" w:right="15"/>
      </w:pPr>
      <w:r w:rsidRPr="009C08E7">
        <w:t xml:space="preserve">Tester, test leader, test </w:t>
      </w:r>
      <w:r w:rsidRPr="00041D8E">
        <w:t xml:space="preserve">manager, </w:t>
      </w:r>
      <w:r w:rsidRPr="00041D8E">
        <w:rPr>
          <w:rFonts w:eastAsiaTheme="minorEastAsia" w:cstheme="minorBidi"/>
          <w:lang w:val="en-US"/>
        </w:rPr>
        <w:t>test approach, test strategy</w:t>
      </w:r>
      <w:r w:rsidRPr="007748A9">
        <w:t>,</w:t>
      </w:r>
      <w:r>
        <w:t xml:space="preserve"> d</w:t>
      </w:r>
      <w:r w:rsidRPr="009C08E7">
        <w:t>efect density, failure rate, test control, test monitoring, test summary repor</w:t>
      </w:r>
      <w:r>
        <w:t>t, c</w:t>
      </w:r>
      <w:r w:rsidRPr="009C08E7">
        <w:t>onfiguration management, version control</w:t>
      </w:r>
      <w:r>
        <w:t xml:space="preserve">, </w:t>
      </w:r>
      <w:r w:rsidRPr="009C08E7">
        <w:t>risk,</w:t>
      </w:r>
      <w:r>
        <w:t xml:space="preserve"> p</w:t>
      </w:r>
      <w:r w:rsidRPr="009C08E7">
        <w:t>roduct risk, project risk, risk-based testing</w:t>
      </w:r>
      <w:r>
        <w:t>, i</w:t>
      </w:r>
      <w:r w:rsidRPr="009C08E7">
        <w:t xml:space="preserve">ncident logging, incident management, incident report </w:t>
      </w:r>
    </w:p>
    <w:p w14:paraId="5368C837" w14:textId="48D70FE0" w:rsidR="00BD6DD2" w:rsidRPr="006B53C7" w:rsidRDefault="00BD6DD2" w:rsidP="00954401">
      <w:pPr>
        <w:pStyle w:val="Caption"/>
        <w:rPr>
          <w:i/>
        </w:rPr>
      </w:pPr>
      <w:r w:rsidRPr="00BC5E92">
        <w:t xml:space="preserve">Learning Objectives for Test Management </w:t>
      </w:r>
    </w:p>
    <w:p w14:paraId="75D5CD01" w14:textId="6F9AC89E" w:rsidR="00BD6DD2" w:rsidRPr="009C08E7" w:rsidRDefault="00BD6DD2" w:rsidP="00894484">
      <w:pPr>
        <w:pStyle w:val="Caption"/>
      </w:pPr>
      <w:r w:rsidRPr="009C08E7">
        <w:t xml:space="preserve">5.1 Test Organization (K2) </w:t>
      </w:r>
    </w:p>
    <w:p w14:paraId="34EEF599" w14:textId="74E39C98" w:rsidR="00B91103" w:rsidRDefault="00CA4026" w:rsidP="001D286F">
      <w:r>
        <w:t>FL-5.1.1</w:t>
      </w:r>
      <w:r>
        <w:tab/>
      </w:r>
      <w:r w:rsidR="001F14DD" w:rsidRPr="00CF593A">
        <w:t>(K2)</w:t>
      </w:r>
      <w:r w:rsidR="001F14DD">
        <w:t xml:space="preserve"> </w:t>
      </w:r>
      <w:r w:rsidR="00BD6DD2" w:rsidRPr="00CF593A">
        <w:t xml:space="preserve">Explain the benefits and drawbacks of independent testing for various project </w:t>
      </w:r>
      <w:r w:rsidR="001F14DD">
        <w:tab/>
      </w:r>
      <w:r w:rsidR="00BD6DD2" w:rsidRPr="00CF593A">
        <w:t xml:space="preserve">situations and maintenance and support organizations </w:t>
      </w:r>
    </w:p>
    <w:p w14:paraId="40669AD9" w14:textId="244FC92E" w:rsidR="00BD6DD2" w:rsidRPr="006B53C7" w:rsidRDefault="00BD6DD2" w:rsidP="003F56E3">
      <w:pPr>
        <w:rPr>
          <w:rFonts w:cs="Arial"/>
        </w:rPr>
      </w:pPr>
      <w:r w:rsidRPr="00B91103">
        <w:rPr>
          <w:rFonts w:cs="Arial"/>
        </w:rPr>
        <w:t>FL-5.1.2</w:t>
      </w:r>
      <w:r w:rsidR="00CA4026">
        <w:rPr>
          <w:rFonts w:cs="Arial"/>
        </w:rPr>
        <w:tab/>
      </w:r>
      <w:r w:rsidR="001F14DD" w:rsidRPr="00B91103">
        <w:rPr>
          <w:rFonts w:cs="Arial"/>
        </w:rPr>
        <w:t>(K1)</w:t>
      </w:r>
      <w:r w:rsidR="001F14DD">
        <w:rPr>
          <w:rFonts w:cs="Arial"/>
        </w:rPr>
        <w:t xml:space="preserve"> </w:t>
      </w:r>
      <w:r w:rsidRPr="00B91103">
        <w:rPr>
          <w:rFonts w:cs="Arial"/>
        </w:rPr>
        <w:t xml:space="preserve">Identify the tasks of a test manager and tester </w:t>
      </w:r>
    </w:p>
    <w:p w14:paraId="56C3C266" w14:textId="5AF3CE49" w:rsidR="009B2CBC" w:rsidRDefault="00BD6DD2" w:rsidP="004C235D">
      <w:pPr>
        <w:pStyle w:val="Caption"/>
      </w:pPr>
      <w:r w:rsidRPr="009C08E7">
        <w:t xml:space="preserve">5.2 Test Planning and Estimation (K3) </w:t>
      </w:r>
    </w:p>
    <w:p w14:paraId="45BBDB3D" w14:textId="7004FB09" w:rsidR="009B2CBC" w:rsidRDefault="009B2CBC" w:rsidP="004C235D">
      <w:r>
        <w:t xml:space="preserve">FL-5.2.1 </w:t>
      </w:r>
      <w:r w:rsidR="00CA4026">
        <w:tab/>
      </w:r>
      <w:r w:rsidR="001F14DD">
        <w:t xml:space="preserve">(K2) </w:t>
      </w:r>
      <w:r>
        <w:t xml:space="preserve">Summarize the purpose and content of a test plan </w:t>
      </w:r>
    </w:p>
    <w:p w14:paraId="10664E48" w14:textId="6F3EA34D" w:rsidR="00CE5CC1" w:rsidRDefault="00CE5CC1" w:rsidP="00B46E21">
      <w:r>
        <w:t>FL-5.2.2</w:t>
      </w:r>
      <w:r>
        <w:tab/>
        <w:t xml:space="preserve">(K2) </w:t>
      </w:r>
      <w:r w:rsidR="0077205E" w:rsidRPr="0077205E">
        <w:t>Differentiate bet</w:t>
      </w:r>
      <w:r w:rsidR="00332F57">
        <w:t>ween different test approaches</w:t>
      </w:r>
    </w:p>
    <w:p w14:paraId="4784D35E" w14:textId="72D71082" w:rsidR="007B7214" w:rsidRDefault="003704EC" w:rsidP="00B46E21">
      <w:r>
        <w:t>FL-5.2.3</w:t>
      </w:r>
      <w:r>
        <w:tab/>
        <w:t xml:space="preserve">(K2) </w:t>
      </w:r>
      <w:r w:rsidRPr="003704EC">
        <w:t xml:space="preserve">Give examples of adequate entry and exit criteria for specific test levels and test </w:t>
      </w:r>
      <w:r>
        <w:tab/>
      </w:r>
      <w:r w:rsidRPr="003704EC">
        <w:t>types</w:t>
      </w:r>
    </w:p>
    <w:p w14:paraId="09D8429A" w14:textId="528380B2" w:rsidR="009B2CBC" w:rsidRDefault="003C5158" w:rsidP="00B46E21">
      <w:r>
        <w:t>FL-5.2.4</w:t>
      </w:r>
      <w:r w:rsidR="00CA4026">
        <w:tab/>
      </w:r>
      <w:r w:rsidR="00D049A6">
        <w:t xml:space="preserve">(K2) </w:t>
      </w:r>
      <w:r w:rsidR="009B2CBC">
        <w:t>Explain how to schedule test execution for a given s</w:t>
      </w:r>
      <w:r w:rsidR="001F14DD">
        <w:t xml:space="preserve">et of test cases, considering </w:t>
      </w:r>
      <w:r w:rsidR="001F14DD">
        <w:tab/>
      </w:r>
      <w:r w:rsidR="009B2CBC">
        <w:t xml:space="preserve">prioritization, and technical and logical dependencies. </w:t>
      </w:r>
    </w:p>
    <w:p w14:paraId="44E8870F" w14:textId="6E5C58C6" w:rsidR="00AE0A5A" w:rsidRDefault="009B2CBC" w:rsidP="00A41F0B">
      <w:r>
        <w:t xml:space="preserve">FL-5.2.3 </w:t>
      </w:r>
      <w:r w:rsidR="00CA4026">
        <w:tab/>
      </w:r>
      <w:r w:rsidR="001F14DD">
        <w:t xml:space="preserve">(K1) </w:t>
      </w:r>
      <w:r>
        <w:t xml:space="preserve">Identify the factors that influence the effort related to testing </w:t>
      </w:r>
    </w:p>
    <w:p w14:paraId="69FCC86E" w14:textId="443F6E7F" w:rsidR="009B2CBC" w:rsidRDefault="009B2CBC" w:rsidP="00ED75AC">
      <w:r>
        <w:t xml:space="preserve">FL-5.2.4 </w:t>
      </w:r>
      <w:r w:rsidR="00CA4026">
        <w:tab/>
      </w:r>
      <w:r w:rsidR="001F14DD">
        <w:t xml:space="preserve">(K2) </w:t>
      </w:r>
      <w:r>
        <w:t xml:space="preserve">Explain the difference between the two estimation approaches: the metrics-based </w:t>
      </w:r>
      <w:r w:rsidR="00A854B2">
        <w:tab/>
      </w:r>
      <w:r>
        <w:t xml:space="preserve">approach and the expert-based approach </w:t>
      </w:r>
    </w:p>
    <w:p w14:paraId="265597E8" w14:textId="292A650A" w:rsidR="00BD6DD2" w:rsidRPr="009C08E7" w:rsidRDefault="009B2CBC" w:rsidP="00BA227B">
      <w:r>
        <w:t xml:space="preserve">FL-5.2.5 </w:t>
      </w:r>
      <w:r w:rsidR="00CA4026">
        <w:tab/>
      </w:r>
      <w:r w:rsidR="001F14DD">
        <w:t xml:space="preserve">(K2) </w:t>
      </w:r>
      <w:r>
        <w:t xml:space="preserve">Give examples of adequate entry and exit criteria for specific test levels and test </w:t>
      </w:r>
      <w:r w:rsidR="001F14DD">
        <w:tab/>
      </w:r>
      <w:r>
        <w:t xml:space="preserve">types </w:t>
      </w:r>
    </w:p>
    <w:p w14:paraId="7F3B6F09" w14:textId="589B18C6" w:rsidR="00BD6DD2" w:rsidRPr="006B53C7" w:rsidRDefault="00BD6DD2" w:rsidP="00D00942">
      <w:pPr>
        <w:pStyle w:val="Caption"/>
      </w:pPr>
      <w:r w:rsidRPr="009C08E7">
        <w:t xml:space="preserve">5.3 Test Progress Monitoring and Control (K2) </w:t>
      </w:r>
    </w:p>
    <w:p w14:paraId="25AA4C6B" w14:textId="3268A7AC" w:rsidR="00BD6DD2" w:rsidRPr="006B53C7" w:rsidRDefault="00BD6DD2" w:rsidP="00494884">
      <w:pPr>
        <w:rPr>
          <w:rFonts w:cs="Arial"/>
          <w:color w:val="000000"/>
        </w:rPr>
      </w:pPr>
      <w:r w:rsidRPr="001F4208">
        <w:t>FL</w:t>
      </w:r>
      <w:r w:rsidRPr="0092107C">
        <w:t>-5.3.1</w:t>
      </w:r>
      <w:r w:rsidRPr="0092107C">
        <w:tab/>
      </w:r>
      <w:r w:rsidR="002D52D0">
        <w:rPr>
          <w:rFonts w:cs="Arial"/>
          <w:color w:val="000000"/>
        </w:rPr>
        <w:t>(K1</w:t>
      </w:r>
      <w:r w:rsidR="00BC3704" w:rsidRPr="0052427E">
        <w:rPr>
          <w:rFonts w:cs="Arial"/>
          <w:color w:val="000000"/>
        </w:rPr>
        <w:t>)</w:t>
      </w:r>
      <w:r w:rsidR="00BC3704">
        <w:rPr>
          <w:rFonts w:cs="Arial"/>
          <w:color w:val="000000"/>
        </w:rPr>
        <w:t xml:space="preserve"> </w:t>
      </w:r>
      <w:r w:rsidR="00653690">
        <w:rPr>
          <w:rFonts w:cs="Arial"/>
          <w:color w:val="000000"/>
        </w:rPr>
        <w:t>Recall</w:t>
      </w:r>
      <w:r w:rsidRPr="0052427E">
        <w:rPr>
          <w:rFonts w:cs="Arial"/>
          <w:color w:val="000000"/>
        </w:rPr>
        <w:t xml:space="preserve"> metrics used in testing </w:t>
      </w:r>
    </w:p>
    <w:p w14:paraId="395DFED7" w14:textId="187DEC54" w:rsidR="00BD6DD2" w:rsidRPr="009C08E7" w:rsidRDefault="00BD6DD2">
      <w:pPr>
        <w:ind w:left="1065" w:right="15" w:hanging="1080"/>
      </w:pPr>
      <w:r>
        <w:t>FL</w:t>
      </w:r>
      <w:r w:rsidRPr="009C08E7">
        <w:t>-5.3.</w:t>
      </w:r>
      <w:r>
        <w:t>2</w:t>
      </w:r>
      <w:r w:rsidR="00BC3704">
        <w:t xml:space="preserve"> </w:t>
      </w:r>
      <w:r w:rsidR="00BC3704">
        <w:tab/>
      </w:r>
      <w:r w:rsidR="00BC3704">
        <w:tab/>
      </w:r>
      <w:r w:rsidR="00BC3704" w:rsidRPr="009C08E7">
        <w:t xml:space="preserve">(K2) </w:t>
      </w:r>
      <w:r w:rsidRPr="009C08E7">
        <w:t>Summarize the purpose</w:t>
      </w:r>
      <w:r>
        <w:t xml:space="preserve">, </w:t>
      </w:r>
      <w:r w:rsidRPr="009C08E7">
        <w:t>content</w:t>
      </w:r>
      <w:r>
        <w:t xml:space="preserve">, and stakeholders </w:t>
      </w:r>
      <w:r w:rsidRPr="009C08E7">
        <w:t xml:space="preserve">of </w:t>
      </w:r>
      <w:r>
        <w:t xml:space="preserve">a </w:t>
      </w:r>
      <w:r w:rsidRPr="009C08E7">
        <w:t xml:space="preserve">test report </w:t>
      </w:r>
    </w:p>
    <w:p w14:paraId="660658C4" w14:textId="77777777" w:rsidR="00BD6DD2" w:rsidRPr="009C08E7" w:rsidRDefault="00BD6DD2">
      <w:pPr>
        <w:pStyle w:val="Caption"/>
      </w:pPr>
      <w:r w:rsidRPr="009C08E7">
        <w:t xml:space="preserve">5.4 Configuration Management (K2) </w:t>
      </w:r>
    </w:p>
    <w:p w14:paraId="3451D0AE" w14:textId="4879FFE5" w:rsidR="00BD6DD2" w:rsidRPr="009C08E7" w:rsidRDefault="00BD6DD2">
      <w:r>
        <w:t>FL</w:t>
      </w:r>
      <w:r w:rsidR="0040752B">
        <w:t>-5.4.1</w:t>
      </w:r>
      <w:r w:rsidR="0040752B">
        <w:tab/>
      </w:r>
      <w:r w:rsidR="001D0E6B" w:rsidRPr="009C08E7">
        <w:t xml:space="preserve">(K2) </w:t>
      </w:r>
      <w:r w:rsidRPr="009C08E7">
        <w:t xml:space="preserve">Summarize how configuration management supports testing </w:t>
      </w:r>
    </w:p>
    <w:p w14:paraId="41BF758F" w14:textId="1829E45B" w:rsidR="00BD6DD2" w:rsidRDefault="00BD6DD2">
      <w:pPr>
        <w:pStyle w:val="Caption"/>
      </w:pPr>
      <w:r w:rsidRPr="009C08E7">
        <w:t>5.5 Risk</w:t>
      </w:r>
      <w:r w:rsidR="00242D50">
        <w:t>s</w:t>
      </w:r>
      <w:r w:rsidRPr="009C08E7">
        <w:t xml:space="preserve"> and Testing (K2) </w:t>
      </w:r>
    </w:p>
    <w:p w14:paraId="0C9D1E56" w14:textId="091A8F31" w:rsidR="004037F0" w:rsidRDefault="004037F0">
      <w:r>
        <w:t xml:space="preserve">FL-5.5.1 </w:t>
      </w:r>
      <w:r>
        <w:tab/>
      </w:r>
      <w:r w:rsidR="001D0E6B">
        <w:t xml:space="preserve">(K1) </w:t>
      </w:r>
      <w:r>
        <w:t xml:space="preserve">Define risk using likelihood and impact </w:t>
      </w:r>
    </w:p>
    <w:p w14:paraId="59EE8083" w14:textId="68EB4000" w:rsidR="008768A9" w:rsidRDefault="004037F0">
      <w:r>
        <w:t xml:space="preserve">FL-5.5.2 </w:t>
      </w:r>
      <w:r>
        <w:tab/>
      </w:r>
      <w:r w:rsidR="001D0E6B">
        <w:t xml:space="preserve">(K2) </w:t>
      </w:r>
      <w:r>
        <w:t xml:space="preserve">Distinguish between the project and product risks </w:t>
      </w:r>
    </w:p>
    <w:p w14:paraId="7CD37F09" w14:textId="6CB77D32" w:rsidR="00BD6DD2" w:rsidRPr="009C08E7" w:rsidRDefault="004037F0">
      <w:r>
        <w:t xml:space="preserve">FL-5.5.3 </w:t>
      </w:r>
      <w:r>
        <w:tab/>
      </w:r>
      <w:r w:rsidR="001D0E6B">
        <w:t xml:space="preserve">(K2) </w:t>
      </w:r>
      <w:r>
        <w:t>Describe, using examples, how project and product risk</w:t>
      </w:r>
      <w:r w:rsidR="00A854B2">
        <w:t xml:space="preserve">s </w:t>
      </w:r>
      <w:proofErr w:type="gramStart"/>
      <w:r w:rsidR="00A854B2">
        <w:t>may</w:t>
      </w:r>
      <w:proofErr w:type="gramEnd"/>
      <w:r w:rsidR="00A854B2">
        <w:t xml:space="preserve"> </w:t>
      </w:r>
      <w:r w:rsidR="000B0625">
        <w:t>thoro</w:t>
      </w:r>
      <w:r w:rsidR="009669A0">
        <w:t xml:space="preserve">ughness and </w:t>
      </w:r>
      <w:r w:rsidR="009669A0">
        <w:tab/>
        <w:t>scope of testing</w:t>
      </w:r>
      <w:r w:rsidR="00A854B2">
        <w:tab/>
      </w:r>
    </w:p>
    <w:p w14:paraId="58BD6458" w14:textId="16F9F68E" w:rsidR="00BD6DD2" w:rsidRPr="009C08E7" w:rsidRDefault="00BD6DD2">
      <w:pPr>
        <w:pStyle w:val="Caption"/>
      </w:pPr>
      <w:r w:rsidRPr="009C08E7">
        <w:t xml:space="preserve">5.6 Incident Management (K3) </w:t>
      </w:r>
    </w:p>
    <w:p w14:paraId="5D6D619A" w14:textId="2A6B2F4A" w:rsidR="00A854B2" w:rsidRDefault="00BD6DD2">
      <w:r>
        <w:t>FL</w:t>
      </w:r>
      <w:r w:rsidRPr="009C08E7">
        <w:t>-5.6.</w:t>
      </w:r>
      <w:r>
        <w:t>1</w:t>
      </w:r>
      <w:r w:rsidR="00BD5DA3">
        <w:tab/>
      </w:r>
      <w:r w:rsidR="00BD5DA3" w:rsidRPr="009C08E7">
        <w:t>(K3)</w:t>
      </w:r>
      <w:r w:rsidR="00BD5DA3">
        <w:t xml:space="preserve"> </w:t>
      </w:r>
      <w:r w:rsidRPr="009C08E7">
        <w:t xml:space="preserve">Write an incident report covering </w:t>
      </w:r>
      <w:r>
        <w:t>events that require investigation</w:t>
      </w:r>
      <w:r w:rsidRPr="009C08E7">
        <w:t xml:space="preserve"> during testing. </w:t>
      </w:r>
    </w:p>
    <w:p w14:paraId="6E394BF4" w14:textId="48462DB5" w:rsidR="00BD6DD2" w:rsidRPr="009C08E7" w:rsidRDefault="00BD6DD2">
      <w:r w:rsidRPr="009C08E7">
        <w:t xml:space="preserve"> </w:t>
      </w:r>
      <w:r w:rsidRPr="009C08E7">
        <w:br w:type="page"/>
      </w:r>
    </w:p>
    <w:p w14:paraId="0F3762D6" w14:textId="2D115E60" w:rsidR="00BD6DD2" w:rsidRPr="00F87683" w:rsidRDefault="001F14DD" w:rsidP="00363BAF">
      <w:pPr>
        <w:pStyle w:val="Heading2"/>
        <w:jc w:val="both"/>
      </w:pPr>
      <w:bookmarkStart w:id="132" w:name="_Toc322077055"/>
      <w:r>
        <w:lastRenderedPageBreak/>
        <w:t xml:space="preserve">5.1 </w:t>
      </w:r>
      <w:r w:rsidR="004B2621" w:rsidRPr="009C08E7">
        <w:t>Test Organization</w:t>
      </w:r>
      <w:bookmarkEnd w:id="132"/>
      <w:r w:rsidR="004B2621" w:rsidRPr="009C08E7">
        <w:t xml:space="preserve"> </w:t>
      </w:r>
    </w:p>
    <w:p w14:paraId="5AD76151" w14:textId="0833AB6E" w:rsidR="00BD6DD2" w:rsidRPr="009C08E7" w:rsidRDefault="00A854B2" w:rsidP="00363BAF">
      <w:pPr>
        <w:pStyle w:val="Heading3"/>
      </w:pPr>
      <w:bookmarkStart w:id="133" w:name="_Toc322077056"/>
      <w:r>
        <w:t xml:space="preserve">5.1.1 </w:t>
      </w:r>
      <w:r w:rsidR="00BD6DD2" w:rsidRPr="009C08E7">
        <w:t>Test Organization and Independence</w:t>
      </w:r>
      <w:bookmarkEnd w:id="133"/>
      <w:r w:rsidR="00BD6DD2" w:rsidRPr="009C08E7">
        <w:t xml:space="preserve">  </w:t>
      </w:r>
    </w:p>
    <w:p w14:paraId="13BD3566" w14:textId="77777777" w:rsidR="00BD6DD2" w:rsidRPr="009C08E7" w:rsidRDefault="00BD6DD2" w:rsidP="00612E7B">
      <w:pPr>
        <w:pStyle w:val="BodyText"/>
      </w:pPr>
      <w:r w:rsidRPr="009C08E7">
        <w:t>A certain degree of independence (avoiding the author bias) often makes the tester more effective at finding defects and failures. Independence is not, however, a replacement for familiarity, and developers can efficiently find many defects in their own code. The effectiveness of finding defects by testing and reviews can be improved by using independent testers</w:t>
      </w:r>
      <w:r>
        <w:t xml:space="preserve">. </w:t>
      </w:r>
      <w:r w:rsidRPr="009C08E7">
        <w:t xml:space="preserve">Several levels of independence can be defined from low </w:t>
      </w:r>
      <w:r>
        <w:t xml:space="preserve">level of independence </w:t>
      </w:r>
      <w:r w:rsidRPr="009C08E7">
        <w:t>to high</w:t>
      </w:r>
      <w:r>
        <w:t xml:space="preserve"> level of independence as follows</w:t>
      </w:r>
      <w:r w:rsidRPr="009C08E7">
        <w:t xml:space="preserve">: </w:t>
      </w:r>
    </w:p>
    <w:p w14:paraId="5CB63CC8" w14:textId="77777777" w:rsidR="00BD6DD2" w:rsidRPr="00A854B2" w:rsidRDefault="00BD6DD2" w:rsidP="00363BAF">
      <w:pPr>
        <w:pStyle w:val="ListParagraph"/>
      </w:pPr>
      <w:r w:rsidRPr="00A854B2">
        <w:t xml:space="preserve">Tests designed by the person(s) who wrote the software under test (low level of independence) </w:t>
      </w:r>
    </w:p>
    <w:p w14:paraId="56469D5F" w14:textId="77777777" w:rsidR="00BD6DD2" w:rsidRPr="00A854B2" w:rsidRDefault="00BD6DD2" w:rsidP="00363BAF">
      <w:pPr>
        <w:pStyle w:val="ListParagraph"/>
      </w:pPr>
      <w:r w:rsidRPr="00A854B2">
        <w:t xml:space="preserve">Tests designed by another person(s) (e.g., from the development team) </w:t>
      </w:r>
    </w:p>
    <w:p w14:paraId="6E1021BF" w14:textId="77777777" w:rsidR="00BD6DD2" w:rsidRPr="00A854B2" w:rsidRDefault="00BD6DD2" w:rsidP="00363BAF">
      <w:pPr>
        <w:pStyle w:val="ListParagraph"/>
      </w:pPr>
      <w:r w:rsidRPr="00A854B2">
        <w:t xml:space="preserve">Tests designed by a person(s) from a different organizational group (e.g., an independent test team) or test specialists (e.g., usability or performance test specialists) </w:t>
      </w:r>
    </w:p>
    <w:p w14:paraId="7BEB8D3A" w14:textId="77777777" w:rsidR="00BD6DD2" w:rsidRPr="009C08E7" w:rsidRDefault="00BD6DD2" w:rsidP="00363BAF">
      <w:pPr>
        <w:pStyle w:val="ListParagraph"/>
      </w:pPr>
      <w:r w:rsidRPr="00A854B2">
        <w:t>Tests designed by a person(s) from a different organization or company (i.e., outsourcing or certification by an external body)</w:t>
      </w:r>
      <w:r w:rsidRPr="009C08E7">
        <w:t xml:space="preserve"> </w:t>
      </w:r>
    </w:p>
    <w:p w14:paraId="12F0773B" w14:textId="47DFCA37" w:rsidR="00BD6DD2" w:rsidRPr="009C08E7" w:rsidRDefault="00BD6DD2" w:rsidP="00612E7B">
      <w:pPr>
        <w:pStyle w:val="BodyText"/>
      </w:pPr>
      <w:r w:rsidRPr="009C08E7">
        <w:t xml:space="preserve">For large, complex or safety critical projects, it is usually best to have multiple levels of testing, with some of the levels </w:t>
      </w:r>
      <w:r>
        <w:t>tested</w:t>
      </w:r>
      <w:r w:rsidRPr="009C08E7">
        <w:t xml:space="preserve"> by independent testers. Development staff may participate in testing, especially at the lower levels, but their lack of objectivity often limits their effectiveness. The independent testers may have the authority to require and define test processes and rules, but testers should take on such process-related roles only in the presence of a clear management mandate to do so. </w:t>
      </w:r>
    </w:p>
    <w:p w14:paraId="2E1ACC81" w14:textId="77777777" w:rsidR="00BD6DD2" w:rsidRPr="009C08E7" w:rsidRDefault="00BD6DD2" w:rsidP="00612E7B">
      <w:pPr>
        <w:pStyle w:val="BodyText"/>
      </w:pPr>
      <w:r w:rsidRPr="009C08E7">
        <w:t xml:space="preserve">The benefits of </w:t>
      </w:r>
      <w:r>
        <w:t xml:space="preserve">test </w:t>
      </w:r>
      <w:r w:rsidRPr="009C08E7">
        <w:t xml:space="preserve">independence include: </w:t>
      </w:r>
    </w:p>
    <w:p w14:paraId="552441EF" w14:textId="77777777" w:rsidR="00BD6DD2" w:rsidRDefault="00BD6DD2" w:rsidP="00363BAF">
      <w:pPr>
        <w:pStyle w:val="ListParagraph"/>
      </w:pPr>
      <w:r w:rsidRPr="009C08E7">
        <w:t xml:space="preserve">Independent testers see other and different defects, and are unbiased </w:t>
      </w:r>
    </w:p>
    <w:p w14:paraId="5497B2FE" w14:textId="04126C4E" w:rsidR="00BD6DD2" w:rsidRPr="009C08E7" w:rsidRDefault="00BD6DD2" w:rsidP="00894484">
      <w:pPr>
        <w:pStyle w:val="ListParagraph"/>
      </w:pPr>
      <w:r w:rsidRPr="009C08E7">
        <w:t xml:space="preserve">An independent tester can verify assumptions people made during specification and implementation of the system </w:t>
      </w:r>
    </w:p>
    <w:p w14:paraId="5ABAA964" w14:textId="77777777" w:rsidR="00BD6DD2" w:rsidRDefault="00BD6DD2" w:rsidP="00612E7B">
      <w:pPr>
        <w:pStyle w:val="BodyText"/>
      </w:pPr>
      <w:r w:rsidRPr="009C08E7">
        <w:t xml:space="preserve">Drawbacks </w:t>
      </w:r>
      <w:r>
        <w:t xml:space="preserve">of test independence </w:t>
      </w:r>
      <w:r w:rsidRPr="009C08E7">
        <w:t xml:space="preserve">include: </w:t>
      </w:r>
    </w:p>
    <w:p w14:paraId="4601497A" w14:textId="1C8E6495" w:rsidR="00BD6DD2" w:rsidRDefault="00BD6DD2" w:rsidP="00363BAF">
      <w:pPr>
        <w:pStyle w:val="ListParagraph"/>
      </w:pPr>
      <w:commentRangeStart w:id="134"/>
      <w:r w:rsidRPr="009C08E7">
        <w:t>Isolation from the development team (if treated as totally independent)</w:t>
      </w:r>
      <w:commentRangeEnd w:id="134"/>
      <w:r w:rsidR="007A6374">
        <w:rPr>
          <w:rStyle w:val="CommentReference"/>
          <w:lang w:val="en-GB"/>
        </w:rPr>
        <w:commentReference w:id="134"/>
      </w:r>
    </w:p>
    <w:p w14:paraId="3A6CB998" w14:textId="77777777" w:rsidR="00BD6DD2" w:rsidRPr="009C08E7" w:rsidRDefault="00BD6DD2" w:rsidP="00363BAF">
      <w:pPr>
        <w:pStyle w:val="ListParagraph"/>
      </w:pPr>
      <w:r w:rsidRPr="009C08E7">
        <w:t xml:space="preserve">Developers may lose a sense of responsibility for quality </w:t>
      </w:r>
    </w:p>
    <w:p w14:paraId="68CDD22B" w14:textId="3165E451" w:rsidR="00BD6DD2" w:rsidRPr="009C08E7" w:rsidRDefault="00BD6DD2" w:rsidP="00954401">
      <w:pPr>
        <w:pStyle w:val="ListParagraph"/>
      </w:pPr>
      <w:r w:rsidRPr="009C08E7">
        <w:t xml:space="preserve">Independent testers may be seen as a bottleneck or blamed for delays in release </w:t>
      </w:r>
    </w:p>
    <w:p w14:paraId="3B04995B" w14:textId="77777777" w:rsidR="00BD6DD2" w:rsidRPr="009C08E7" w:rsidRDefault="00BD6DD2" w:rsidP="00612E7B">
      <w:pPr>
        <w:pStyle w:val="BodyText"/>
      </w:pPr>
      <w:r w:rsidRPr="009C08E7">
        <w:t xml:space="preserve">Testing tasks may be done by people in a specific testing role, or may be done by someone in another role, such as a project manager, quality manager, developer, business and domain expert, infrastructure or IT operations. </w:t>
      </w:r>
    </w:p>
    <w:p w14:paraId="3A7C1AD1" w14:textId="724AA59C" w:rsidR="00BD6DD2" w:rsidRPr="009C08E7" w:rsidRDefault="008574D0" w:rsidP="00363BAF">
      <w:pPr>
        <w:pStyle w:val="Heading3"/>
      </w:pPr>
      <w:bookmarkStart w:id="135" w:name="_Toc322077057"/>
      <w:r>
        <w:t xml:space="preserve">5.1.2 </w:t>
      </w:r>
      <w:r w:rsidR="00BD6DD2" w:rsidRPr="009C08E7">
        <w:t xml:space="preserve">Tasks of </w:t>
      </w:r>
      <w:r w:rsidR="00BD6DD2">
        <w:t>a</w:t>
      </w:r>
      <w:r w:rsidR="00BD6DD2" w:rsidRPr="009C08E7">
        <w:t xml:space="preserve"> Test </w:t>
      </w:r>
      <w:r w:rsidR="00BD6DD2">
        <w:t>Manager</w:t>
      </w:r>
      <w:r w:rsidR="00BD6DD2" w:rsidRPr="009C08E7">
        <w:t xml:space="preserve"> and Tester</w:t>
      </w:r>
      <w:bookmarkEnd w:id="135"/>
      <w:r w:rsidR="00BD6DD2" w:rsidRPr="009C08E7">
        <w:t xml:space="preserve"> </w:t>
      </w:r>
    </w:p>
    <w:p w14:paraId="75CAA172" w14:textId="34C04F7A" w:rsidR="00BD6DD2" w:rsidRPr="009C08E7" w:rsidRDefault="00BD6DD2" w:rsidP="00612E7B">
      <w:pPr>
        <w:pStyle w:val="BodyText"/>
      </w:pPr>
      <w:r w:rsidRPr="009C08E7">
        <w:t xml:space="preserve">In this syllabus two test positions are covered, test </w:t>
      </w:r>
      <w:r>
        <w:t>manager</w:t>
      </w:r>
      <w:r w:rsidRPr="009C08E7">
        <w:t xml:space="preserve"> and tester. The activities and tasks performed by people in these two roles depend on the project and product context, the people in the roles, and the organization.   </w:t>
      </w:r>
    </w:p>
    <w:p w14:paraId="79A08D38" w14:textId="2D432CD6" w:rsidR="00BD6DD2" w:rsidRPr="009C08E7" w:rsidRDefault="00BD6DD2" w:rsidP="00612E7B">
      <w:pPr>
        <w:pStyle w:val="BodyText"/>
      </w:pPr>
      <w:proofErr w:type="gramStart"/>
      <w:r w:rsidRPr="009C08E7">
        <w:lastRenderedPageBreak/>
        <w:t xml:space="preserve">The role of the test </w:t>
      </w:r>
      <w:r w:rsidR="00FF3C40">
        <w:t>leader</w:t>
      </w:r>
      <w:r w:rsidR="00FF3C40" w:rsidRPr="009C08E7">
        <w:t xml:space="preserve"> </w:t>
      </w:r>
      <w:r w:rsidRPr="009C08E7">
        <w:t>may be performed by a project manager, a development manager, a quality assurance manager or the manager of a test group</w:t>
      </w:r>
      <w:proofErr w:type="gramEnd"/>
      <w:r w:rsidRPr="009C08E7">
        <w:t xml:space="preserve">. In larger projects two positions may exist: test leader and test manager. </w:t>
      </w:r>
    </w:p>
    <w:p w14:paraId="573D68BF" w14:textId="6FA0BBBD" w:rsidR="00BD6DD2" w:rsidRDefault="00BD6DD2" w:rsidP="00612E7B">
      <w:pPr>
        <w:pStyle w:val="BodyText"/>
      </w:pPr>
      <w:r w:rsidRPr="009C08E7">
        <w:t xml:space="preserve"> Typical test </w:t>
      </w:r>
      <w:r>
        <w:t>manager</w:t>
      </w:r>
      <w:r w:rsidRPr="009C08E7">
        <w:t xml:space="preserve"> tasks may include: </w:t>
      </w:r>
    </w:p>
    <w:p w14:paraId="69E843D9" w14:textId="7F67D667" w:rsidR="00BD6DD2" w:rsidRPr="008574D0" w:rsidRDefault="00BD6DD2" w:rsidP="004C235D">
      <w:pPr>
        <w:pStyle w:val="ListParagraph"/>
      </w:pPr>
      <w:r w:rsidRPr="008574D0">
        <w:t xml:space="preserve">Coordinate the test strategy and plan with project managers and others </w:t>
      </w:r>
    </w:p>
    <w:p w14:paraId="0E7FBB38" w14:textId="044F452A" w:rsidR="00BD6DD2" w:rsidRPr="008574D0" w:rsidRDefault="00BD6DD2" w:rsidP="004C235D">
      <w:pPr>
        <w:pStyle w:val="ListParagraph"/>
      </w:pPr>
      <w:r w:rsidRPr="008574D0">
        <w:t xml:space="preserve">Write or review a test strategy and test policy for the organization </w:t>
      </w:r>
    </w:p>
    <w:p w14:paraId="553E0F96" w14:textId="189D25D5" w:rsidR="00BD6DD2" w:rsidRPr="008574D0" w:rsidRDefault="00BD6DD2" w:rsidP="00B46E21">
      <w:pPr>
        <w:pStyle w:val="ListParagraph"/>
      </w:pPr>
      <w:r w:rsidRPr="008574D0">
        <w:t xml:space="preserve">Contribute the testing perspective to other project activities, such as integration planning  </w:t>
      </w:r>
    </w:p>
    <w:p w14:paraId="256D56F7" w14:textId="20A9E45B" w:rsidR="00BD6DD2" w:rsidRPr="008574D0" w:rsidRDefault="00BD6DD2" w:rsidP="00A41F0B">
      <w:pPr>
        <w:pStyle w:val="ListParagraph"/>
      </w:pPr>
      <w:r w:rsidRPr="008574D0">
        <w:t xml:space="preserve">Plan the tests – considering the context and understanding the test objectives and risks – including selecting test approaches, estimating the time, effort and cost of testing, acquiring resources, defining test levels, cycles, and planning incident management </w:t>
      </w:r>
    </w:p>
    <w:p w14:paraId="2778CC51" w14:textId="24AF7F75" w:rsidR="00BD6DD2" w:rsidRPr="008574D0" w:rsidRDefault="00BD6DD2" w:rsidP="00ED75AC">
      <w:pPr>
        <w:pStyle w:val="ListParagraph"/>
      </w:pPr>
      <w:r w:rsidRPr="008574D0">
        <w:t xml:space="preserve">Initiate the analysis, design, implementation and execution of tests, monitor the test results and check the exit criteria </w:t>
      </w:r>
    </w:p>
    <w:p w14:paraId="080224D4" w14:textId="0E679654" w:rsidR="00BD6DD2" w:rsidRPr="008574D0" w:rsidRDefault="00BD6DD2" w:rsidP="00BA227B">
      <w:pPr>
        <w:pStyle w:val="ListParagraph"/>
      </w:pPr>
      <w:r w:rsidRPr="008574D0">
        <w:t xml:space="preserve">Adapt planning based on test results and progress (sometimes documented in status reports) and take any action necessary to compensate for problems </w:t>
      </w:r>
    </w:p>
    <w:p w14:paraId="4F4544D7" w14:textId="36FECE10" w:rsidR="00BD6DD2" w:rsidRPr="008574D0" w:rsidRDefault="00BD6DD2" w:rsidP="00494884">
      <w:pPr>
        <w:pStyle w:val="ListParagraph"/>
      </w:pPr>
      <w:r w:rsidRPr="008574D0">
        <w:t xml:space="preserve">Set up adequate configuration management of </w:t>
      </w:r>
      <w:proofErr w:type="spellStart"/>
      <w:r w:rsidRPr="008574D0">
        <w:t>testware</w:t>
      </w:r>
      <w:proofErr w:type="spellEnd"/>
      <w:r w:rsidRPr="008574D0">
        <w:t xml:space="preserve"> for traceability </w:t>
      </w:r>
    </w:p>
    <w:p w14:paraId="48B51AB0" w14:textId="68340278" w:rsidR="00BD6DD2" w:rsidRPr="008574D0" w:rsidRDefault="00BD6DD2" w:rsidP="00494884">
      <w:pPr>
        <w:pStyle w:val="ListParagraph"/>
      </w:pPr>
      <w:r w:rsidRPr="008574D0">
        <w:t xml:space="preserve">Introduce suitable metrics for measuring test progress and evaluating the quality of the testing and the product </w:t>
      </w:r>
    </w:p>
    <w:p w14:paraId="7BDEFBFA" w14:textId="2E4F9A73" w:rsidR="00BD6DD2" w:rsidRPr="008574D0" w:rsidRDefault="00BD6DD2">
      <w:pPr>
        <w:pStyle w:val="ListParagraph"/>
      </w:pPr>
      <w:r w:rsidRPr="008574D0">
        <w:t xml:space="preserve">Decide what should be automated, to what degree, and how </w:t>
      </w:r>
    </w:p>
    <w:p w14:paraId="2182F983" w14:textId="3EE4F3FC" w:rsidR="00BD6DD2" w:rsidRPr="008574D0" w:rsidRDefault="00BD6DD2">
      <w:pPr>
        <w:pStyle w:val="ListParagraph"/>
      </w:pPr>
      <w:r w:rsidRPr="008574D0">
        <w:t xml:space="preserve">Select tools to support testing and organize any training in tool use for testers </w:t>
      </w:r>
    </w:p>
    <w:p w14:paraId="1004A714" w14:textId="7070EBF3" w:rsidR="00BD6DD2" w:rsidRPr="008574D0" w:rsidRDefault="00BD6DD2">
      <w:pPr>
        <w:pStyle w:val="ListParagraph"/>
      </w:pPr>
      <w:r w:rsidRPr="008574D0">
        <w:t xml:space="preserve">Decide about the implementation of the test environment </w:t>
      </w:r>
    </w:p>
    <w:p w14:paraId="1D8A573A" w14:textId="77777777" w:rsidR="00BD6DD2" w:rsidRPr="008574D0" w:rsidRDefault="00BD6DD2">
      <w:pPr>
        <w:pStyle w:val="ListParagraph"/>
      </w:pPr>
      <w:r w:rsidRPr="008574D0">
        <w:t xml:space="preserve">Write test summary reports based on the information gathered during testing </w:t>
      </w:r>
    </w:p>
    <w:p w14:paraId="5B817091" w14:textId="16D376C4" w:rsidR="00BD6DD2" w:rsidRPr="009C08E7" w:rsidRDefault="00BD6DD2" w:rsidP="00612E7B">
      <w:pPr>
        <w:pStyle w:val="BodyText"/>
      </w:pPr>
      <w:r w:rsidRPr="009C08E7">
        <w:t xml:space="preserve"> Typical tester</w:t>
      </w:r>
      <w:r>
        <w:t>’s</w:t>
      </w:r>
      <w:r w:rsidRPr="009C08E7">
        <w:t xml:space="preserve"> tasks may include: </w:t>
      </w:r>
    </w:p>
    <w:p w14:paraId="0FC83EAC" w14:textId="77777777" w:rsidR="00BD6DD2" w:rsidRPr="009C08E7" w:rsidRDefault="00BD6DD2">
      <w:pPr>
        <w:pStyle w:val="ListParagraph"/>
      </w:pPr>
      <w:r w:rsidRPr="009C08E7">
        <w:t xml:space="preserve">Review and contribute to test plans </w:t>
      </w:r>
    </w:p>
    <w:p w14:paraId="101917B7" w14:textId="77777777" w:rsidR="00BD6DD2" w:rsidRDefault="00BD6DD2">
      <w:pPr>
        <w:pStyle w:val="ListParagraph"/>
      </w:pPr>
      <w:r w:rsidRPr="009C08E7">
        <w:t xml:space="preserve">Analyze, review and assess user requirements, specifications and models for testability </w:t>
      </w:r>
    </w:p>
    <w:p w14:paraId="2DAF890B" w14:textId="4DB9BCA3" w:rsidR="00BD6DD2" w:rsidRPr="009C08E7" w:rsidRDefault="00BD6DD2">
      <w:pPr>
        <w:pStyle w:val="ListParagraph"/>
      </w:pPr>
      <w:r w:rsidRPr="009C08E7">
        <w:t xml:space="preserve">Create test specifications </w:t>
      </w:r>
    </w:p>
    <w:p w14:paraId="4229425D" w14:textId="77777777" w:rsidR="00BD6DD2" w:rsidRPr="009C08E7" w:rsidRDefault="00BD6DD2">
      <w:pPr>
        <w:pStyle w:val="ListParagraph"/>
      </w:pPr>
      <w:r w:rsidRPr="009C08E7">
        <w:t xml:space="preserve">Set up the test environment (often coordinating with system administration and network management) </w:t>
      </w:r>
    </w:p>
    <w:p w14:paraId="43E3BBAF" w14:textId="77777777" w:rsidR="00BD6DD2" w:rsidRPr="009C08E7" w:rsidRDefault="00BD6DD2">
      <w:pPr>
        <w:pStyle w:val="ListParagraph"/>
      </w:pPr>
      <w:r w:rsidRPr="009C08E7">
        <w:t xml:space="preserve">Prepare and acquire test data </w:t>
      </w:r>
    </w:p>
    <w:p w14:paraId="12A3F082" w14:textId="65663B49" w:rsidR="00BD6DD2" w:rsidRDefault="003504A1">
      <w:pPr>
        <w:pStyle w:val="ListParagraph"/>
      </w:pPr>
      <w:r>
        <w:t xml:space="preserve"> D</w:t>
      </w:r>
      <w:r w:rsidR="00BD6DD2">
        <w:t>esigning and implementing test cases at various test levels</w:t>
      </w:r>
    </w:p>
    <w:p w14:paraId="364E6D17" w14:textId="11A0134F" w:rsidR="00BD6DD2" w:rsidRPr="009C08E7" w:rsidRDefault="00BD6DD2">
      <w:pPr>
        <w:pStyle w:val="ListParagraph"/>
      </w:pPr>
      <w:r>
        <w:t>E</w:t>
      </w:r>
      <w:r w:rsidRPr="009C08E7">
        <w:t xml:space="preserve">xecute </w:t>
      </w:r>
      <w:r>
        <w:t xml:space="preserve">tests, </w:t>
      </w:r>
      <w:r w:rsidRPr="009C08E7">
        <w:t xml:space="preserve">evaluate the results and document the deviations from expected results </w:t>
      </w:r>
    </w:p>
    <w:p w14:paraId="79BBD83B" w14:textId="77777777" w:rsidR="00BD6DD2" w:rsidRDefault="00BD6DD2">
      <w:pPr>
        <w:pStyle w:val="ListParagraph"/>
      </w:pPr>
      <w:r w:rsidRPr="009C08E7">
        <w:lastRenderedPageBreak/>
        <w:t xml:space="preserve">Use test administration or management tools and test monitoring tools as required </w:t>
      </w:r>
    </w:p>
    <w:p w14:paraId="36633736" w14:textId="69FDFAAE" w:rsidR="00BD6DD2" w:rsidRDefault="00BD6DD2">
      <w:pPr>
        <w:pStyle w:val="ListParagraph"/>
      </w:pPr>
      <w:r w:rsidRPr="009C08E7">
        <w:t xml:space="preserve">Automate tests (may be supported by a developer or a test automation expert) </w:t>
      </w:r>
    </w:p>
    <w:p w14:paraId="1749DC20" w14:textId="01A96CE3" w:rsidR="00BD6DD2" w:rsidRDefault="00BD6DD2">
      <w:pPr>
        <w:pStyle w:val="ListParagraph"/>
      </w:pPr>
      <w:r w:rsidRPr="009C08E7">
        <w:t xml:space="preserve">Measure performance of components and systems (if applicable) </w:t>
      </w:r>
    </w:p>
    <w:p w14:paraId="078E725F" w14:textId="60E4586C" w:rsidR="00BD6DD2" w:rsidRPr="009C08E7" w:rsidRDefault="00BD6DD2">
      <w:pPr>
        <w:pStyle w:val="ListParagraph"/>
      </w:pPr>
      <w:r w:rsidRPr="009C08E7">
        <w:t xml:space="preserve">Review tests developed by others </w:t>
      </w:r>
    </w:p>
    <w:p w14:paraId="7BE88F74" w14:textId="00ED4A22" w:rsidR="00BD6DD2" w:rsidRPr="009C08E7" w:rsidRDefault="00BD6DD2" w:rsidP="00612E7B">
      <w:pPr>
        <w:pStyle w:val="BodyText"/>
      </w:pPr>
      <w:r w:rsidRPr="009C08E7">
        <w:t xml:space="preserve">People who work on test </w:t>
      </w:r>
      <w:proofErr w:type="gramStart"/>
      <w:r w:rsidRPr="009C08E7">
        <w:t>analysis,</w:t>
      </w:r>
      <w:proofErr w:type="gramEnd"/>
      <w:r w:rsidRPr="009C08E7">
        <w:t xml:space="preserve"> test design, specific test types or test automation may be specialists in these roles. Depending on the test level and the risks related to the product and the project, different people may take over the role of tester, keeping some degree of independence. Typically testers at the component and integration level would be developers, testers at the acceptance test level would be business experts and users, and testers for operational acceptance testing would be operators.  </w:t>
      </w:r>
    </w:p>
    <w:p w14:paraId="36422347" w14:textId="7BEBCAA9" w:rsidR="00F90A6B" w:rsidRPr="00F90A6B" w:rsidRDefault="008574D0" w:rsidP="00363BAF">
      <w:pPr>
        <w:pStyle w:val="Heading2"/>
        <w:jc w:val="both"/>
      </w:pPr>
      <w:bookmarkStart w:id="136" w:name="_Toc322077058"/>
      <w:r>
        <w:t xml:space="preserve">5.2 </w:t>
      </w:r>
      <w:r w:rsidR="00F90A6B" w:rsidRPr="00F90A6B">
        <w:t>Test Planning and Estimation</w:t>
      </w:r>
      <w:bookmarkEnd w:id="136"/>
      <w:r w:rsidR="00F90A6B" w:rsidRPr="00F90A6B">
        <w:t xml:space="preserve"> </w:t>
      </w:r>
      <w:r w:rsidR="00F90A6B" w:rsidRPr="00F90A6B">
        <w:rPr>
          <w:i/>
        </w:rPr>
        <w:t xml:space="preserve"> </w:t>
      </w:r>
    </w:p>
    <w:p w14:paraId="73E27095" w14:textId="451165C9" w:rsidR="00BD6DD2" w:rsidRPr="008574D0" w:rsidRDefault="00BD6DD2" w:rsidP="00363BAF">
      <w:pPr>
        <w:pStyle w:val="Heading3"/>
      </w:pPr>
      <w:r w:rsidRPr="009C08E7">
        <w:t xml:space="preserve"> </w:t>
      </w:r>
      <w:bookmarkStart w:id="137" w:name="_Toc322077059"/>
      <w:r w:rsidR="008574D0">
        <w:t xml:space="preserve">5.2.1 </w:t>
      </w:r>
      <w:r>
        <w:t>Purpose and content of a test plan</w:t>
      </w:r>
      <w:bookmarkEnd w:id="137"/>
      <w:r w:rsidRPr="009C08E7">
        <w:t xml:space="preserve"> </w:t>
      </w:r>
    </w:p>
    <w:p w14:paraId="701A5474" w14:textId="62CA4E66" w:rsidR="00BD6DD2" w:rsidRPr="009C08E7" w:rsidRDefault="00BD6DD2" w:rsidP="00612E7B">
      <w:pPr>
        <w:pStyle w:val="BodyText"/>
      </w:pPr>
      <w:r>
        <w:t xml:space="preserve">The test plan </w:t>
      </w:r>
      <w:r w:rsidR="003504A1">
        <w:t xml:space="preserve">documents </w:t>
      </w:r>
      <w:proofErr w:type="gramStart"/>
      <w:r w:rsidRPr="009C08E7">
        <w:t>test planning</w:t>
      </w:r>
      <w:proofErr w:type="gramEnd"/>
      <w:r w:rsidRPr="009C08E7">
        <w:t xml:space="preserve"> </w:t>
      </w:r>
      <w:r>
        <w:t>activities for</w:t>
      </w:r>
      <w:r w:rsidRPr="009C08E7">
        <w:t xml:space="preserve"> development and </w:t>
      </w:r>
      <w:r>
        <w:t xml:space="preserve">maintenance </w:t>
      </w:r>
      <w:r w:rsidRPr="009C08E7">
        <w:t>projects.</w:t>
      </w:r>
      <w:r>
        <w:t xml:space="preserve"> </w:t>
      </w:r>
      <w:proofErr w:type="gramStart"/>
      <w:r w:rsidRPr="009C08E7">
        <w:t>Planning is influenced by the test policy</w:t>
      </w:r>
      <w:r>
        <w:t xml:space="preserve"> and test strategy</w:t>
      </w:r>
      <w:r w:rsidRPr="009C08E7">
        <w:t xml:space="preserve"> of the organization, the scope of testing, objectives, risks, constraints, criticality, testability and the availability of resources</w:t>
      </w:r>
      <w:proofErr w:type="gramEnd"/>
      <w:r w:rsidRPr="009C08E7">
        <w:t xml:space="preserve">. As the project and test planning progress, more information becomes available and more detail can be included in the </w:t>
      </w:r>
      <w:r>
        <w:t xml:space="preserve">test </w:t>
      </w:r>
      <w:r w:rsidRPr="009C08E7">
        <w:t xml:space="preserve">plan. </w:t>
      </w:r>
    </w:p>
    <w:p w14:paraId="319D7E0E" w14:textId="6AD3854B" w:rsidR="00BD6DD2" w:rsidRDefault="00BD6DD2" w:rsidP="00363BAF">
      <w:pPr>
        <w:pStyle w:val="BodyText"/>
      </w:pPr>
      <w:r w:rsidRPr="009C08E7">
        <w:t xml:space="preserve">Test planning is a continuous activity and is performed in all life cycle processes and activities. Feedback from test activities is used to recognize changing risks so that planning can be adjusted. </w:t>
      </w:r>
      <w:r>
        <w:t xml:space="preserve"> </w:t>
      </w:r>
      <w:r w:rsidRPr="009C08E7">
        <w:t>Planning may be documented in a master test plan and in separate test plans for test levels such as system testing and acceptance testing</w:t>
      </w:r>
      <w:r>
        <w:t xml:space="preserve">. </w:t>
      </w:r>
    </w:p>
    <w:p w14:paraId="01F9B449" w14:textId="77777777" w:rsidR="00BD6DD2" w:rsidRDefault="00BD6DD2" w:rsidP="00612E7B">
      <w:pPr>
        <w:pStyle w:val="BodyText"/>
      </w:pPr>
      <w:r w:rsidRPr="009C08E7">
        <w:t xml:space="preserve">Test planning activities for an entire system or part of a system may include: </w:t>
      </w:r>
    </w:p>
    <w:p w14:paraId="6385F5C9" w14:textId="77777777" w:rsidR="00BD6DD2" w:rsidRPr="009C08E7" w:rsidRDefault="00BD6DD2" w:rsidP="001D286F">
      <w:pPr>
        <w:pStyle w:val="ListParagraph"/>
      </w:pPr>
      <w:r w:rsidRPr="009C08E7">
        <w:t xml:space="preserve">Determining the scope and risks and identifying the objectives of testing </w:t>
      </w:r>
    </w:p>
    <w:p w14:paraId="253312BD" w14:textId="77777777" w:rsidR="00BD6DD2" w:rsidRPr="009C08E7" w:rsidRDefault="00BD6DD2" w:rsidP="004C235D">
      <w:pPr>
        <w:pStyle w:val="ListParagraph"/>
      </w:pPr>
      <w:r w:rsidRPr="009C08E7">
        <w:t xml:space="preserve">Defining the overall approach of testing, including the definition of the test levels and entry and exit criteria </w:t>
      </w:r>
    </w:p>
    <w:p w14:paraId="3362AAA9" w14:textId="77777777" w:rsidR="00BD6DD2" w:rsidRDefault="00BD6DD2" w:rsidP="00363BAF">
      <w:pPr>
        <w:pStyle w:val="ListParagraph"/>
      </w:pPr>
      <w:r w:rsidRPr="009C08E7">
        <w:t xml:space="preserve">Integrating and coordinating the testing activities into the software life cycle activities (acquisition, supply, development, operation and maintenance) </w:t>
      </w:r>
    </w:p>
    <w:p w14:paraId="6B39F29A" w14:textId="77777777" w:rsidR="00BD6DD2" w:rsidRPr="009C08E7" w:rsidRDefault="00BD6DD2" w:rsidP="00894484">
      <w:pPr>
        <w:pStyle w:val="ListParagraph"/>
      </w:pPr>
      <w:r w:rsidRPr="009C08E7">
        <w:t xml:space="preserve">Making decisions about what to test, what roles will perform the test activities, how the test activities should be done, and how the test results will be evaluated </w:t>
      </w:r>
    </w:p>
    <w:p w14:paraId="291CFCA7" w14:textId="77777777" w:rsidR="00BD6DD2" w:rsidRDefault="00BD6DD2" w:rsidP="001D286F">
      <w:pPr>
        <w:pStyle w:val="ListParagraph"/>
      </w:pPr>
      <w:r w:rsidRPr="009C08E7">
        <w:t>Scheduling test analysis and design activities</w:t>
      </w:r>
    </w:p>
    <w:p w14:paraId="58154C23" w14:textId="77777777" w:rsidR="00BD6DD2" w:rsidRDefault="00BD6DD2" w:rsidP="004C235D">
      <w:pPr>
        <w:pStyle w:val="ListParagraph"/>
      </w:pPr>
      <w:r w:rsidRPr="009C08E7">
        <w:t>Scheduling test implementation, execution and evaluation</w:t>
      </w:r>
    </w:p>
    <w:p w14:paraId="4416C0C4" w14:textId="77777777" w:rsidR="00BD6DD2" w:rsidRPr="009C08E7" w:rsidRDefault="00BD6DD2" w:rsidP="004C235D">
      <w:pPr>
        <w:pStyle w:val="ListParagraph"/>
      </w:pPr>
      <w:r w:rsidRPr="009C08E7">
        <w:t xml:space="preserve">Assigning resources for the different activities defined </w:t>
      </w:r>
    </w:p>
    <w:p w14:paraId="37EE082E" w14:textId="77777777" w:rsidR="00BD6DD2" w:rsidRDefault="00BD6DD2" w:rsidP="00B46E21">
      <w:pPr>
        <w:pStyle w:val="ListParagraph"/>
      </w:pPr>
      <w:r w:rsidRPr="009C08E7">
        <w:t xml:space="preserve">Defining the amount, level of detail, structure and templates for the test documentation </w:t>
      </w:r>
      <w:r w:rsidRPr="009C08E7">
        <w:rPr>
          <w:rFonts w:ascii="Courier New" w:eastAsia="Courier New" w:hAnsi="Courier New" w:cs="Courier New"/>
        </w:rPr>
        <w:t>o</w:t>
      </w:r>
      <w:r>
        <w:t xml:space="preserve"> </w:t>
      </w:r>
    </w:p>
    <w:p w14:paraId="41BC928B" w14:textId="77777777" w:rsidR="00BD6DD2" w:rsidRDefault="00BD6DD2" w:rsidP="00363BAF">
      <w:pPr>
        <w:pStyle w:val="ListParagraph"/>
      </w:pPr>
      <w:r w:rsidRPr="009C08E7">
        <w:lastRenderedPageBreak/>
        <w:t xml:space="preserve">Selecting metrics for monitoring and controlling test preparation and execution, defect resolution and risk issues </w:t>
      </w:r>
    </w:p>
    <w:p w14:paraId="7A4EC36C" w14:textId="679A95D0" w:rsidR="00BD6DD2" w:rsidRDefault="003504A1" w:rsidP="00363BAF">
      <w:pPr>
        <w:pStyle w:val="ListParagraph"/>
      </w:pPr>
      <w:r>
        <w:t>Determining</w:t>
      </w:r>
      <w:r w:rsidRPr="009C08E7">
        <w:t xml:space="preserve"> </w:t>
      </w:r>
      <w:r w:rsidR="00BD6DD2" w:rsidRPr="009C08E7">
        <w:t xml:space="preserve">the level of detail for test </w:t>
      </w:r>
      <w:r w:rsidR="00BD6DD2">
        <w:t>documentation</w:t>
      </w:r>
      <w:r w:rsidR="00BD6DD2" w:rsidRPr="009C08E7">
        <w:t xml:space="preserve"> in order to provide enough information to support reproducible test preparation and execution</w:t>
      </w:r>
    </w:p>
    <w:p w14:paraId="7299FE5D" w14:textId="1F4C900C" w:rsidR="00BD6DD2" w:rsidRDefault="00BD6DD2" w:rsidP="00363BAF">
      <w:pPr>
        <w:pStyle w:val="Heading3"/>
        <w:rPr>
          <w:sz w:val="26"/>
        </w:rPr>
      </w:pPr>
      <w:bookmarkStart w:id="138" w:name="_Toc322077060"/>
      <w:r w:rsidRPr="009C08E7">
        <w:t xml:space="preserve">5.2.2 </w:t>
      </w:r>
      <w:bookmarkEnd w:id="138"/>
      <w:r w:rsidR="00425AB4">
        <w:t xml:space="preserve">Test </w:t>
      </w:r>
      <w:r w:rsidR="00FD4D40">
        <w:t>Approaches</w:t>
      </w:r>
      <w:r>
        <w:t xml:space="preserve"> </w:t>
      </w:r>
    </w:p>
    <w:p w14:paraId="02423FDA" w14:textId="77777777" w:rsidR="00FD4D40" w:rsidRDefault="00FD4D40" w:rsidP="00FD4D40">
      <w:r>
        <w:t xml:space="preserve">The test approach is the implementation of the test strategy for a specific project. The test approach is defined and refined in the test plans and test designs. It typically includes the decisions made based on the (test) project’s goal and risk assessment. It is the starting point for planning the test process, for selecting the test design techniques and test types to be applied, and for defining the entry and exit criteria.  </w:t>
      </w:r>
    </w:p>
    <w:p w14:paraId="42982DBE" w14:textId="77777777" w:rsidR="00FD4D40" w:rsidRDefault="00FD4D40" w:rsidP="00FD4D40">
      <w:r>
        <w:t xml:space="preserve"> </w:t>
      </w:r>
    </w:p>
    <w:p w14:paraId="631F978F" w14:textId="77777777" w:rsidR="00FD4D40" w:rsidRDefault="00FD4D40" w:rsidP="00FD4D40">
      <w:r>
        <w:t xml:space="preserve">The selected approach depends on the context and may consider risks, hazards and safety, available resources and skills, the technology, the nature of the system (e.g., custom built vs. COTS), test objectives, and regulations. </w:t>
      </w:r>
    </w:p>
    <w:p w14:paraId="4E062902" w14:textId="77777777" w:rsidR="00FD4D40" w:rsidRDefault="00FD4D40" w:rsidP="00FD4D40">
      <w:r>
        <w:t xml:space="preserve"> </w:t>
      </w:r>
    </w:p>
    <w:p w14:paraId="5D600652" w14:textId="77777777" w:rsidR="00FD4D40" w:rsidRDefault="00FD4D40" w:rsidP="00FD4D40">
      <w:r>
        <w:t xml:space="preserve">Typical approaches include: o </w:t>
      </w:r>
      <w:r>
        <w:tab/>
        <w:t xml:space="preserve">Analytical approaches, such as risk-based testing where testing is directed to areas of greatest risk </w:t>
      </w:r>
    </w:p>
    <w:p w14:paraId="47DF5466" w14:textId="323425A2" w:rsidR="00FD4D40" w:rsidRDefault="00FD4D40" w:rsidP="004A268B">
      <w:pPr>
        <w:pStyle w:val="ListParagraph"/>
        <w:numPr>
          <w:ilvl w:val="0"/>
          <w:numId w:val="29"/>
        </w:numPr>
      </w:pPr>
      <w:r>
        <w:t xml:space="preserve">Model-based approaches, such as stochastic testing using statistical information about failure rates (such as reliability growth models) or usage (such as operational profiles) </w:t>
      </w:r>
    </w:p>
    <w:p w14:paraId="5DB5BA60" w14:textId="15948422" w:rsidR="00FD4D40" w:rsidRDefault="00FD4D40" w:rsidP="004A268B">
      <w:pPr>
        <w:pStyle w:val="ListParagraph"/>
        <w:numPr>
          <w:ilvl w:val="0"/>
          <w:numId w:val="29"/>
        </w:numPr>
      </w:pPr>
      <w:r>
        <w:t xml:space="preserve">Methodical approaches, such as failure-based (including error guessing and fault attacks), experience-based, checklist-based, and quality characteristic-based </w:t>
      </w:r>
    </w:p>
    <w:p w14:paraId="1FBBCF3E" w14:textId="7D9DBC61" w:rsidR="00FD4D40" w:rsidRDefault="00FD4D40" w:rsidP="004A268B">
      <w:pPr>
        <w:pStyle w:val="ListParagraph"/>
        <w:numPr>
          <w:ilvl w:val="0"/>
          <w:numId w:val="29"/>
        </w:numPr>
      </w:pPr>
      <w:r>
        <w:t xml:space="preserve">Process- or standard-compliant approaches, such as those specified by industry-specific standards or the various agile methodologies </w:t>
      </w:r>
    </w:p>
    <w:p w14:paraId="030A3340" w14:textId="2750BFA3" w:rsidR="00FD4D40" w:rsidRDefault="00FD4D40" w:rsidP="004A268B">
      <w:pPr>
        <w:pStyle w:val="ListParagraph"/>
        <w:numPr>
          <w:ilvl w:val="0"/>
          <w:numId w:val="29"/>
        </w:numPr>
      </w:pPr>
      <w:r>
        <w:t xml:space="preserve">Dynamic and heuristic approaches, such as exploratory testing where testing is more reactive to events than pre-planned, and where execution and evaluation are concurrent tasks </w:t>
      </w:r>
    </w:p>
    <w:p w14:paraId="395CDACB" w14:textId="5FD4A75B" w:rsidR="00FD4D40" w:rsidRDefault="00FD4D40" w:rsidP="004A268B">
      <w:pPr>
        <w:pStyle w:val="ListParagraph"/>
        <w:numPr>
          <w:ilvl w:val="0"/>
          <w:numId w:val="29"/>
        </w:numPr>
      </w:pPr>
      <w:r>
        <w:t xml:space="preserve">Consultative approaches, such as those in which test coverage is driven primarily by the advice and guidance of technology and/or business domain experts outside the test team </w:t>
      </w:r>
    </w:p>
    <w:p w14:paraId="2199ADB0" w14:textId="34ED2CCE" w:rsidR="00FD4D40" w:rsidRDefault="00FD4D40" w:rsidP="004A268B">
      <w:pPr>
        <w:pStyle w:val="ListParagraph"/>
        <w:numPr>
          <w:ilvl w:val="0"/>
          <w:numId w:val="29"/>
        </w:numPr>
      </w:pPr>
      <w:r>
        <w:t xml:space="preserve">Regression-averse approaches, such as those that include reuse of existing test material, extensive automation of functional regression tests, and standard test suites </w:t>
      </w:r>
    </w:p>
    <w:p w14:paraId="71BF33CA" w14:textId="55B613B9" w:rsidR="00425AB4" w:rsidRDefault="00FD4D40" w:rsidP="00363BAF">
      <w:r>
        <w:t xml:space="preserve">Different approaches may be combined, for example, a risk-based dynamic approach. </w:t>
      </w:r>
    </w:p>
    <w:p w14:paraId="17203E67" w14:textId="70801F5B" w:rsidR="00612E7B" w:rsidRDefault="00BD6DD2" w:rsidP="004730E0">
      <w:pPr>
        <w:pStyle w:val="Heading3"/>
      </w:pPr>
      <w:bookmarkStart w:id="139" w:name="_Toc322077061"/>
      <w:r>
        <w:t>5.2.3</w:t>
      </w:r>
      <w:r w:rsidR="00E154F2">
        <w:t xml:space="preserve"> </w:t>
      </w:r>
      <w:bookmarkEnd w:id="139"/>
      <w:r w:rsidR="00612E7B">
        <w:t>Adequate Entry and Exit Criteria for specific test levels and types</w:t>
      </w:r>
    </w:p>
    <w:p w14:paraId="26EAD3D8" w14:textId="740599DB" w:rsidR="00612E7B" w:rsidRDefault="00325EF7" w:rsidP="00612E7B">
      <w:pPr>
        <w:pStyle w:val="BodyText"/>
      </w:pPr>
      <w:r>
        <w:t xml:space="preserve">Entry </w:t>
      </w:r>
      <w:r w:rsidR="00612E7B">
        <w:t xml:space="preserve">Criteria </w:t>
      </w:r>
    </w:p>
    <w:p w14:paraId="19CDC35D" w14:textId="77777777" w:rsidR="00612E7B" w:rsidRDefault="00612E7B" w:rsidP="00612E7B">
      <w:pPr>
        <w:pStyle w:val="BodyText"/>
      </w:pPr>
      <w:r>
        <w:t xml:space="preserve">Entry criteria define when to start testing such as at the beginning of a test level or when a set of tests is ready for execution. Typically entry criteria may cover the following: </w:t>
      </w:r>
    </w:p>
    <w:p w14:paraId="05CC7B9D" w14:textId="7E3FDFE3" w:rsidR="00612E7B" w:rsidRDefault="00612E7B" w:rsidP="004A268B">
      <w:pPr>
        <w:pStyle w:val="BodyText"/>
        <w:numPr>
          <w:ilvl w:val="0"/>
          <w:numId w:val="30"/>
        </w:numPr>
      </w:pPr>
      <w:r>
        <w:t xml:space="preserve">Test environment availability and readiness </w:t>
      </w:r>
    </w:p>
    <w:p w14:paraId="10AEEBB0" w14:textId="737D1527" w:rsidR="00612E7B" w:rsidRDefault="00612E7B" w:rsidP="004A268B">
      <w:pPr>
        <w:pStyle w:val="BodyText"/>
        <w:numPr>
          <w:ilvl w:val="0"/>
          <w:numId w:val="30"/>
        </w:numPr>
      </w:pPr>
      <w:r>
        <w:t>Test tool readiness in the test environment</w:t>
      </w:r>
    </w:p>
    <w:p w14:paraId="21947483" w14:textId="20A16597" w:rsidR="00612E7B" w:rsidRDefault="00612E7B" w:rsidP="004A268B">
      <w:pPr>
        <w:pStyle w:val="BodyText"/>
        <w:numPr>
          <w:ilvl w:val="0"/>
          <w:numId w:val="30"/>
        </w:numPr>
      </w:pPr>
      <w:r>
        <w:t xml:space="preserve">Testable code availability </w:t>
      </w:r>
    </w:p>
    <w:p w14:paraId="57469A8F" w14:textId="6AC32566" w:rsidR="00612E7B" w:rsidRDefault="00612E7B" w:rsidP="004A268B">
      <w:pPr>
        <w:pStyle w:val="BodyText"/>
        <w:numPr>
          <w:ilvl w:val="0"/>
          <w:numId w:val="30"/>
        </w:numPr>
      </w:pPr>
      <w:r>
        <w:lastRenderedPageBreak/>
        <w:t xml:space="preserve">Test data availability </w:t>
      </w:r>
    </w:p>
    <w:p w14:paraId="4AA4390A" w14:textId="77777777" w:rsidR="00612E7B" w:rsidRDefault="00612E7B" w:rsidP="00612E7B">
      <w:pPr>
        <w:pStyle w:val="BodyText"/>
      </w:pPr>
      <w:r>
        <w:t xml:space="preserve">Exit Criteria </w:t>
      </w:r>
    </w:p>
    <w:p w14:paraId="192D0D5A" w14:textId="77777777" w:rsidR="00612E7B" w:rsidRDefault="00612E7B" w:rsidP="00612E7B">
      <w:pPr>
        <w:pStyle w:val="BodyText"/>
      </w:pPr>
      <w:r>
        <w:t xml:space="preserve">Exit criteria define when to stop testing such as at the end of a test level or when a set of tests has achieved specific goal.  Typically exit criteria may cover the following: </w:t>
      </w:r>
    </w:p>
    <w:p w14:paraId="7065EB91" w14:textId="2B902CA7" w:rsidR="00612E7B" w:rsidRDefault="00612E7B" w:rsidP="004A268B">
      <w:pPr>
        <w:pStyle w:val="BodyText"/>
        <w:numPr>
          <w:ilvl w:val="0"/>
          <w:numId w:val="31"/>
        </w:numPr>
      </w:pPr>
      <w:r>
        <w:t>Thoroughness measures, such as coverage of code, functionality or risk</w:t>
      </w:r>
    </w:p>
    <w:p w14:paraId="110B0A85" w14:textId="550DDFA7" w:rsidR="00612E7B" w:rsidRDefault="00612E7B" w:rsidP="004A268B">
      <w:pPr>
        <w:pStyle w:val="BodyText"/>
        <w:numPr>
          <w:ilvl w:val="0"/>
          <w:numId w:val="31"/>
        </w:numPr>
      </w:pPr>
      <w:r>
        <w:t xml:space="preserve">Estimates of defect density or reliability measures o Cost </w:t>
      </w:r>
    </w:p>
    <w:p w14:paraId="6F9F5912" w14:textId="1049F378" w:rsidR="00612E7B" w:rsidRDefault="00612E7B" w:rsidP="004A268B">
      <w:pPr>
        <w:pStyle w:val="BodyText"/>
        <w:numPr>
          <w:ilvl w:val="0"/>
          <w:numId w:val="31"/>
        </w:numPr>
      </w:pPr>
      <w:r>
        <w:t xml:space="preserve">Residual risks, such as defects not fixed or lack of test coverage in certain areas </w:t>
      </w:r>
    </w:p>
    <w:p w14:paraId="4F28EFB0" w14:textId="000E085B" w:rsidR="00612E7B" w:rsidRDefault="00612E7B" w:rsidP="004A268B">
      <w:pPr>
        <w:pStyle w:val="BodyText"/>
        <w:numPr>
          <w:ilvl w:val="0"/>
          <w:numId w:val="31"/>
        </w:numPr>
      </w:pPr>
      <w:r>
        <w:t xml:space="preserve">Schedules such as those based on time to market </w:t>
      </w:r>
    </w:p>
    <w:p w14:paraId="389902B2" w14:textId="1FD5ADAB" w:rsidR="00125204" w:rsidRDefault="00125204" w:rsidP="004730E0">
      <w:pPr>
        <w:pStyle w:val="Heading3"/>
      </w:pPr>
      <w:r>
        <w:t>5.2.4 Test Execution Schedule</w:t>
      </w:r>
    </w:p>
    <w:p w14:paraId="1687742D" w14:textId="40345ADA" w:rsidR="000F0CF7" w:rsidRPr="000F0CF7" w:rsidRDefault="0097508F" w:rsidP="000F0CF7">
      <w:pPr>
        <w:pStyle w:val="BodyText"/>
      </w:pPr>
      <w:r w:rsidRPr="00473FCA">
        <w:rPr>
          <w:highlight w:val="yellow"/>
        </w:rPr>
        <w:t>XXX</w:t>
      </w:r>
    </w:p>
    <w:p w14:paraId="1ABCF54D" w14:textId="4D2B70CA" w:rsidR="00BD6DD2" w:rsidRPr="00465EAD" w:rsidRDefault="007453F1" w:rsidP="004730E0">
      <w:pPr>
        <w:pStyle w:val="Heading3"/>
        <w:rPr>
          <w:sz w:val="26"/>
        </w:rPr>
      </w:pPr>
      <w:r>
        <w:t>5.2.5 Factors influencing Testing Effort</w:t>
      </w:r>
    </w:p>
    <w:p w14:paraId="5E1B4BA2" w14:textId="77777777" w:rsidR="00BD6DD2" w:rsidRPr="009C08E7" w:rsidRDefault="00BD6DD2" w:rsidP="00612E7B">
      <w:pPr>
        <w:pStyle w:val="BodyText"/>
      </w:pPr>
      <w:r w:rsidRPr="009C08E7">
        <w:t xml:space="preserve">The testing effort may depend on a number of factors, including: </w:t>
      </w:r>
    </w:p>
    <w:p w14:paraId="58317CB0" w14:textId="77777777" w:rsidR="00BD6DD2" w:rsidRPr="00465EAD" w:rsidRDefault="00BD6DD2" w:rsidP="00363BAF">
      <w:pPr>
        <w:pStyle w:val="ListParagraph"/>
      </w:pPr>
      <w:r w:rsidRPr="00465EAD">
        <w:t xml:space="preserve">Characteristics of the product: the quality of the specification and other information used for test models (i.e., the test basis), the size of the product, the complexity of the problem domain, the requirements for reliability and security, and the requirements for documentation  </w:t>
      </w:r>
    </w:p>
    <w:p w14:paraId="7D8948EC" w14:textId="77777777" w:rsidR="00BD6DD2" w:rsidRPr="00465EAD" w:rsidRDefault="00BD6DD2" w:rsidP="00363BAF">
      <w:pPr>
        <w:pStyle w:val="ListParagraph"/>
      </w:pPr>
      <w:r w:rsidRPr="00465EAD">
        <w:t xml:space="preserve">Characteristics of the development process: the stability of the organization, tools used, test process, skills of the people involved, and time pressure </w:t>
      </w:r>
    </w:p>
    <w:p w14:paraId="4B061144" w14:textId="7299E099" w:rsidR="00364BDB" w:rsidRDefault="00BD6DD2" w:rsidP="00364BDB">
      <w:pPr>
        <w:pStyle w:val="ListParagraph"/>
      </w:pPr>
      <w:r w:rsidRPr="00465EAD">
        <w:t xml:space="preserve">The outcome of testing: the number of defects and the amount of rework required </w:t>
      </w:r>
    </w:p>
    <w:p w14:paraId="144A3CA1" w14:textId="77777777" w:rsidR="00EB001C" w:rsidRDefault="00EB001C" w:rsidP="00EB001C">
      <w:pPr>
        <w:ind w:left="360"/>
      </w:pPr>
    </w:p>
    <w:p w14:paraId="16CACC54" w14:textId="7265DDCC" w:rsidR="00BD6DD2" w:rsidRPr="009C08E7" w:rsidRDefault="00BD6DD2" w:rsidP="00940347">
      <w:pPr>
        <w:pStyle w:val="Heading3"/>
      </w:pPr>
      <w:bookmarkStart w:id="140" w:name="_Toc322077062"/>
      <w:r w:rsidRPr="009C08E7">
        <w:t>5.2.</w:t>
      </w:r>
      <w:r w:rsidR="00EB001C">
        <w:t>6</w:t>
      </w:r>
      <w:r w:rsidR="00465EAD">
        <w:t xml:space="preserve"> </w:t>
      </w:r>
      <w:r w:rsidRPr="009C08E7">
        <w:t>Test Estimation</w:t>
      </w:r>
      <w:bookmarkEnd w:id="140"/>
      <w:r w:rsidRPr="009C08E7">
        <w:t xml:space="preserve"> </w:t>
      </w:r>
      <w:r w:rsidR="004730E0">
        <w:t>approaches</w:t>
      </w:r>
    </w:p>
    <w:p w14:paraId="062B51A8" w14:textId="77777777" w:rsidR="00BD6DD2" w:rsidRDefault="00BD6DD2" w:rsidP="00612E7B">
      <w:pPr>
        <w:pStyle w:val="BodyText"/>
      </w:pPr>
      <w:r w:rsidRPr="009C08E7">
        <w:t xml:space="preserve">Two approaches for the estimation of test effort are:  </w:t>
      </w:r>
    </w:p>
    <w:p w14:paraId="5873CB96" w14:textId="62EAD5BC" w:rsidR="00BD6DD2" w:rsidRPr="00465EAD" w:rsidRDefault="00BD6DD2" w:rsidP="00954401">
      <w:pPr>
        <w:pStyle w:val="ListParagraph"/>
      </w:pPr>
      <w:r w:rsidRPr="00465EAD">
        <w:t xml:space="preserve">The metrics-based approach: estimating the testing effort based on metrics of former or similar projects or based on typical values </w:t>
      </w:r>
    </w:p>
    <w:p w14:paraId="371BDDA0" w14:textId="27394F74" w:rsidR="00BD6DD2" w:rsidRDefault="00BD6DD2" w:rsidP="00894484">
      <w:pPr>
        <w:pStyle w:val="ListParagraph"/>
      </w:pPr>
      <w:r w:rsidRPr="00465EAD">
        <w:t xml:space="preserve">The expert-based approach: estimating the tasks based on estimates made by the owner of the tasks or by experts </w:t>
      </w:r>
    </w:p>
    <w:p w14:paraId="1B90C8EA" w14:textId="12156FF4" w:rsidR="00BD6DD2" w:rsidRPr="009C08E7" w:rsidRDefault="00BD6DD2" w:rsidP="001D286F">
      <w:r>
        <w:br w:type="page"/>
      </w:r>
    </w:p>
    <w:p w14:paraId="1937E7F8" w14:textId="18D3377C" w:rsidR="00BD6DD2" w:rsidRPr="009C08E7" w:rsidRDefault="00D84EFB" w:rsidP="00363BAF">
      <w:pPr>
        <w:pStyle w:val="Heading2"/>
        <w:jc w:val="both"/>
      </w:pPr>
      <w:bookmarkStart w:id="141" w:name="_Toc322077064"/>
      <w:r>
        <w:lastRenderedPageBreak/>
        <w:t>5.3</w:t>
      </w:r>
      <w:r w:rsidRPr="009C08E7">
        <w:rPr>
          <w:i/>
          <w:sz w:val="28"/>
        </w:rPr>
        <w:t xml:space="preserve"> </w:t>
      </w:r>
      <w:r w:rsidRPr="009C08E7">
        <w:t>Test Progress Monitoring and Control</w:t>
      </w:r>
      <w:bookmarkEnd w:id="141"/>
      <w:r w:rsidRPr="009C08E7">
        <w:t xml:space="preserve"> </w:t>
      </w:r>
    </w:p>
    <w:p w14:paraId="10CAD5AF" w14:textId="23772FD5" w:rsidR="00BD6DD2" w:rsidRPr="009C08E7" w:rsidRDefault="00BD6DD2" w:rsidP="00363BAF">
      <w:pPr>
        <w:pStyle w:val="Heading3"/>
      </w:pPr>
      <w:bookmarkStart w:id="142" w:name="_Toc322077065"/>
      <w:r w:rsidRPr="009C08E7">
        <w:t xml:space="preserve">5.3.1 </w:t>
      </w:r>
      <w:r>
        <w:t>Metrics used in testing</w:t>
      </w:r>
      <w:bookmarkEnd w:id="142"/>
      <w:r w:rsidRPr="009C08E7">
        <w:t xml:space="preserve"> </w:t>
      </w:r>
    </w:p>
    <w:p w14:paraId="50746414" w14:textId="77777777" w:rsidR="00BD6DD2" w:rsidRDefault="00BD6DD2" w:rsidP="00612E7B">
      <w:pPr>
        <w:pStyle w:val="BodyText"/>
      </w:pPr>
      <w:r w:rsidRPr="009C08E7">
        <w:t>The purpose of test monitoring</w:t>
      </w:r>
      <w:r>
        <w:t xml:space="preserve"> and reporting</w:t>
      </w:r>
      <w:r w:rsidRPr="009C08E7">
        <w:t xml:space="preserve"> is to provide feedback and visibility about test activities. Information to be monitored may be collected manually or automatically and may be used to measure exit criteria, such as coverage. </w:t>
      </w:r>
    </w:p>
    <w:p w14:paraId="7FC80577" w14:textId="2E72BF6B" w:rsidR="00BD6DD2" w:rsidRDefault="00215F70" w:rsidP="001D286F">
      <w:pPr>
        <w:ind w:left="-360"/>
      </w:pPr>
      <w:r>
        <w:tab/>
      </w:r>
      <w:r w:rsidR="00BD6DD2" w:rsidRPr="009C08E7">
        <w:t xml:space="preserve">Metrics should be collected during and at the end of a test level in order to assess: </w:t>
      </w:r>
    </w:p>
    <w:p w14:paraId="378698CC" w14:textId="77777777" w:rsidR="00BD6DD2" w:rsidRPr="00215F70" w:rsidRDefault="00BD6DD2" w:rsidP="004C235D">
      <w:pPr>
        <w:pStyle w:val="ListParagraph"/>
      </w:pPr>
      <w:r w:rsidRPr="00215F70">
        <w:t xml:space="preserve">The adequacy of the test objectives for that test level  </w:t>
      </w:r>
    </w:p>
    <w:p w14:paraId="41A0A7FF" w14:textId="77777777" w:rsidR="00BD6DD2" w:rsidRPr="00215F70" w:rsidRDefault="00BD6DD2" w:rsidP="004C235D">
      <w:pPr>
        <w:pStyle w:val="ListParagraph"/>
      </w:pPr>
      <w:r w:rsidRPr="00215F70">
        <w:t xml:space="preserve">The adequacy of the test approaches taken </w:t>
      </w:r>
    </w:p>
    <w:p w14:paraId="4B59ABF7" w14:textId="77777777" w:rsidR="00BD6DD2" w:rsidRPr="00215F70" w:rsidRDefault="00BD6DD2" w:rsidP="00B46E21">
      <w:pPr>
        <w:pStyle w:val="ListParagraph"/>
      </w:pPr>
      <w:r w:rsidRPr="00215F70">
        <w:t>The effectiveness of the testing with respect to the objectives</w:t>
      </w:r>
    </w:p>
    <w:p w14:paraId="4A2703C3" w14:textId="77777777" w:rsidR="00BD6DD2" w:rsidRPr="00215F70" w:rsidRDefault="00BD6DD2" w:rsidP="00A41F0B">
      <w:pPr>
        <w:pStyle w:val="ListParagraph"/>
      </w:pPr>
      <w:r w:rsidRPr="00215F70">
        <w:t>Assess progress against the planned schedule and budget</w:t>
      </w:r>
    </w:p>
    <w:p w14:paraId="55C8324B" w14:textId="77777777" w:rsidR="00BD6DD2" w:rsidRDefault="00BD6DD2" w:rsidP="00612E7B">
      <w:pPr>
        <w:pStyle w:val="BodyText"/>
      </w:pPr>
      <w:r w:rsidRPr="009C08E7">
        <w:t>Common test metrics include:</w:t>
      </w:r>
    </w:p>
    <w:p w14:paraId="7C3E5B02" w14:textId="100267A2" w:rsidR="00BD6DD2" w:rsidRPr="00215F70" w:rsidRDefault="00BD6DD2" w:rsidP="00BA227B">
      <w:pPr>
        <w:pStyle w:val="ListParagraph"/>
      </w:pPr>
      <w:r w:rsidRPr="00215F70">
        <w:t>Percentage of work done in test case preparation (or percentage of planned test cases prepared)</w:t>
      </w:r>
    </w:p>
    <w:p w14:paraId="7F364DEA" w14:textId="77777777" w:rsidR="00BD6DD2" w:rsidRPr="00215F70" w:rsidRDefault="00BD6DD2" w:rsidP="00494884">
      <w:pPr>
        <w:pStyle w:val="ListParagraph"/>
      </w:pPr>
      <w:commentRangeStart w:id="143"/>
      <w:r w:rsidRPr="00215F70">
        <w:t>Percentage of work done in test environment preparation</w:t>
      </w:r>
      <w:commentRangeEnd w:id="143"/>
      <w:r w:rsidR="00137A62">
        <w:rPr>
          <w:rStyle w:val="CommentReference"/>
          <w:lang w:val="en-GB"/>
        </w:rPr>
        <w:commentReference w:id="143"/>
      </w:r>
    </w:p>
    <w:p w14:paraId="4E7D4134" w14:textId="77777777" w:rsidR="00BD6DD2" w:rsidRPr="00215F70" w:rsidRDefault="00BD6DD2" w:rsidP="00494884">
      <w:pPr>
        <w:pStyle w:val="ListParagraph"/>
      </w:pPr>
      <w:r w:rsidRPr="00215F70">
        <w:t xml:space="preserve">Test case execution (e.g., </w:t>
      </w:r>
      <w:commentRangeStart w:id="144"/>
      <w:r w:rsidRPr="00215F70">
        <w:t xml:space="preserve">number of test cases run/not run, and test cases passed/failed) </w:t>
      </w:r>
      <w:commentRangeEnd w:id="144"/>
      <w:r w:rsidR="00137A62">
        <w:rPr>
          <w:rStyle w:val="CommentReference"/>
          <w:lang w:val="en-GB"/>
        </w:rPr>
        <w:commentReference w:id="144"/>
      </w:r>
    </w:p>
    <w:p w14:paraId="363B35E4" w14:textId="66E5515E" w:rsidR="00BD6DD2" w:rsidRPr="00215F70" w:rsidRDefault="00BD6DD2">
      <w:pPr>
        <w:pStyle w:val="ListParagraph"/>
      </w:pPr>
      <w:r w:rsidRPr="00215F70">
        <w:t xml:space="preserve">Defect information (e.g., defect density, defects found and fixed, failure rate, and re-test results) </w:t>
      </w:r>
    </w:p>
    <w:p w14:paraId="188F490B" w14:textId="6B4F9C5F" w:rsidR="00BD6DD2" w:rsidRPr="00215F70" w:rsidRDefault="00BD6DD2">
      <w:pPr>
        <w:pStyle w:val="ListParagraph"/>
      </w:pPr>
      <w:r w:rsidRPr="00215F70">
        <w:t xml:space="preserve">Test coverage of requirements, risks or code </w:t>
      </w:r>
    </w:p>
    <w:p w14:paraId="4BF1DCF9" w14:textId="373BF74A" w:rsidR="00BD6DD2" w:rsidRPr="00215F70" w:rsidRDefault="00BD6DD2">
      <w:pPr>
        <w:pStyle w:val="ListParagraph"/>
      </w:pPr>
      <w:r w:rsidRPr="00215F70">
        <w:t xml:space="preserve">Subjective confidence of testers in the product </w:t>
      </w:r>
    </w:p>
    <w:p w14:paraId="18B71C38" w14:textId="77777777" w:rsidR="00BD6DD2" w:rsidRPr="00215F70" w:rsidRDefault="00BD6DD2">
      <w:pPr>
        <w:pStyle w:val="ListParagraph"/>
      </w:pPr>
      <w:commentRangeStart w:id="145"/>
      <w:r w:rsidRPr="00215F70">
        <w:t>Dates of test milestones</w:t>
      </w:r>
      <w:commentRangeEnd w:id="145"/>
      <w:r w:rsidR="00497A34">
        <w:rPr>
          <w:rStyle w:val="CommentReference"/>
          <w:lang w:val="en-GB"/>
        </w:rPr>
        <w:commentReference w:id="145"/>
      </w:r>
    </w:p>
    <w:p w14:paraId="0F79D7E9" w14:textId="665B44E0" w:rsidR="00BD6DD2" w:rsidRPr="00E9044D" w:rsidRDefault="00BD6DD2" w:rsidP="00954401">
      <w:pPr>
        <w:pStyle w:val="ListParagraph"/>
      </w:pPr>
      <w:r w:rsidRPr="00215F70">
        <w:t xml:space="preserve">Testing costs, including the cost compared to the benefit of finding the next defect or to run the next test </w:t>
      </w:r>
    </w:p>
    <w:p w14:paraId="12E88CE6" w14:textId="121EFC49" w:rsidR="00BD6DD2" w:rsidRDefault="00992690" w:rsidP="00960202">
      <w:pPr>
        <w:pStyle w:val="Heading3"/>
      </w:pPr>
      <w:bookmarkStart w:id="146" w:name="_Toc322077066"/>
      <w:r>
        <w:t xml:space="preserve">5.3.2 </w:t>
      </w:r>
      <w:r w:rsidR="00BD6DD2">
        <w:t>Purpose, content, and stakeholders of t</w:t>
      </w:r>
      <w:r w:rsidR="00BD6DD2" w:rsidRPr="009C08E7">
        <w:t xml:space="preserve">est </w:t>
      </w:r>
      <w:r w:rsidR="00497A34">
        <w:t>r</w:t>
      </w:r>
      <w:r w:rsidR="00BD6DD2" w:rsidRPr="009C08E7">
        <w:t>eport</w:t>
      </w:r>
      <w:r w:rsidR="00BD6DD2">
        <w:t xml:space="preserve"> and control</w:t>
      </w:r>
      <w:bookmarkEnd w:id="146"/>
      <w:r w:rsidR="00BD6DD2" w:rsidRPr="009C08E7">
        <w:t xml:space="preserve"> </w:t>
      </w:r>
    </w:p>
    <w:p w14:paraId="7E720EF8" w14:textId="2E4B963B" w:rsidR="00BD6DD2" w:rsidRDefault="00BD6DD2" w:rsidP="00894484">
      <w:pPr>
        <w:ind w:left="-5" w:right="580"/>
      </w:pPr>
      <w:r w:rsidRPr="009C08E7">
        <w:t>Test reporting is concerned with summarizing</w:t>
      </w:r>
      <w:r w:rsidRPr="009C08E7">
        <w:rPr>
          <w:b/>
        </w:rPr>
        <w:t xml:space="preserve"> </w:t>
      </w:r>
      <w:r w:rsidRPr="009C08E7">
        <w:t xml:space="preserve">information about the testing </w:t>
      </w:r>
      <w:r w:rsidR="003D1166">
        <w:t>activities</w:t>
      </w:r>
      <w:r w:rsidRPr="009C08E7">
        <w:t xml:space="preserve">, including:  </w:t>
      </w:r>
    </w:p>
    <w:p w14:paraId="78B541DE" w14:textId="2AF70769" w:rsidR="00BD6DD2" w:rsidRDefault="00BD6DD2" w:rsidP="004A268B">
      <w:pPr>
        <w:pStyle w:val="ListParagraph"/>
        <w:numPr>
          <w:ilvl w:val="0"/>
          <w:numId w:val="9"/>
        </w:numPr>
      </w:pPr>
      <w:r w:rsidRPr="009C08E7">
        <w:t xml:space="preserve">What happened during a period of testing, such as dates when exit criteria were met </w:t>
      </w:r>
    </w:p>
    <w:p w14:paraId="6D16D452" w14:textId="24951A10" w:rsidR="00BD6DD2" w:rsidRDefault="00BD6DD2" w:rsidP="004A268B">
      <w:pPr>
        <w:pStyle w:val="ListParagraph"/>
        <w:numPr>
          <w:ilvl w:val="0"/>
          <w:numId w:val="9"/>
        </w:numPr>
      </w:pPr>
      <w:r w:rsidRPr="009C08E7">
        <w:t xml:space="preserve">Analyzed information and metrics to support recommendations and decisions about future actions, such as an assessment of defects remaining, the economic benefit of continued testing, outstanding risks, and the level of confidence in the tested software  </w:t>
      </w:r>
    </w:p>
    <w:p w14:paraId="1FDC5137" w14:textId="77777777" w:rsidR="00BD6DD2" w:rsidRPr="009C08E7" w:rsidRDefault="00BD6DD2" w:rsidP="00612E7B">
      <w:pPr>
        <w:pStyle w:val="BodyText"/>
      </w:pPr>
      <w:r w:rsidRPr="009C08E7">
        <w:t>Test control</w:t>
      </w:r>
      <w:r w:rsidRPr="009C08E7">
        <w:rPr>
          <w:b/>
        </w:rPr>
        <w:t xml:space="preserve"> </w:t>
      </w:r>
      <w:r w:rsidRPr="009C08E7">
        <w:t xml:space="preserve">describes any guiding or corrective actions taken as a result of </w:t>
      </w:r>
      <w:r>
        <w:t>monitoring,</w:t>
      </w:r>
      <w:r w:rsidRPr="009C08E7">
        <w:t xml:space="preserve"> </w:t>
      </w:r>
      <w:r>
        <w:t>gathering metrics</w:t>
      </w:r>
      <w:r w:rsidRPr="009C08E7">
        <w:t xml:space="preserve"> and </w:t>
      </w:r>
      <w:r>
        <w:t>reporting</w:t>
      </w:r>
      <w:r w:rsidRPr="009C08E7">
        <w:t xml:space="preserve">. Actions may cover any test activity and may affect any other software life cycle activity or task. </w:t>
      </w:r>
      <w:r w:rsidRPr="009C08E7">
        <w:tab/>
        <w:t xml:space="preserve"> </w:t>
      </w:r>
    </w:p>
    <w:p w14:paraId="62247588" w14:textId="77777777" w:rsidR="00BD6DD2" w:rsidRPr="009C08E7" w:rsidRDefault="00BD6DD2" w:rsidP="00612E7B">
      <w:pPr>
        <w:pStyle w:val="BodyText"/>
      </w:pPr>
      <w:r w:rsidRPr="009C08E7">
        <w:lastRenderedPageBreak/>
        <w:t xml:space="preserve">Examples of test control actions include:  </w:t>
      </w:r>
    </w:p>
    <w:p w14:paraId="2BBDD858" w14:textId="77777777" w:rsidR="00BD6DD2" w:rsidRPr="00B53260" w:rsidRDefault="00BD6DD2" w:rsidP="004C235D">
      <w:pPr>
        <w:pStyle w:val="ListParagraph"/>
      </w:pPr>
      <w:r w:rsidRPr="00B53260">
        <w:t xml:space="preserve">Making decisions based on information from test monitoring </w:t>
      </w:r>
    </w:p>
    <w:p w14:paraId="2D217E10" w14:textId="77777777" w:rsidR="00BD6DD2" w:rsidRPr="00B53260" w:rsidRDefault="00BD6DD2" w:rsidP="00B46E21">
      <w:pPr>
        <w:pStyle w:val="ListParagraph"/>
      </w:pPr>
      <w:r w:rsidRPr="00B53260">
        <w:t xml:space="preserve">Re-prioritizing tests when an identified risk occurs (e.g., software delivered late) </w:t>
      </w:r>
    </w:p>
    <w:p w14:paraId="78EDFA56" w14:textId="77777777" w:rsidR="00BD6DD2" w:rsidRPr="00B53260" w:rsidRDefault="00BD6DD2" w:rsidP="00A41F0B">
      <w:pPr>
        <w:pStyle w:val="ListParagraph"/>
      </w:pPr>
      <w:r w:rsidRPr="00B53260">
        <w:t xml:space="preserve">Changing the test schedule due to availability or unavailability of a test environment </w:t>
      </w:r>
    </w:p>
    <w:p w14:paraId="54B47E5C" w14:textId="1279ADAC" w:rsidR="00BD6DD2" w:rsidRPr="009C08E7" w:rsidRDefault="00BD6DD2" w:rsidP="00960202">
      <w:pPr>
        <w:pStyle w:val="ListParagraph"/>
      </w:pPr>
      <w:r w:rsidRPr="00B53260">
        <w:t xml:space="preserve">Setting an entry criterion requiring fixes to have been re-tested (confirmation tested) by a developer before accepting them into a build </w:t>
      </w:r>
    </w:p>
    <w:p w14:paraId="07309F5A" w14:textId="6BCEE833" w:rsidR="009B4E2E" w:rsidRPr="009B4E2E" w:rsidRDefault="00B53260" w:rsidP="00363BAF">
      <w:pPr>
        <w:pStyle w:val="Heading2"/>
        <w:jc w:val="both"/>
        <w:rPr>
          <w:rFonts w:eastAsia="Times New Roman"/>
        </w:rPr>
      </w:pPr>
      <w:bookmarkStart w:id="147" w:name="_Toc322077067"/>
      <w:r>
        <w:t xml:space="preserve">5.4 </w:t>
      </w:r>
      <w:r w:rsidR="009B4E2E" w:rsidRPr="009B4E2E">
        <w:t>Configuration Management</w:t>
      </w:r>
      <w:bookmarkEnd w:id="147"/>
      <w:r w:rsidR="009B4E2E" w:rsidRPr="009B4E2E">
        <w:t xml:space="preserve"> </w:t>
      </w:r>
    </w:p>
    <w:p w14:paraId="4F77DF86" w14:textId="7F2FE586" w:rsidR="00BD6DD2" w:rsidRPr="009C08E7" w:rsidRDefault="00BD6DD2" w:rsidP="00612E7B">
      <w:pPr>
        <w:pStyle w:val="BodyText"/>
      </w:pPr>
      <w:r w:rsidRPr="009C08E7">
        <w:t xml:space="preserve">The purpose of configuration management is to establish and maintain the integrity of the products (components, data and documentation) of the software or system through the project and product life cycle. </w:t>
      </w:r>
    </w:p>
    <w:p w14:paraId="1F576B0D" w14:textId="5724517B" w:rsidR="00BD6DD2" w:rsidRDefault="00BD6DD2" w:rsidP="00363BAF">
      <w:pPr>
        <w:pStyle w:val="Heading3"/>
      </w:pPr>
      <w:bookmarkStart w:id="148" w:name="_Toc322077068"/>
      <w:r>
        <w:t>5.4.1</w:t>
      </w:r>
      <w:r w:rsidRPr="009C08E7">
        <w:t xml:space="preserve"> </w:t>
      </w:r>
      <w:r>
        <w:t>Configuration management in support of testing</w:t>
      </w:r>
      <w:bookmarkEnd w:id="148"/>
    </w:p>
    <w:p w14:paraId="4E4E049A" w14:textId="77777777" w:rsidR="00BD6DD2" w:rsidRDefault="00BD6DD2" w:rsidP="00363BAF">
      <w:pPr>
        <w:pStyle w:val="BodyText"/>
      </w:pPr>
      <w:r w:rsidRPr="009C08E7">
        <w:t xml:space="preserve">For testing, configuration management may involve ensuring the following: </w:t>
      </w:r>
    </w:p>
    <w:p w14:paraId="22135A72" w14:textId="10A41936" w:rsidR="00BD6DD2" w:rsidRPr="00B53260" w:rsidRDefault="00BD6DD2" w:rsidP="00363BAF">
      <w:pPr>
        <w:pStyle w:val="ListParagraph"/>
      </w:pPr>
      <w:r w:rsidRPr="00B53260">
        <w:t xml:space="preserve">All items of </w:t>
      </w:r>
      <w:proofErr w:type="spellStart"/>
      <w:r w:rsidRPr="00B53260">
        <w:t>testware</w:t>
      </w:r>
      <w:proofErr w:type="spellEnd"/>
      <w:r w:rsidRPr="00B53260">
        <w:t xml:space="preserve"> are identified, version controlled, tracked for changes, related to each other and related to development items (test objects) so that traceability can be maintained throughout the test process </w:t>
      </w:r>
    </w:p>
    <w:p w14:paraId="5B817A5D" w14:textId="64E4B7B6" w:rsidR="00BD6DD2" w:rsidRPr="00B53260" w:rsidRDefault="00BD6DD2" w:rsidP="00363BAF">
      <w:pPr>
        <w:pStyle w:val="ListParagraph"/>
      </w:pPr>
      <w:r w:rsidRPr="00B53260">
        <w:t xml:space="preserve">All identified documents and software items are referenced unambiguously in test documentation </w:t>
      </w:r>
    </w:p>
    <w:p w14:paraId="48D4356E" w14:textId="784469FA" w:rsidR="00B53260" w:rsidRDefault="00BD6DD2" w:rsidP="00612E7B">
      <w:pPr>
        <w:pStyle w:val="BodyText"/>
      </w:pPr>
      <w:r w:rsidRPr="009C08E7">
        <w:t xml:space="preserve"> For tester</w:t>
      </w:r>
      <w:r>
        <w:t>s</w:t>
      </w:r>
      <w:r w:rsidRPr="009C08E7">
        <w:t xml:space="preserve">, configuration management helps identify (and to reproduce) the </w:t>
      </w:r>
      <w:r w:rsidR="000D7B0C">
        <w:t>current</w:t>
      </w:r>
      <w:r>
        <w:t xml:space="preserve"> </w:t>
      </w:r>
      <w:r w:rsidRPr="009C08E7">
        <w:t xml:space="preserve">tested item, test documents, the tests and the test </w:t>
      </w:r>
      <w:proofErr w:type="gramStart"/>
      <w:r w:rsidRPr="009C08E7">
        <w:t>harness(</w:t>
      </w:r>
      <w:proofErr w:type="spellStart"/>
      <w:proofErr w:type="gramEnd"/>
      <w:r w:rsidRPr="009C08E7">
        <w:t>es</w:t>
      </w:r>
      <w:proofErr w:type="spellEnd"/>
      <w:r w:rsidRPr="009C08E7">
        <w:t>).</w:t>
      </w:r>
      <w:r>
        <w:t xml:space="preserve"> </w:t>
      </w:r>
      <w:r w:rsidRPr="009C08E7">
        <w:t xml:space="preserve">During test planning, configuration management procedures and infrastructure (tools) should be chosen, documented and implemented.  </w:t>
      </w:r>
    </w:p>
    <w:p w14:paraId="78EC361A" w14:textId="301A78EE" w:rsidR="006A0312" w:rsidRPr="006A0312" w:rsidRDefault="001F14DD" w:rsidP="00363BAF">
      <w:pPr>
        <w:pStyle w:val="Heading2"/>
        <w:jc w:val="both"/>
        <w:rPr>
          <w:rFonts w:eastAsia="Times New Roman"/>
        </w:rPr>
      </w:pPr>
      <w:bookmarkStart w:id="149" w:name="_Toc322077069"/>
      <w:r>
        <w:t xml:space="preserve">5.5 </w:t>
      </w:r>
      <w:r w:rsidR="006A0312" w:rsidRPr="006A0312">
        <w:t>Risk and Testing</w:t>
      </w:r>
      <w:bookmarkEnd w:id="149"/>
      <w:r w:rsidR="006A0312" w:rsidRPr="006A0312">
        <w:t xml:space="preserve"> </w:t>
      </w:r>
      <w:r w:rsidR="006A0312" w:rsidRPr="006A0312">
        <w:rPr>
          <w:i/>
        </w:rPr>
        <w:t xml:space="preserve"> </w:t>
      </w:r>
    </w:p>
    <w:p w14:paraId="5E1D45BE" w14:textId="3F602AD9" w:rsidR="00BD6DD2" w:rsidRPr="00E04A72" w:rsidRDefault="00BD6DD2" w:rsidP="00363BAF">
      <w:pPr>
        <w:pStyle w:val="Heading3"/>
      </w:pPr>
      <w:bookmarkStart w:id="150" w:name="_Toc322077070"/>
      <w:r w:rsidRPr="00E04A72">
        <w:t>5.5.1 Definition of Risk</w:t>
      </w:r>
      <w:bookmarkEnd w:id="150"/>
      <w:r w:rsidRPr="00E04A72">
        <w:t xml:space="preserve"> </w:t>
      </w:r>
    </w:p>
    <w:p w14:paraId="604EA8CB" w14:textId="7E8AAC05" w:rsidR="00BD6DD2" w:rsidRPr="006A63FB" w:rsidRDefault="00BD6DD2" w:rsidP="00612E7B">
      <w:pPr>
        <w:pStyle w:val="BodyText"/>
      </w:pPr>
      <w:r w:rsidRPr="006A63FB">
        <w:t>Risk can be defined as the chance of an event, hazard, threat or situation</w:t>
      </w:r>
      <w:r w:rsidR="00676E12">
        <w:t xml:space="preserve">, which results </w:t>
      </w:r>
      <w:r w:rsidRPr="006A63FB">
        <w:t>in undesirable consequences or a potential problem. The level of risk will be determined by the likelihood of an adverse event happening and the impact (the harm resulting from that event).</w:t>
      </w:r>
    </w:p>
    <w:p w14:paraId="44AE6184" w14:textId="140FF2F9" w:rsidR="00BD6DD2" w:rsidRDefault="00A12262" w:rsidP="00940347">
      <w:pPr>
        <w:pStyle w:val="Heading3"/>
      </w:pPr>
      <w:bookmarkStart w:id="151" w:name="_Toc322077071"/>
      <w:r w:rsidRPr="009C08E7">
        <w:t xml:space="preserve">5.5.2 </w:t>
      </w:r>
      <w:r>
        <w:t>Project</w:t>
      </w:r>
      <w:r w:rsidR="00BD6DD2" w:rsidRPr="009C08E7">
        <w:t xml:space="preserve"> </w:t>
      </w:r>
      <w:r w:rsidR="00BD6DD2">
        <w:t xml:space="preserve">and Product </w:t>
      </w:r>
      <w:r w:rsidR="00BD6DD2" w:rsidRPr="009C08E7">
        <w:t>Risks</w:t>
      </w:r>
      <w:bookmarkEnd w:id="151"/>
      <w:r w:rsidR="00BD6DD2" w:rsidRPr="009C08E7">
        <w:t xml:space="preserve">  </w:t>
      </w:r>
    </w:p>
    <w:p w14:paraId="580B3C90" w14:textId="77777777" w:rsidR="00BD6DD2" w:rsidRPr="009C08E7" w:rsidRDefault="00BD6DD2" w:rsidP="00363BAF">
      <w:pPr>
        <w:pStyle w:val="Heading5"/>
        <w:jc w:val="both"/>
      </w:pPr>
      <w:proofErr w:type="gramStart"/>
      <w:r>
        <w:t>Project  Risks</w:t>
      </w:r>
      <w:proofErr w:type="gramEnd"/>
      <w:r>
        <w:t xml:space="preserve"> </w:t>
      </w:r>
    </w:p>
    <w:p w14:paraId="44BBA82F" w14:textId="77777777" w:rsidR="00BD6DD2" w:rsidRPr="009C08E7" w:rsidRDefault="00BD6DD2" w:rsidP="00612E7B">
      <w:pPr>
        <w:pStyle w:val="BodyText"/>
      </w:pPr>
      <w:r w:rsidRPr="009C08E7">
        <w:t xml:space="preserve">Project risks are the risks that surround the project’s capability to deliver its objectives, such as: </w:t>
      </w:r>
    </w:p>
    <w:p w14:paraId="6E2FDFE0" w14:textId="77777777" w:rsidR="00BD6DD2" w:rsidRPr="009C08E7" w:rsidRDefault="00BD6DD2" w:rsidP="004A268B">
      <w:pPr>
        <w:numPr>
          <w:ilvl w:val="0"/>
          <w:numId w:val="8"/>
        </w:numPr>
        <w:ind w:right="15" w:hanging="360"/>
      </w:pPr>
      <w:r w:rsidRPr="009C08E7">
        <w:t xml:space="preserve">Organizational factors: </w:t>
      </w:r>
    </w:p>
    <w:p w14:paraId="3DAC752F" w14:textId="77777777" w:rsidR="00BD6DD2" w:rsidRPr="009C08E7" w:rsidRDefault="00BD6DD2" w:rsidP="004A268B">
      <w:pPr>
        <w:numPr>
          <w:ilvl w:val="1"/>
          <w:numId w:val="8"/>
        </w:numPr>
        <w:ind w:right="15" w:hanging="360"/>
      </w:pPr>
      <w:r w:rsidRPr="009C08E7">
        <w:t xml:space="preserve">Skill, training and staff shortages </w:t>
      </w:r>
    </w:p>
    <w:p w14:paraId="1C1859A1" w14:textId="77777777" w:rsidR="00BD6DD2" w:rsidRPr="009C08E7" w:rsidRDefault="00BD6DD2" w:rsidP="004A268B">
      <w:pPr>
        <w:numPr>
          <w:ilvl w:val="1"/>
          <w:numId w:val="8"/>
        </w:numPr>
        <w:ind w:right="15" w:hanging="360"/>
      </w:pPr>
      <w:r w:rsidRPr="009C08E7">
        <w:t xml:space="preserve">Personnel issues </w:t>
      </w:r>
    </w:p>
    <w:p w14:paraId="6D3328E3" w14:textId="77777777" w:rsidR="00BD6DD2" w:rsidRPr="009C08E7" w:rsidRDefault="00BD6DD2" w:rsidP="004A268B">
      <w:pPr>
        <w:numPr>
          <w:ilvl w:val="1"/>
          <w:numId w:val="8"/>
        </w:numPr>
        <w:ind w:right="15" w:hanging="360"/>
      </w:pPr>
      <w:r w:rsidRPr="009C08E7">
        <w:t xml:space="preserve">Political issues, such as: </w:t>
      </w:r>
    </w:p>
    <w:p w14:paraId="5EB47D88" w14:textId="77777777" w:rsidR="00BD6DD2" w:rsidRPr="009C08E7" w:rsidRDefault="00BD6DD2" w:rsidP="004A268B">
      <w:pPr>
        <w:numPr>
          <w:ilvl w:val="0"/>
          <w:numId w:val="10"/>
        </w:numPr>
        <w:ind w:left="1776" w:right="15"/>
      </w:pPr>
      <w:r w:rsidRPr="009C08E7">
        <w:t xml:space="preserve">Problems with testers communicating their needs and test results </w:t>
      </w:r>
    </w:p>
    <w:p w14:paraId="4D40A7FE" w14:textId="77777777" w:rsidR="00BD6DD2" w:rsidRPr="009C08E7" w:rsidRDefault="00BD6DD2" w:rsidP="004A268B">
      <w:pPr>
        <w:numPr>
          <w:ilvl w:val="0"/>
          <w:numId w:val="10"/>
        </w:numPr>
        <w:ind w:left="1776" w:right="275"/>
      </w:pPr>
      <w:r w:rsidRPr="009C08E7">
        <w:lastRenderedPageBreak/>
        <w:t xml:space="preserve">Failure by the team to follow up on information found in testing and reviews </w:t>
      </w:r>
    </w:p>
    <w:p w14:paraId="44799018" w14:textId="77777777" w:rsidR="00BD6DD2" w:rsidRPr="009C08E7" w:rsidRDefault="00BD6DD2" w:rsidP="00363BAF">
      <w:pPr>
        <w:ind w:left="1426" w:right="15"/>
      </w:pPr>
      <w:r w:rsidRPr="009C08E7">
        <w:t>(</w:t>
      </w:r>
      <w:proofErr w:type="gramStart"/>
      <w:r w:rsidRPr="009C08E7">
        <w:t>e</w:t>
      </w:r>
      <w:proofErr w:type="gramEnd"/>
      <w:r w:rsidRPr="009C08E7">
        <w:t xml:space="preserve">.g., not improving development and testing practices) </w:t>
      </w:r>
    </w:p>
    <w:p w14:paraId="0699B3E0" w14:textId="77777777" w:rsidR="00BD6DD2" w:rsidRPr="009C08E7" w:rsidRDefault="00BD6DD2" w:rsidP="004A268B">
      <w:pPr>
        <w:numPr>
          <w:ilvl w:val="1"/>
          <w:numId w:val="8"/>
        </w:numPr>
        <w:ind w:right="15" w:hanging="360"/>
      </w:pPr>
      <w:r w:rsidRPr="009C08E7">
        <w:t xml:space="preserve">Improper attitude toward or expectations of testing (e.g., not appreciating the value of finding defects during testing) </w:t>
      </w:r>
    </w:p>
    <w:p w14:paraId="519652F8" w14:textId="77777777" w:rsidR="00BD6DD2" w:rsidRPr="009C08E7" w:rsidRDefault="00BD6DD2" w:rsidP="004A268B">
      <w:pPr>
        <w:numPr>
          <w:ilvl w:val="0"/>
          <w:numId w:val="8"/>
        </w:numPr>
        <w:ind w:right="15" w:hanging="360"/>
      </w:pPr>
      <w:r w:rsidRPr="009C08E7">
        <w:t xml:space="preserve">Technical issues: </w:t>
      </w:r>
    </w:p>
    <w:p w14:paraId="0EF9CF96" w14:textId="77777777" w:rsidR="00BD6DD2" w:rsidRPr="009C08E7" w:rsidRDefault="00BD6DD2" w:rsidP="004A268B">
      <w:pPr>
        <w:numPr>
          <w:ilvl w:val="1"/>
          <w:numId w:val="8"/>
        </w:numPr>
        <w:ind w:right="15" w:hanging="360"/>
      </w:pPr>
      <w:r w:rsidRPr="009C08E7">
        <w:t xml:space="preserve">Problems in defining the right requirements </w:t>
      </w:r>
    </w:p>
    <w:p w14:paraId="209D58A7" w14:textId="77777777" w:rsidR="00BD6DD2" w:rsidRPr="009C08E7" w:rsidRDefault="00BD6DD2" w:rsidP="004A268B">
      <w:pPr>
        <w:numPr>
          <w:ilvl w:val="1"/>
          <w:numId w:val="8"/>
        </w:numPr>
        <w:ind w:right="15" w:hanging="360"/>
      </w:pPr>
      <w:r w:rsidRPr="009C08E7">
        <w:t xml:space="preserve">The extent to which requirements cannot be met given existing constraints </w:t>
      </w:r>
    </w:p>
    <w:p w14:paraId="4F5ECA1F" w14:textId="77777777" w:rsidR="00BD6DD2" w:rsidRPr="009C08E7" w:rsidRDefault="00BD6DD2" w:rsidP="004A268B">
      <w:pPr>
        <w:numPr>
          <w:ilvl w:val="1"/>
          <w:numId w:val="8"/>
        </w:numPr>
        <w:ind w:right="15" w:hanging="360"/>
      </w:pPr>
      <w:r w:rsidRPr="009C08E7">
        <w:t xml:space="preserve">Test environment not ready on time </w:t>
      </w:r>
    </w:p>
    <w:p w14:paraId="027CDDBC" w14:textId="77777777" w:rsidR="00BD6DD2" w:rsidRPr="009C08E7" w:rsidRDefault="00BD6DD2" w:rsidP="004A268B">
      <w:pPr>
        <w:numPr>
          <w:ilvl w:val="1"/>
          <w:numId w:val="8"/>
        </w:numPr>
        <w:ind w:right="15" w:hanging="360"/>
      </w:pPr>
      <w:r w:rsidRPr="009C08E7">
        <w:t xml:space="preserve">Late data conversion, migration planning and development and testing data conversion/migration tools  </w:t>
      </w:r>
    </w:p>
    <w:p w14:paraId="0B5319F1" w14:textId="77777777" w:rsidR="00BD6DD2" w:rsidRDefault="00BD6DD2" w:rsidP="004A268B">
      <w:pPr>
        <w:numPr>
          <w:ilvl w:val="1"/>
          <w:numId w:val="8"/>
        </w:numPr>
        <w:ind w:right="15" w:hanging="360"/>
      </w:pPr>
      <w:r w:rsidRPr="009C08E7">
        <w:t xml:space="preserve">Low quality of the design, code, configuration data, test data and tests </w:t>
      </w:r>
    </w:p>
    <w:p w14:paraId="0E16DF37" w14:textId="77777777" w:rsidR="00BD6DD2" w:rsidRPr="009C08E7" w:rsidRDefault="00BD6DD2" w:rsidP="004A268B">
      <w:pPr>
        <w:numPr>
          <w:ilvl w:val="0"/>
          <w:numId w:val="8"/>
        </w:numPr>
        <w:ind w:right="15" w:hanging="360"/>
      </w:pPr>
      <w:r w:rsidRPr="009C08E7">
        <w:t xml:space="preserve">Supplier issues: </w:t>
      </w:r>
    </w:p>
    <w:p w14:paraId="1E7DEEFB" w14:textId="77777777" w:rsidR="00BD6DD2" w:rsidRPr="009C08E7" w:rsidRDefault="00BD6DD2" w:rsidP="004A268B">
      <w:pPr>
        <w:numPr>
          <w:ilvl w:val="1"/>
          <w:numId w:val="8"/>
        </w:numPr>
        <w:ind w:right="15" w:hanging="360"/>
      </w:pPr>
      <w:r w:rsidRPr="009C08E7">
        <w:t xml:space="preserve">Failure of a third party </w:t>
      </w:r>
    </w:p>
    <w:p w14:paraId="6045CBA4" w14:textId="77777777" w:rsidR="00BD6DD2" w:rsidRPr="009C08E7" w:rsidRDefault="00BD6DD2" w:rsidP="004A268B">
      <w:pPr>
        <w:numPr>
          <w:ilvl w:val="1"/>
          <w:numId w:val="8"/>
        </w:numPr>
        <w:ind w:right="15" w:hanging="360"/>
      </w:pPr>
      <w:r w:rsidRPr="009C08E7">
        <w:t xml:space="preserve">Contractual issues </w:t>
      </w:r>
    </w:p>
    <w:p w14:paraId="7F5D6A51" w14:textId="75A94FA5" w:rsidR="00BD6DD2" w:rsidRDefault="00BD6DD2" w:rsidP="00363BAF">
      <w:pPr>
        <w:pStyle w:val="Heading5"/>
        <w:jc w:val="both"/>
      </w:pPr>
      <w:r w:rsidRPr="009C08E7">
        <w:t xml:space="preserve"> Product Risks </w:t>
      </w:r>
    </w:p>
    <w:p w14:paraId="3BED84FE" w14:textId="30E2279C" w:rsidR="00BD6DD2" w:rsidRPr="00AA53C0" w:rsidRDefault="00BD6DD2" w:rsidP="00612E7B">
      <w:pPr>
        <w:pStyle w:val="BodyText"/>
      </w:pPr>
      <w:r w:rsidRPr="009C08E7">
        <w:t>Potential failure areas (adverse future events or hazards) in the software or system are known as product risks</w:t>
      </w:r>
      <w:r>
        <w:t>. A</w:t>
      </w:r>
      <w:r w:rsidRPr="009C08E7">
        <w:t>s they are a risk to the quality of the product</w:t>
      </w:r>
      <w:r>
        <w:t>, they are also called quality risks</w:t>
      </w:r>
      <w:r w:rsidRPr="009C08E7">
        <w:t xml:space="preserve">.  </w:t>
      </w:r>
      <w:r>
        <w:t>Examples of product risks</w:t>
      </w:r>
      <w:r w:rsidRPr="009C08E7">
        <w:t xml:space="preserve"> include: </w:t>
      </w:r>
    </w:p>
    <w:p w14:paraId="2213D473" w14:textId="77777777" w:rsidR="00BD6DD2" w:rsidRPr="00AA53C0" w:rsidRDefault="00BD6DD2" w:rsidP="00363BAF">
      <w:pPr>
        <w:pStyle w:val="ListParagraph"/>
      </w:pPr>
      <w:r w:rsidRPr="00AA53C0">
        <w:t xml:space="preserve">Failure-prone software delivered </w:t>
      </w:r>
    </w:p>
    <w:p w14:paraId="6DCA00E3" w14:textId="77777777" w:rsidR="00BD6DD2" w:rsidRPr="00AA53C0" w:rsidRDefault="00BD6DD2" w:rsidP="00363BAF">
      <w:pPr>
        <w:pStyle w:val="ListParagraph"/>
      </w:pPr>
      <w:r w:rsidRPr="00AA53C0">
        <w:t xml:space="preserve">The potential that the software/hardware could cause harm to an individual or company </w:t>
      </w:r>
    </w:p>
    <w:p w14:paraId="7990FEBF" w14:textId="77777777" w:rsidR="00BD6DD2" w:rsidRPr="00AA53C0" w:rsidRDefault="00BD6DD2" w:rsidP="00363BAF">
      <w:pPr>
        <w:pStyle w:val="ListParagraph"/>
      </w:pPr>
      <w:r w:rsidRPr="00AA53C0">
        <w:t xml:space="preserve">Poor software characteristics (e.g., functionality, reliability, usability and performance) </w:t>
      </w:r>
    </w:p>
    <w:p w14:paraId="4A89D002" w14:textId="77777777" w:rsidR="00BD6DD2" w:rsidRPr="00AA53C0" w:rsidRDefault="00BD6DD2" w:rsidP="00363BAF">
      <w:pPr>
        <w:pStyle w:val="ListParagraph"/>
      </w:pPr>
      <w:r w:rsidRPr="00AA53C0">
        <w:t xml:space="preserve">Poor data integrity and quality (e.g., data migration issues, data conversion problems, data transport problems, violation of data standards) </w:t>
      </w:r>
    </w:p>
    <w:p w14:paraId="0E1DDF0C" w14:textId="5459D0C1" w:rsidR="00BD6DD2" w:rsidRPr="00AA53C0" w:rsidRDefault="00BD6DD2" w:rsidP="00954401">
      <w:pPr>
        <w:pStyle w:val="ListParagraph"/>
      </w:pPr>
      <w:r w:rsidRPr="00AA53C0">
        <w:t xml:space="preserve">Software that does not perform its intended functions </w:t>
      </w:r>
    </w:p>
    <w:p w14:paraId="2B0285E9" w14:textId="08CA3664" w:rsidR="00BD6DD2" w:rsidRDefault="00BD6DD2" w:rsidP="00363BAF">
      <w:pPr>
        <w:pStyle w:val="Heading3"/>
      </w:pPr>
      <w:bookmarkStart w:id="152" w:name="_Toc322077072"/>
      <w:r>
        <w:t>5.5.3</w:t>
      </w:r>
      <w:r w:rsidRPr="009C08E7">
        <w:t xml:space="preserve"> </w:t>
      </w:r>
      <w:bookmarkEnd w:id="152"/>
      <w:r w:rsidR="00ED6091">
        <w:t>Considering t</w:t>
      </w:r>
      <w:r w:rsidR="008948D9">
        <w:t>horoughness and Scope of testing</w:t>
      </w:r>
      <w:r w:rsidRPr="009C08E7">
        <w:t xml:space="preserve"> </w:t>
      </w:r>
      <w:r w:rsidR="00ED6091">
        <w:t>based on risk analysis</w:t>
      </w:r>
    </w:p>
    <w:p w14:paraId="6A563A6A" w14:textId="3306EDA6" w:rsidR="00BD6DD2" w:rsidRPr="009C08E7" w:rsidRDefault="00BD6DD2" w:rsidP="00612E7B">
      <w:pPr>
        <w:pStyle w:val="BodyText"/>
      </w:pPr>
      <w:r w:rsidRPr="009C08E7">
        <w:t>Risk</w:t>
      </w:r>
      <w:r>
        <w:t xml:space="preserve"> is</w:t>
      </w:r>
      <w:r w:rsidRPr="009C08E7">
        <w:t xml:space="preserve"> used to </w:t>
      </w:r>
      <w:r>
        <w:t xml:space="preserve">focus the effort required during testing. It is used to </w:t>
      </w:r>
      <w:r w:rsidRPr="009C08E7">
        <w:t>decide where</w:t>
      </w:r>
      <w:r>
        <w:t xml:space="preserve"> and when</w:t>
      </w:r>
      <w:r w:rsidRPr="009C08E7">
        <w:t xml:space="preserve"> to start testing</w:t>
      </w:r>
      <w:r>
        <w:t xml:space="preserve"> and the areas that need more testing effort. T</w:t>
      </w:r>
      <w:r w:rsidRPr="009C08E7">
        <w:t xml:space="preserve">esting is used to reduce the risk of an adverse effect occurring, or to reduce the impact of an adverse effect. </w:t>
      </w:r>
    </w:p>
    <w:p w14:paraId="2587B78A" w14:textId="32F86D47" w:rsidR="00BD6DD2" w:rsidRPr="009C08E7" w:rsidRDefault="00BD6DD2" w:rsidP="00612E7B">
      <w:pPr>
        <w:pStyle w:val="BodyText"/>
      </w:pPr>
      <w:r>
        <w:t>Identifying project and p</w:t>
      </w:r>
      <w:r w:rsidRPr="009C08E7">
        <w:t xml:space="preserve">roduct risks </w:t>
      </w:r>
      <w:r>
        <w:t xml:space="preserve">contributes to the </w:t>
      </w:r>
      <w:r w:rsidRPr="009C08E7">
        <w:t xml:space="preserve">success of a project. Testing </w:t>
      </w:r>
      <w:r>
        <w:t>is used as a</w:t>
      </w:r>
      <w:r w:rsidRPr="009C08E7">
        <w:t xml:space="preserve"> risk-control activity </w:t>
      </w:r>
      <w:r>
        <w:t>to provide</w:t>
      </w:r>
      <w:r w:rsidRPr="009C08E7">
        <w:t xml:space="preserve"> feedback about the </w:t>
      </w:r>
      <w:r>
        <w:t xml:space="preserve">identified risks as well as any </w:t>
      </w:r>
      <w:r w:rsidRPr="009C08E7">
        <w:t xml:space="preserve">residual risk by measuring the effectiveness of critical defect removal and of contingency plans. </w:t>
      </w:r>
    </w:p>
    <w:p w14:paraId="20E0757B" w14:textId="7F850984" w:rsidR="00BD6DD2" w:rsidRDefault="00BD6DD2" w:rsidP="00612E7B">
      <w:pPr>
        <w:pStyle w:val="BodyText"/>
      </w:pPr>
      <w:r w:rsidRPr="009C08E7">
        <w:t>A risk-based approach to testing provides proactive opportunities to reduce the levels of product risk, starting in the initial stages of a project. It involves identification of product risks and their use in guiding test planning and control, specification, preparation and execution of tests. In a risk</w:t>
      </w:r>
      <w:r>
        <w:t>-</w:t>
      </w:r>
      <w:r w:rsidRPr="009C08E7">
        <w:t xml:space="preserve">based approach the risks identified may be used to: </w:t>
      </w:r>
    </w:p>
    <w:p w14:paraId="5E07A4CE" w14:textId="61C48947" w:rsidR="00BD6DD2" w:rsidRPr="00AA53C0" w:rsidRDefault="00BD6DD2" w:rsidP="00363BAF">
      <w:pPr>
        <w:pStyle w:val="ListParagraph"/>
      </w:pPr>
      <w:r w:rsidRPr="00AA53C0">
        <w:t xml:space="preserve">Determine the test techniques to be employed </w:t>
      </w:r>
    </w:p>
    <w:p w14:paraId="664A6AB8" w14:textId="03AA2747" w:rsidR="00BD6DD2" w:rsidRPr="00AA53C0" w:rsidRDefault="00BD6DD2" w:rsidP="00363BAF">
      <w:pPr>
        <w:pStyle w:val="ListParagraph"/>
      </w:pPr>
      <w:r w:rsidRPr="00AA53C0">
        <w:t xml:space="preserve">Determine the extent of testing to be carried out </w:t>
      </w:r>
    </w:p>
    <w:p w14:paraId="4FED06A9" w14:textId="77777777" w:rsidR="00BD6DD2" w:rsidRPr="00AA53C0" w:rsidRDefault="00BD6DD2" w:rsidP="00363BAF">
      <w:pPr>
        <w:pStyle w:val="ListParagraph"/>
      </w:pPr>
      <w:r w:rsidRPr="00AA53C0">
        <w:t xml:space="preserve">Prioritize testing in an attempt to find the critical defects as early as possible </w:t>
      </w:r>
    </w:p>
    <w:p w14:paraId="532557DC" w14:textId="77777777" w:rsidR="00BD6DD2" w:rsidRPr="009C08E7" w:rsidRDefault="00BD6DD2" w:rsidP="00363BAF">
      <w:pPr>
        <w:pStyle w:val="ListParagraph"/>
      </w:pPr>
      <w:r w:rsidRPr="00AA53C0">
        <w:lastRenderedPageBreak/>
        <w:t>Determine whether any non-testing activities could be employed to reduce risk (e.g., providing training to inexperienced designers)</w:t>
      </w:r>
      <w:r w:rsidRPr="009C08E7">
        <w:t xml:space="preserve"> </w:t>
      </w:r>
    </w:p>
    <w:p w14:paraId="0DE7DDE8" w14:textId="349B6C77" w:rsidR="00BD6DD2" w:rsidRPr="009C08E7" w:rsidRDefault="00BD6DD2" w:rsidP="00612E7B">
      <w:pPr>
        <w:pStyle w:val="BodyText"/>
      </w:pPr>
      <w:r w:rsidRPr="009C08E7">
        <w:t xml:space="preserve">Risk-based testing draws on the collective knowledge and insight of the project stakeholders to determine the risks and the levels of testing required </w:t>
      </w:r>
      <w:proofErr w:type="gramStart"/>
      <w:r w:rsidRPr="009C08E7">
        <w:t>to address</w:t>
      </w:r>
      <w:proofErr w:type="gramEnd"/>
      <w:r w:rsidRPr="009C08E7">
        <w:t xml:space="preserve"> those risks. To ensure that the chance of a product failure is minimized, risk management activities provide a disciplined approach to: </w:t>
      </w:r>
    </w:p>
    <w:p w14:paraId="1338CAA7" w14:textId="77777777" w:rsidR="00BD6DD2" w:rsidRDefault="00BD6DD2" w:rsidP="00363BAF">
      <w:pPr>
        <w:pStyle w:val="ListParagraph"/>
      </w:pPr>
      <w:r w:rsidRPr="009C08E7">
        <w:t xml:space="preserve">Assess (and reassess on a regular basis) what can go wrong (risks) </w:t>
      </w:r>
    </w:p>
    <w:p w14:paraId="04C31315" w14:textId="77777777" w:rsidR="00BD6DD2" w:rsidRDefault="00BD6DD2" w:rsidP="00363BAF">
      <w:pPr>
        <w:pStyle w:val="ListParagraph"/>
      </w:pPr>
      <w:r w:rsidRPr="009C08E7">
        <w:t>Determine what risks are important to deal with</w:t>
      </w:r>
    </w:p>
    <w:p w14:paraId="4ABFB8C3" w14:textId="77777777" w:rsidR="00BD6DD2" w:rsidRPr="009C08E7" w:rsidRDefault="00BD6DD2" w:rsidP="00363BAF">
      <w:pPr>
        <w:pStyle w:val="ListParagraph"/>
      </w:pPr>
      <w:r w:rsidRPr="009C08E7">
        <w:t xml:space="preserve">Implement actions to deal with those risks </w:t>
      </w:r>
    </w:p>
    <w:p w14:paraId="22CDB067" w14:textId="2551EE45" w:rsidR="00AA53C0" w:rsidRDefault="00BD6DD2" w:rsidP="00612E7B">
      <w:pPr>
        <w:pStyle w:val="BodyText"/>
      </w:pPr>
      <w:r w:rsidRPr="009C08E7">
        <w:t xml:space="preserve">In addition, testing may support the identification of new risks, may help to determine what risks should be reduced, and may lower uncertainty about risks. </w:t>
      </w:r>
    </w:p>
    <w:p w14:paraId="4840C8BF" w14:textId="6AC547CC" w:rsidR="00C82F7E" w:rsidRPr="00C82F7E" w:rsidRDefault="00AA53C0" w:rsidP="00363BAF">
      <w:pPr>
        <w:pStyle w:val="Heading2"/>
        <w:jc w:val="both"/>
        <w:rPr>
          <w:rFonts w:eastAsia="Times New Roman"/>
        </w:rPr>
      </w:pPr>
      <w:bookmarkStart w:id="153" w:name="_Toc322077073"/>
      <w:r>
        <w:t xml:space="preserve">5.6 </w:t>
      </w:r>
      <w:commentRangeStart w:id="154"/>
      <w:r w:rsidR="00C82F7E" w:rsidRPr="00C82F7E">
        <w:t xml:space="preserve">Incident </w:t>
      </w:r>
      <w:bookmarkEnd w:id="153"/>
      <w:commentRangeEnd w:id="154"/>
      <w:r w:rsidR="0050004A" w:rsidRPr="00C82F7E">
        <w:t xml:space="preserve">Management </w:t>
      </w:r>
      <w:r w:rsidR="00817A0E">
        <w:rPr>
          <w:rStyle w:val="CommentReference"/>
          <w:rFonts w:eastAsia="Times New Roman"/>
          <w:iCs w:val="0"/>
          <w:szCs w:val="20"/>
          <w:lang w:val="en-GB"/>
        </w:rPr>
        <w:commentReference w:id="154"/>
      </w:r>
    </w:p>
    <w:p w14:paraId="2102275B" w14:textId="0CE6CA4E" w:rsidR="00BD6DD2" w:rsidRPr="009C08E7" w:rsidRDefault="00BD6DD2" w:rsidP="00612E7B">
      <w:pPr>
        <w:pStyle w:val="BodyText"/>
      </w:pPr>
      <w:r w:rsidRPr="009C08E7">
        <w:t xml:space="preserve">Since one of the objectives of testing is to find defects, the discrepancies between actual and expected outcomes need to be logged as incidents.  An incident must be investigated and may turn out to be a defect. Appropriate actions to dispose incidents and defects should be defined. Incidents and defects should be tracked from discovery and classification to correction and confirmation of the solution. In order to manage all incidents to completion, an organization should establish an incident management process and rules for classification. </w:t>
      </w:r>
    </w:p>
    <w:p w14:paraId="4318DE15" w14:textId="3FF92AB4" w:rsidR="00BD6DD2" w:rsidRPr="009C08E7" w:rsidRDefault="00BD6DD2" w:rsidP="00612E7B">
      <w:pPr>
        <w:pStyle w:val="BodyText"/>
      </w:pPr>
      <w:bookmarkStart w:id="155" w:name="_Toc322077074"/>
      <w:r>
        <w:t>5.6.1</w:t>
      </w:r>
      <w:r w:rsidRPr="009C08E7">
        <w:t xml:space="preserve"> </w:t>
      </w:r>
      <w:r>
        <w:t>Structure and content of an Incident report</w:t>
      </w:r>
      <w:bookmarkEnd w:id="155"/>
      <w:r>
        <w:t xml:space="preserve"> </w:t>
      </w:r>
      <w:r w:rsidRPr="009C08E7">
        <w:t xml:space="preserve">Incidents may be </w:t>
      </w:r>
      <w:r>
        <w:t>reported</w:t>
      </w:r>
      <w:r w:rsidRPr="009C08E7">
        <w:t xml:space="preserve"> during development, review, testing or use of a software product. They may be </w:t>
      </w:r>
      <w:r>
        <w:t>reported</w:t>
      </w:r>
      <w:r w:rsidRPr="009C08E7">
        <w:t xml:space="preserve"> for issues in code or working system, or in any type of documentation including requirements, development documents, test documents, </w:t>
      </w:r>
      <w:r>
        <w:t xml:space="preserve">user manual, </w:t>
      </w:r>
      <w:r w:rsidRPr="009C08E7">
        <w:t xml:space="preserve">or installation guides. </w:t>
      </w:r>
    </w:p>
    <w:p w14:paraId="7EBE6109" w14:textId="281D2EFE" w:rsidR="00BD6DD2" w:rsidRPr="009C08E7" w:rsidRDefault="00BD6DD2" w:rsidP="00612E7B">
      <w:pPr>
        <w:pStyle w:val="BodyText"/>
      </w:pPr>
      <w:r w:rsidRPr="009C08E7">
        <w:t xml:space="preserve"> Incident reports have the following objectives: </w:t>
      </w:r>
    </w:p>
    <w:p w14:paraId="689D8B61" w14:textId="77777777" w:rsidR="00BD6DD2" w:rsidRPr="00AA53C0" w:rsidRDefault="00BD6DD2" w:rsidP="00363BAF">
      <w:pPr>
        <w:pStyle w:val="ListParagraph"/>
      </w:pPr>
      <w:r w:rsidRPr="00AA53C0">
        <w:t xml:space="preserve">Provide developers and other parties with feedback about the problem to enable identification, isolation and correction as necessary  </w:t>
      </w:r>
    </w:p>
    <w:p w14:paraId="7EF904D7" w14:textId="77777777" w:rsidR="00BD6DD2" w:rsidRPr="00AA53C0" w:rsidRDefault="00BD6DD2" w:rsidP="00363BAF">
      <w:pPr>
        <w:pStyle w:val="ListParagraph"/>
      </w:pPr>
      <w:r w:rsidRPr="00AA53C0">
        <w:t xml:space="preserve">Provide test leaders a means of tracking the quality of the system under test and the progress of the testing </w:t>
      </w:r>
    </w:p>
    <w:p w14:paraId="36B2BFFF" w14:textId="728BAEF0" w:rsidR="00BD6DD2" w:rsidRPr="009C08E7" w:rsidRDefault="00BD6DD2" w:rsidP="00954401">
      <w:pPr>
        <w:pStyle w:val="ListParagraph"/>
      </w:pPr>
      <w:r w:rsidRPr="00AA53C0">
        <w:t xml:space="preserve">Provide ideas for test process improvement </w:t>
      </w:r>
    </w:p>
    <w:p w14:paraId="027C63D2" w14:textId="77777777" w:rsidR="00BD6DD2" w:rsidRPr="009C08E7" w:rsidRDefault="00BD6DD2" w:rsidP="00612E7B">
      <w:pPr>
        <w:pStyle w:val="BodyText"/>
      </w:pPr>
      <w:r w:rsidRPr="009C08E7">
        <w:t xml:space="preserve">Details of the incident report may include: </w:t>
      </w:r>
    </w:p>
    <w:p w14:paraId="790E1C05" w14:textId="77777777" w:rsidR="00BD6DD2" w:rsidRPr="00AA53C0" w:rsidRDefault="00BD6DD2" w:rsidP="00363BAF">
      <w:pPr>
        <w:pStyle w:val="ListParagraph"/>
      </w:pPr>
      <w:r w:rsidRPr="00AA53C0">
        <w:t xml:space="preserve">Date of issue, issuing organization, and author </w:t>
      </w:r>
    </w:p>
    <w:p w14:paraId="2D55D685" w14:textId="77777777" w:rsidR="00BD6DD2" w:rsidRPr="00AA53C0" w:rsidRDefault="00BD6DD2" w:rsidP="00363BAF">
      <w:pPr>
        <w:pStyle w:val="ListParagraph"/>
      </w:pPr>
      <w:r w:rsidRPr="00AA53C0">
        <w:t xml:space="preserve">Expected and actual results </w:t>
      </w:r>
    </w:p>
    <w:p w14:paraId="511369AF" w14:textId="77777777" w:rsidR="00BD6DD2" w:rsidRPr="00AA53C0" w:rsidRDefault="00BD6DD2" w:rsidP="00363BAF">
      <w:pPr>
        <w:pStyle w:val="ListParagraph"/>
      </w:pPr>
      <w:r w:rsidRPr="00AA53C0">
        <w:t xml:space="preserve">Identification of the test item (configuration item) and environment </w:t>
      </w:r>
    </w:p>
    <w:p w14:paraId="70CA2F58" w14:textId="77777777" w:rsidR="00BD6DD2" w:rsidRPr="00AA53C0" w:rsidRDefault="00BD6DD2" w:rsidP="00363BAF">
      <w:pPr>
        <w:pStyle w:val="ListParagraph"/>
      </w:pPr>
      <w:r w:rsidRPr="00AA53C0">
        <w:t xml:space="preserve">Software or system life cycle process in which the incident was observed </w:t>
      </w:r>
    </w:p>
    <w:p w14:paraId="17873BD5" w14:textId="77777777" w:rsidR="00BD6DD2" w:rsidRPr="00AA53C0" w:rsidRDefault="00BD6DD2" w:rsidP="00363BAF">
      <w:pPr>
        <w:pStyle w:val="ListParagraph"/>
      </w:pPr>
      <w:r w:rsidRPr="00AA53C0">
        <w:t xml:space="preserve">Description of the incident to enable reproduction and resolution, including logs, database dumps or screenshots </w:t>
      </w:r>
    </w:p>
    <w:p w14:paraId="3A0F0D68" w14:textId="77777777" w:rsidR="00BD6DD2" w:rsidRPr="00AA53C0" w:rsidRDefault="00BD6DD2" w:rsidP="00363BAF">
      <w:pPr>
        <w:pStyle w:val="ListParagraph"/>
      </w:pPr>
      <w:r w:rsidRPr="00AA53C0">
        <w:lastRenderedPageBreak/>
        <w:t xml:space="preserve">Scope or degree of impact on stakeholder(s) interests </w:t>
      </w:r>
    </w:p>
    <w:p w14:paraId="6E821D01" w14:textId="77777777" w:rsidR="00BD6DD2" w:rsidRPr="00AA53C0" w:rsidRDefault="00BD6DD2" w:rsidP="00363BAF">
      <w:pPr>
        <w:pStyle w:val="ListParagraph"/>
      </w:pPr>
      <w:r w:rsidRPr="00AA53C0">
        <w:t xml:space="preserve">Severity of the impact on the system </w:t>
      </w:r>
    </w:p>
    <w:p w14:paraId="109FA17B" w14:textId="77777777" w:rsidR="00BD6DD2" w:rsidRPr="00AA53C0" w:rsidRDefault="00BD6DD2" w:rsidP="00363BAF">
      <w:pPr>
        <w:pStyle w:val="ListParagraph"/>
      </w:pPr>
      <w:r w:rsidRPr="00AA53C0">
        <w:t xml:space="preserve">Urgency/priority to fix </w:t>
      </w:r>
    </w:p>
    <w:p w14:paraId="5702B7BC" w14:textId="77777777" w:rsidR="00BD6DD2" w:rsidRPr="00AA53C0" w:rsidRDefault="00BD6DD2" w:rsidP="00363BAF">
      <w:pPr>
        <w:pStyle w:val="ListParagraph"/>
      </w:pPr>
      <w:r w:rsidRPr="00AA53C0">
        <w:t xml:space="preserve">Status of the incident (e.g., open, deferred, duplicate, waiting to be fixed, fixed awaiting re-test, closed) </w:t>
      </w:r>
    </w:p>
    <w:p w14:paraId="1E4F8F26" w14:textId="77777777" w:rsidR="00BD6DD2" w:rsidRPr="00AA53C0" w:rsidRDefault="00BD6DD2" w:rsidP="00363BAF">
      <w:pPr>
        <w:pStyle w:val="ListParagraph"/>
      </w:pPr>
      <w:r w:rsidRPr="00AA53C0">
        <w:t xml:space="preserve">Conclusions, recommendations and approvals </w:t>
      </w:r>
    </w:p>
    <w:p w14:paraId="6D337533" w14:textId="77777777" w:rsidR="00BD6DD2" w:rsidRPr="00AA53C0" w:rsidRDefault="00BD6DD2" w:rsidP="00363BAF">
      <w:pPr>
        <w:pStyle w:val="ListParagraph"/>
      </w:pPr>
      <w:r w:rsidRPr="00AA53C0">
        <w:t xml:space="preserve">Global issues, such as other areas that may be affected by a change resulting from the incident </w:t>
      </w:r>
    </w:p>
    <w:p w14:paraId="6A2421E8" w14:textId="77777777" w:rsidR="00BD6DD2" w:rsidRPr="00AA53C0" w:rsidRDefault="00BD6DD2" w:rsidP="00363BAF">
      <w:pPr>
        <w:pStyle w:val="ListParagraph"/>
      </w:pPr>
      <w:r w:rsidRPr="00AA53C0">
        <w:t xml:space="preserve">Change history, such as the sequence of actions taken by project team members with respect to the incident to isolate, repair, and confirm it as fixed </w:t>
      </w:r>
    </w:p>
    <w:p w14:paraId="5B4915E9" w14:textId="4D5F868F" w:rsidR="00BD6DD2" w:rsidRPr="009C08E7" w:rsidRDefault="00BD6DD2" w:rsidP="00954401">
      <w:pPr>
        <w:pStyle w:val="ListParagraph"/>
      </w:pPr>
      <w:r w:rsidRPr="00AA53C0">
        <w:t xml:space="preserve">References, including the identity of the test case specification that revealed the problem </w:t>
      </w:r>
    </w:p>
    <w:p w14:paraId="42D3AB9E" w14:textId="77777777" w:rsidR="00C202A5" w:rsidRDefault="00C202A5" w:rsidP="00363BAF">
      <w:pPr>
        <w:rPr>
          <w:b/>
          <w:kern w:val="28"/>
          <w:sz w:val="32"/>
        </w:rPr>
      </w:pPr>
      <w:r>
        <w:br w:type="page"/>
      </w:r>
    </w:p>
    <w:p w14:paraId="4D6BAF27" w14:textId="2843B93E" w:rsidR="00C202A5" w:rsidRPr="00232CB5" w:rsidRDefault="00640BFB" w:rsidP="00363BAF">
      <w:pPr>
        <w:pStyle w:val="Heading1"/>
        <w:jc w:val="both"/>
        <w:rPr>
          <w:lang w:val="en-US"/>
        </w:rPr>
      </w:pPr>
      <w:bookmarkStart w:id="156" w:name="_Toc322077075"/>
      <w:proofErr w:type="gramStart"/>
      <w:r w:rsidRPr="009C08E7">
        <w:lastRenderedPageBreak/>
        <w:t xml:space="preserve">Tool Support for Testing </w:t>
      </w:r>
      <w:r>
        <w:t>- 40 Min.</w:t>
      </w:r>
      <w:bookmarkEnd w:id="156"/>
      <w:proofErr w:type="gramEnd"/>
      <w:r w:rsidR="00C202A5" w:rsidRPr="00232CB5">
        <w:rPr>
          <w:lang w:val="en-US"/>
        </w:rPr>
        <w:t xml:space="preserve"> </w:t>
      </w:r>
    </w:p>
    <w:p w14:paraId="145354C3" w14:textId="1566C95B" w:rsidR="00C202A5" w:rsidRPr="00361538" w:rsidRDefault="00C202A5" w:rsidP="00752A99">
      <w:pPr>
        <w:pStyle w:val="LO-Title"/>
      </w:pPr>
      <w:r w:rsidRPr="00361538">
        <w:t>Keywords</w:t>
      </w:r>
    </w:p>
    <w:p w14:paraId="68680867" w14:textId="471BA4B5" w:rsidR="00063A17" w:rsidRPr="00430E1D" w:rsidRDefault="00ED227F" w:rsidP="00894484">
      <w:pPr>
        <w:rPr>
          <w:lang w:val="en-US"/>
        </w:rPr>
      </w:pPr>
      <w:r w:rsidRPr="00ED227F">
        <w:rPr>
          <w:lang w:val="en-US"/>
        </w:rPr>
        <w:t>Application lifecycle management tool, configuration management tool, coverage tool, debugging tool, dynamic analysis tool, defect management tool, load testing tool, modeling tool, monitoring tool, performance testing tool, probe effect, requirements management tool, review tool, security tool, static analysis tool, stress testing tool, test comparator, test data preparation tool, test design tool, test harness, test execution tool, test management tool, unit test framework tool, data-driven testing, keyword-driven testing, scripting language</w:t>
      </w:r>
    </w:p>
    <w:p w14:paraId="62BE2695" w14:textId="03198DBF" w:rsidR="00C202A5" w:rsidRPr="00361538" w:rsidRDefault="00C202A5" w:rsidP="001D286F">
      <w:pPr>
        <w:pStyle w:val="LO-Title"/>
      </w:pPr>
      <w:r w:rsidRPr="00361538">
        <w:t xml:space="preserve">Learning </w:t>
      </w:r>
      <w:r>
        <w:t>O</w:t>
      </w:r>
      <w:r w:rsidRPr="00361538">
        <w:t xml:space="preserve">bjectives for </w:t>
      </w:r>
      <w:r w:rsidR="00063A17">
        <w:t>Test Tools</w:t>
      </w:r>
    </w:p>
    <w:p w14:paraId="2751B4FE" w14:textId="77777777" w:rsidR="00063A17" w:rsidRDefault="00063A17" w:rsidP="004C235D">
      <w:pPr>
        <w:pStyle w:val="Caption"/>
      </w:pPr>
      <w:r>
        <w:t xml:space="preserve">6.1 Test tool Classification </w:t>
      </w:r>
    </w:p>
    <w:p w14:paraId="1B7CFDDC" w14:textId="77777777" w:rsidR="00063A17" w:rsidRPr="00F1671B" w:rsidRDefault="00063A17" w:rsidP="00B46E21">
      <w:pPr>
        <w:rPr>
          <w:b/>
          <w:sz w:val="24"/>
          <w:szCs w:val="24"/>
          <w:lang w:val="en-US"/>
        </w:rPr>
      </w:pPr>
    </w:p>
    <w:p w14:paraId="049949FF" w14:textId="4D54A4E1" w:rsidR="00063A17" w:rsidRDefault="00DC1278" w:rsidP="00A41F0B">
      <w:pPr>
        <w:tabs>
          <w:tab w:val="left" w:pos="1080"/>
        </w:tabs>
        <w:ind w:left="1080" w:hanging="1080"/>
        <w:rPr>
          <w:rFonts w:cs="Arial"/>
          <w:lang w:val="en-US"/>
        </w:rPr>
      </w:pPr>
      <w:r>
        <w:rPr>
          <w:rFonts w:cs="Arial"/>
          <w:lang w:val="en-US"/>
        </w:rPr>
        <w:t>FL</w:t>
      </w:r>
      <w:r w:rsidR="00063A17">
        <w:rPr>
          <w:rFonts w:cs="Arial"/>
          <w:lang w:val="en-US"/>
        </w:rPr>
        <w:t>-6.1.1</w:t>
      </w:r>
      <w:r w:rsidR="00063A17">
        <w:rPr>
          <w:rFonts w:cs="Arial"/>
          <w:lang w:val="en-US"/>
        </w:rPr>
        <w:tab/>
        <w:t>(K2</w:t>
      </w:r>
      <w:r w:rsidR="00063A17" w:rsidRPr="00F1671B">
        <w:rPr>
          <w:rFonts w:cs="Arial"/>
          <w:lang w:val="en-US"/>
        </w:rPr>
        <w:t xml:space="preserve">) </w:t>
      </w:r>
      <w:r w:rsidR="00063A17" w:rsidRPr="00273FC8">
        <w:rPr>
          <w:rFonts w:cs="Arial"/>
          <w:color w:val="000000"/>
        </w:rPr>
        <w:t>Classify test tools according to their purpose and the test activities that they support.</w:t>
      </w:r>
      <w:r w:rsidR="00063A17">
        <w:rPr>
          <w:rFonts w:cs="Arial"/>
          <w:lang w:val="en-US"/>
        </w:rPr>
        <w:t xml:space="preserve"> </w:t>
      </w:r>
    </w:p>
    <w:p w14:paraId="07B86753" w14:textId="5D5FB3FB" w:rsidR="00063A17" w:rsidRDefault="00DC1278" w:rsidP="00ED75AC">
      <w:pPr>
        <w:tabs>
          <w:tab w:val="left" w:pos="1080"/>
        </w:tabs>
        <w:ind w:left="1080" w:hanging="1080"/>
        <w:rPr>
          <w:rFonts w:cs="Arial"/>
          <w:lang w:val="en-US"/>
        </w:rPr>
      </w:pPr>
      <w:r>
        <w:rPr>
          <w:rFonts w:cs="Arial"/>
          <w:lang w:val="en-US"/>
        </w:rPr>
        <w:t>FL</w:t>
      </w:r>
      <w:r w:rsidR="00063A17">
        <w:rPr>
          <w:rFonts w:cs="Arial"/>
          <w:lang w:val="en-US"/>
        </w:rPr>
        <w:t>-6.1.2</w:t>
      </w:r>
      <w:r w:rsidR="00063A17">
        <w:rPr>
          <w:rFonts w:cs="Arial"/>
          <w:lang w:val="en-US"/>
        </w:rPr>
        <w:tab/>
        <w:t xml:space="preserve">(K1) </w:t>
      </w:r>
      <w:r w:rsidR="00063A17" w:rsidRPr="003E7AD5">
        <w:rPr>
          <w:rFonts w:cs="Arial"/>
          <w:color w:val="000000"/>
        </w:rPr>
        <w:t xml:space="preserve">Identify benefits and risks of </w:t>
      </w:r>
      <w:r w:rsidR="00940347">
        <w:rPr>
          <w:rFonts w:cs="Arial"/>
          <w:color w:val="000000"/>
        </w:rPr>
        <w:t xml:space="preserve">test automation </w:t>
      </w:r>
      <w:commentRangeStart w:id="157"/>
      <w:r w:rsidR="00063A17" w:rsidRPr="00363BAF">
        <w:rPr>
          <w:rFonts w:cs="Arial"/>
          <w:strike/>
          <w:color w:val="000000"/>
        </w:rPr>
        <w:t>automated</w:t>
      </w:r>
      <w:commentRangeEnd w:id="157"/>
      <w:r w:rsidR="008E6962">
        <w:rPr>
          <w:rStyle w:val="CommentReference"/>
        </w:rPr>
        <w:commentReference w:id="157"/>
      </w:r>
      <w:r w:rsidR="00063A17" w:rsidRPr="00363BAF">
        <w:rPr>
          <w:rFonts w:cs="Arial"/>
          <w:strike/>
          <w:color w:val="000000"/>
        </w:rPr>
        <w:t xml:space="preserve"> test</w:t>
      </w:r>
      <w:r w:rsidR="00CB73FC" w:rsidRPr="00363BAF">
        <w:rPr>
          <w:rFonts w:cs="Arial"/>
          <w:strike/>
          <w:color w:val="000000"/>
        </w:rPr>
        <w:t xml:space="preserve"> tools and</w:t>
      </w:r>
      <w:commentRangeStart w:id="158"/>
      <w:r w:rsidR="00063A17" w:rsidRPr="00363BAF">
        <w:rPr>
          <w:rFonts w:cs="Arial"/>
          <w:strike/>
          <w:color w:val="000000"/>
        </w:rPr>
        <w:t xml:space="preserve"> execution</w:t>
      </w:r>
      <w:commentRangeEnd w:id="158"/>
      <w:r w:rsidR="00063A17" w:rsidRPr="00363BAF">
        <w:rPr>
          <w:rStyle w:val="CommentReference"/>
          <w:strike/>
        </w:rPr>
        <w:commentReference w:id="158"/>
      </w:r>
    </w:p>
    <w:p w14:paraId="1CC06204" w14:textId="1EF997E6" w:rsidR="00063A17" w:rsidRPr="00430E1D" w:rsidRDefault="00DC1278" w:rsidP="00BA227B">
      <w:pPr>
        <w:tabs>
          <w:tab w:val="left" w:pos="1080"/>
        </w:tabs>
        <w:ind w:left="1080" w:hanging="1080"/>
        <w:rPr>
          <w:rFonts w:cs="Arial"/>
          <w:lang w:val="en-US"/>
        </w:rPr>
      </w:pPr>
      <w:r>
        <w:rPr>
          <w:rFonts w:cs="Arial"/>
          <w:lang w:val="en-US"/>
        </w:rPr>
        <w:t>FL</w:t>
      </w:r>
      <w:r w:rsidR="00063A17">
        <w:rPr>
          <w:rFonts w:cs="Arial"/>
          <w:lang w:val="en-US"/>
        </w:rPr>
        <w:t>-6.1.3</w:t>
      </w:r>
      <w:r w:rsidR="00063A17">
        <w:rPr>
          <w:rFonts w:cs="Arial"/>
          <w:lang w:val="en-US"/>
        </w:rPr>
        <w:tab/>
        <w:t>(K1)</w:t>
      </w:r>
      <w:r w:rsidR="00063A17" w:rsidRPr="00F44DD7">
        <w:rPr>
          <w:rFonts w:cs="Arial"/>
          <w:lang w:val="en-US"/>
        </w:rPr>
        <w:t xml:space="preserve"> </w:t>
      </w:r>
      <w:r w:rsidR="00063A17" w:rsidRPr="00C80582">
        <w:rPr>
          <w:rFonts w:cs="Arial"/>
          <w:color w:val="000000"/>
        </w:rPr>
        <w:t>Remember special considerations for test execution tools, static analysis, and test management tools</w:t>
      </w:r>
    </w:p>
    <w:p w14:paraId="69B2DBFC" w14:textId="77777777" w:rsidR="00216AB6" w:rsidRPr="00F1671B" w:rsidRDefault="00216AB6" w:rsidP="00494884">
      <w:pPr>
        <w:pStyle w:val="Caption"/>
      </w:pPr>
      <w:r>
        <w:t>6.2 Effective use of Tools</w:t>
      </w:r>
    </w:p>
    <w:p w14:paraId="1C213782" w14:textId="4A228B8A" w:rsidR="00216AB6" w:rsidRDefault="00DC1278" w:rsidP="00494884">
      <w:pPr>
        <w:tabs>
          <w:tab w:val="left" w:pos="1080"/>
        </w:tabs>
        <w:ind w:left="1080" w:hanging="1080"/>
        <w:rPr>
          <w:rFonts w:cs="Arial"/>
          <w:lang w:val="en-US"/>
        </w:rPr>
      </w:pPr>
      <w:r>
        <w:rPr>
          <w:rFonts w:cs="Arial"/>
          <w:lang w:val="en-US"/>
        </w:rPr>
        <w:t>FL</w:t>
      </w:r>
      <w:r w:rsidR="00216AB6">
        <w:rPr>
          <w:rFonts w:cs="Arial"/>
          <w:lang w:val="en-US"/>
        </w:rPr>
        <w:t>-6.2.1</w:t>
      </w:r>
      <w:r w:rsidR="00216AB6">
        <w:rPr>
          <w:rFonts w:cs="Arial"/>
          <w:lang w:val="en-US"/>
        </w:rPr>
        <w:tab/>
        <w:t>(K1</w:t>
      </w:r>
      <w:r w:rsidR="00216AB6" w:rsidRPr="00F1671B">
        <w:rPr>
          <w:rFonts w:cs="Arial"/>
          <w:lang w:val="en-US"/>
        </w:rPr>
        <w:t xml:space="preserve">) </w:t>
      </w:r>
      <w:r w:rsidR="00216AB6" w:rsidRPr="001C5855">
        <w:rPr>
          <w:rFonts w:cs="Arial"/>
          <w:color w:val="000000"/>
        </w:rPr>
        <w:t xml:space="preserve">Identify the main </w:t>
      </w:r>
      <w:r w:rsidR="00EB262C">
        <w:rPr>
          <w:rFonts w:cs="Arial"/>
          <w:color w:val="000000"/>
        </w:rPr>
        <w:t>principles</w:t>
      </w:r>
      <w:r w:rsidR="00216AB6" w:rsidRPr="001C5855">
        <w:rPr>
          <w:rFonts w:cs="Arial"/>
          <w:color w:val="000000"/>
        </w:rPr>
        <w:t xml:space="preserve"> for selecting a tool</w:t>
      </w:r>
    </w:p>
    <w:p w14:paraId="415B2AD4" w14:textId="3A988CC2" w:rsidR="00216AB6" w:rsidRDefault="00DC1278">
      <w:pPr>
        <w:tabs>
          <w:tab w:val="left" w:pos="1080"/>
        </w:tabs>
        <w:ind w:left="1080" w:hanging="1080"/>
        <w:rPr>
          <w:rFonts w:cs="Arial"/>
          <w:lang w:val="en-US"/>
        </w:rPr>
      </w:pPr>
      <w:r>
        <w:rPr>
          <w:rFonts w:cs="Arial"/>
          <w:lang w:val="en-US"/>
        </w:rPr>
        <w:t>FL</w:t>
      </w:r>
      <w:r w:rsidR="00216AB6">
        <w:rPr>
          <w:rFonts w:cs="Arial"/>
          <w:lang w:val="en-US"/>
        </w:rPr>
        <w:t>-6.2.2</w:t>
      </w:r>
      <w:r w:rsidR="00216AB6">
        <w:rPr>
          <w:rFonts w:cs="Arial"/>
          <w:lang w:val="en-US"/>
        </w:rPr>
        <w:tab/>
        <w:t xml:space="preserve">(K1) </w:t>
      </w:r>
      <w:r w:rsidR="00216AB6" w:rsidRPr="002F24E1">
        <w:rPr>
          <w:rFonts w:cs="Arial"/>
          <w:color w:val="000000"/>
        </w:rPr>
        <w:t>Identify the objectives for a pilot project for tool evaluation</w:t>
      </w:r>
    </w:p>
    <w:p w14:paraId="4B4286CD" w14:textId="4154BAA3" w:rsidR="008E4D0D" w:rsidRDefault="00DC1278">
      <w:pPr>
        <w:tabs>
          <w:tab w:val="left" w:pos="1134"/>
          <w:tab w:val="left" w:pos="1418"/>
        </w:tabs>
        <w:ind w:left="1418" w:hanging="1418"/>
        <w:contextualSpacing/>
        <w:rPr>
          <w:rFonts w:cs="Arial"/>
          <w:color w:val="000000"/>
        </w:rPr>
      </w:pPr>
      <w:r>
        <w:rPr>
          <w:rFonts w:cs="Arial"/>
          <w:lang w:val="en-US"/>
        </w:rPr>
        <w:t>FL</w:t>
      </w:r>
      <w:r w:rsidR="008E4D0D">
        <w:rPr>
          <w:rFonts w:cs="Arial"/>
          <w:lang w:val="en-US"/>
        </w:rPr>
        <w:t xml:space="preserve">-6.2.3     </w:t>
      </w:r>
      <w:r w:rsidR="00216AB6">
        <w:rPr>
          <w:rFonts w:cs="Arial"/>
          <w:lang w:val="en-US"/>
        </w:rPr>
        <w:t>(K1)</w:t>
      </w:r>
      <w:r w:rsidR="00216AB6" w:rsidRPr="00F44DD7">
        <w:rPr>
          <w:rFonts w:cs="Arial"/>
          <w:lang w:val="en-US"/>
        </w:rPr>
        <w:t xml:space="preserve"> </w:t>
      </w:r>
      <w:r w:rsidR="00216AB6" w:rsidRPr="00243984">
        <w:rPr>
          <w:rFonts w:cs="Arial"/>
          <w:color w:val="000000"/>
        </w:rPr>
        <w:t xml:space="preserve">Identify the success factors for evaluation, implementation, deployment and on-going </w:t>
      </w:r>
      <w:r w:rsidR="008E4D0D">
        <w:rPr>
          <w:rFonts w:cs="Arial"/>
          <w:color w:val="000000"/>
        </w:rPr>
        <w:t xml:space="preserve"> </w:t>
      </w:r>
    </w:p>
    <w:p w14:paraId="632662B0" w14:textId="77754137" w:rsidR="00C202A5" w:rsidRDefault="008E4D0D">
      <w:pPr>
        <w:tabs>
          <w:tab w:val="left" w:pos="1134"/>
          <w:tab w:val="left" w:pos="1418"/>
        </w:tabs>
        <w:ind w:left="1418" w:hanging="1418"/>
        <w:contextualSpacing/>
        <w:rPr>
          <w:lang w:val="en-US"/>
        </w:rPr>
      </w:pPr>
      <w:r>
        <w:rPr>
          <w:rFonts w:cs="Arial"/>
          <w:lang w:val="en-US"/>
        </w:rPr>
        <w:tab/>
        <w:t xml:space="preserve">       </w:t>
      </w:r>
      <w:proofErr w:type="gramStart"/>
      <w:r w:rsidR="00216AB6" w:rsidRPr="00243984">
        <w:rPr>
          <w:rFonts w:cs="Arial"/>
          <w:color w:val="000000"/>
        </w:rPr>
        <w:t>support</w:t>
      </w:r>
      <w:proofErr w:type="gramEnd"/>
      <w:r w:rsidR="00216AB6" w:rsidRPr="00243984">
        <w:rPr>
          <w:rFonts w:cs="Arial"/>
          <w:color w:val="000000"/>
        </w:rPr>
        <w:t xml:space="preserve"> of test tools in an organisation</w:t>
      </w:r>
    </w:p>
    <w:p w14:paraId="7B4DDCF9" w14:textId="77777777" w:rsidR="00566C36" w:rsidRDefault="00566C36" w:rsidP="0048291B">
      <w:pPr>
        <w:rPr>
          <w:b/>
          <w:kern w:val="28"/>
          <w:sz w:val="32"/>
        </w:rPr>
      </w:pPr>
      <w:r>
        <w:br w:type="page"/>
      </w:r>
    </w:p>
    <w:p w14:paraId="0B22F088" w14:textId="6C7370D8" w:rsidR="002D6505" w:rsidRDefault="003442C9" w:rsidP="002D6505">
      <w:pPr>
        <w:pStyle w:val="Heading2"/>
        <w:jc w:val="both"/>
        <w:rPr>
          <w:ins w:id="159" w:author="Tauhida Parveen" w:date="2016-09-19T23:22:00Z"/>
        </w:rPr>
      </w:pPr>
      <w:bookmarkStart w:id="160" w:name="_Toc329029205"/>
      <w:bookmarkStart w:id="161" w:name="_Toc329029820"/>
      <w:bookmarkStart w:id="162" w:name="_Toc338266023"/>
      <w:bookmarkStart w:id="163" w:name="_Toc322077076"/>
      <w:r>
        <w:lastRenderedPageBreak/>
        <w:t xml:space="preserve">6.1 </w:t>
      </w:r>
      <w:bookmarkEnd w:id="160"/>
      <w:bookmarkEnd w:id="161"/>
      <w:bookmarkEnd w:id="162"/>
      <w:r>
        <w:t>Test Tools</w:t>
      </w:r>
      <w:bookmarkEnd w:id="163"/>
    </w:p>
    <w:p w14:paraId="3C799B4D" w14:textId="77777777" w:rsidR="003442C9" w:rsidRPr="009C08E7" w:rsidRDefault="003442C9" w:rsidP="00612E7B">
      <w:pPr>
        <w:pStyle w:val="BodyText"/>
      </w:pPr>
      <w:r w:rsidRPr="009C08E7">
        <w:t xml:space="preserve">Test tools can be used for one or more activities that support testing.  These include: </w:t>
      </w:r>
    </w:p>
    <w:p w14:paraId="2047BA3B" w14:textId="77777777" w:rsidR="003442C9" w:rsidRPr="009C08E7" w:rsidRDefault="003442C9" w:rsidP="00E6696D">
      <w:pPr>
        <w:pStyle w:val="ListParagraph"/>
      </w:pPr>
      <w:r w:rsidRPr="009C08E7">
        <w:t xml:space="preserve">Tools that are directly used in testing such as test execution tools, test data generation tools and result comparison tools </w:t>
      </w:r>
    </w:p>
    <w:p w14:paraId="7AC03A6E" w14:textId="77777777" w:rsidR="003442C9" w:rsidRPr="009C08E7" w:rsidRDefault="003442C9" w:rsidP="00E6696D">
      <w:pPr>
        <w:pStyle w:val="ListParagraph"/>
      </w:pPr>
      <w:r w:rsidRPr="009C08E7">
        <w:t xml:space="preserve">Tools that help in managing the testing process such as those used to manage tests, test results, data, requirements, incidents, defects, etc., and for reporting and monitoring test execution </w:t>
      </w:r>
    </w:p>
    <w:p w14:paraId="3B8E755D" w14:textId="77777777" w:rsidR="003442C9" w:rsidRPr="009C08E7" w:rsidRDefault="003442C9" w:rsidP="00E6696D">
      <w:pPr>
        <w:pStyle w:val="ListParagraph"/>
      </w:pPr>
      <w:r w:rsidRPr="009C08E7">
        <w:t>Tools that are used in reconnaissance, or, in simple terms: exploration</w:t>
      </w:r>
      <w:r w:rsidRPr="009C08E7">
        <w:rPr>
          <w:i/>
        </w:rPr>
        <w:t xml:space="preserve"> </w:t>
      </w:r>
      <w:r w:rsidRPr="009C08E7">
        <w:t xml:space="preserve">(e.g., tools that monitor file activity for an application) </w:t>
      </w:r>
    </w:p>
    <w:p w14:paraId="63393DBC" w14:textId="77777777" w:rsidR="003442C9" w:rsidRDefault="003442C9" w:rsidP="00E6696D">
      <w:pPr>
        <w:pStyle w:val="ListParagraph"/>
      </w:pPr>
      <w:r w:rsidRPr="009C08E7">
        <w:t xml:space="preserve">Any tool that aids in testing (a spreadsheet is also a test tool in this meaning) </w:t>
      </w:r>
    </w:p>
    <w:p w14:paraId="3FF91F4E" w14:textId="77777777" w:rsidR="003442C9" w:rsidRPr="009C08E7" w:rsidRDefault="003442C9" w:rsidP="00612E7B">
      <w:pPr>
        <w:pStyle w:val="BodyText"/>
      </w:pPr>
      <w:r w:rsidRPr="009C08E7">
        <w:t xml:space="preserve">Tool support for testing can have one or more of the following purposes depending on the context: </w:t>
      </w:r>
    </w:p>
    <w:p w14:paraId="5332CDD9" w14:textId="77777777" w:rsidR="003442C9" w:rsidRPr="009C08E7" w:rsidRDefault="003442C9" w:rsidP="00E6696D">
      <w:pPr>
        <w:pStyle w:val="ListParagraph"/>
      </w:pPr>
      <w:r w:rsidRPr="009C08E7">
        <w:t xml:space="preserve">Improve the efficiency of test activities by automating repetitive tasks or supporting manual test activities like test planning, test design, test reporting and monitoring </w:t>
      </w:r>
    </w:p>
    <w:p w14:paraId="5F0FE7DB" w14:textId="77777777" w:rsidR="003442C9" w:rsidRDefault="003442C9" w:rsidP="00E6696D">
      <w:pPr>
        <w:pStyle w:val="ListParagraph"/>
      </w:pPr>
      <w:r w:rsidRPr="009C08E7">
        <w:t xml:space="preserve">Automate activities that require significant resources when done manually (e.g., static testing) </w:t>
      </w:r>
    </w:p>
    <w:p w14:paraId="003E973A" w14:textId="77777777" w:rsidR="003442C9" w:rsidRPr="009C08E7" w:rsidRDefault="003442C9" w:rsidP="00E6696D">
      <w:pPr>
        <w:pStyle w:val="ListParagraph"/>
      </w:pPr>
      <w:r w:rsidRPr="009C08E7">
        <w:t xml:space="preserve">Automate activities that cannot be executed manually (e.g., large scale performance testing of client-server applications) </w:t>
      </w:r>
    </w:p>
    <w:p w14:paraId="7C3C374D" w14:textId="77777777" w:rsidR="003442C9" w:rsidRPr="009C08E7" w:rsidRDefault="003442C9" w:rsidP="00E6696D">
      <w:pPr>
        <w:pStyle w:val="ListParagraph"/>
      </w:pPr>
      <w:r w:rsidRPr="009C08E7">
        <w:t xml:space="preserve">Increase reliability of testing (e.g., by automating large data comparisons or simulating behavior) </w:t>
      </w:r>
    </w:p>
    <w:p w14:paraId="3A4100D6" w14:textId="77777777" w:rsidR="003442C9" w:rsidRDefault="003442C9" w:rsidP="00363BAF">
      <w:pPr>
        <w:pStyle w:val="Heading3"/>
      </w:pPr>
      <w:bookmarkStart w:id="164" w:name="_Toc322077077"/>
      <w:r>
        <w:t>6.1.1 Test Tool Classifications</w:t>
      </w:r>
      <w:bookmarkEnd w:id="164"/>
    </w:p>
    <w:p w14:paraId="7200669E" w14:textId="7B903BA5" w:rsidR="002D6505" w:rsidRDefault="002D6505" w:rsidP="002D6505">
      <w:pPr>
        <w:pStyle w:val="BodyText"/>
      </w:pPr>
      <w:r>
        <w:t xml:space="preserve">There are a number of tools that support different aspects of testing. Tools can be classified based on several criteria such as purpose, commercial / free / open-source / shareware, technology used and so forth. Tools are classified in this syllabus according to the testing activities that they support.  </w:t>
      </w:r>
    </w:p>
    <w:p w14:paraId="50A615FC" w14:textId="1350634C" w:rsidR="002D6505" w:rsidRDefault="002D6505" w:rsidP="002D6505">
      <w:pPr>
        <w:pStyle w:val="BodyText"/>
      </w:pPr>
      <w:r>
        <w:t xml:space="preserve">Some tools clearly support one activity; others may support more than one activity, but are classified under the activity with which they are most closely associated. Tools from a single provider, especially those that have been designed to work together, may be bundled into one package. </w:t>
      </w:r>
    </w:p>
    <w:p w14:paraId="1C1B7D79" w14:textId="6A49274E" w:rsidR="002D6505" w:rsidRDefault="002D6505" w:rsidP="002D6505">
      <w:pPr>
        <w:pStyle w:val="BodyText"/>
      </w:pPr>
      <w:r>
        <w:t xml:space="preserve">Some types of test tools can be intrusive, which means that they can affect the actual outcome of the test. For example, the actual timing may be different due to the extra instructions that are executed by the tool, or you may get a different measure of code coverage. The consequence of intrusive tools is called the probe effect. </w:t>
      </w:r>
    </w:p>
    <w:p w14:paraId="7E66D75C" w14:textId="26862795" w:rsidR="003442C9" w:rsidRPr="009C08E7" w:rsidRDefault="002D6505" w:rsidP="00612E7B">
      <w:pPr>
        <w:pStyle w:val="BodyText"/>
      </w:pPr>
      <w:r>
        <w:t xml:space="preserve">Some tools offer support more appropriate for developers (e.g., tools that are used during unit and integration testing). Such tools are marked with “(D)” in the sections below. </w:t>
      </w:r>
    </w:p>
    <w:p w14:paraId="4A60DA0F" w14:textId="77777777" w:rsidR="003442C9" w:rsidRDefault="003442C9" w:rsidP="00940347">
      <w:pPr>
        <w:pStyle w:val="Heading3"/>
      </w:pPr>
      <w:bookmarkStart w:id="165" w:name="_Toc322077078"/>
      <w:r>
        <w:t>6.1.1.1 Tool Support for Management of Testing and Tests</w:t>
      </w:r>
      <w:bookmarkEnd w:id="165"/>
    </w:p>
    <w:p w14:paraId="6E476A04" w14:textId="77777777" w:rsidR="0028718A" w:rsidRDefault="0028718A" w:rsidP="0028718A">
      <w:pPr>
        <w:spacing w:after="5" w:line="249" w:lineRule="auto"/>
        <w:ind w:right="93"/>
      </w:pPr>
      <w:r>
        <w:t>Management tools apply to all test activities over the entire software life cycle.  Examples of these tools include:</w:t>
      </w:r>
    </w:p>
    <w:p w14:paraId="44BB0879" w14:textId="77777777" w:rsidR="0028718A" w:rsidRDefault="0028718A" w:rsidP="0028718A">
      <w:pPr>
        <w:spacing w:after="5" w:line="249" w:lineRule="auto"/>
        <w:ind w:right="93"/>
      </w:pPr>
      <w:r>
        <w:t xml:space="preserve"> </w:t>
      </w:r>
    </w:p>
    <w:p w14:paraId="141947A5" w14:textId="249641CF" w:rsidR="0028718A" w:rsidRDefault="0028718A" w:rsidP="004A268B">
      <w:pPr>
        <w:pStyle w:val="ListParagraph"/>
        <w:numPr>
          <w:ilvl w:val="0"/>
          <w:numId w:val="32"/>
        </w:numPr>
        <w:spacing w:after="5" w:line="249" w:lineRule="auto"/>
        <w:ind w:right="93"/>
      </w:pPr>
      <w:r>
        <w:lastRenderedPageBreak/>
        <w:t xml:space="preserve">Test Management and Application Lifecycle Management Tools </w:t>
      </w:r>
    </w:p>
    <w:p w14:paraId="70AB6C97" w14:textId="6F4A5112" w:rsidR="0028718A" w:rsidRDefault="0028718A" w:rsidP="004A268B">
      <w:pPr>
        <w:pStyle w:val="ListParagraph"/>
        <w:numPr>
          <w:ilvl w:val="0"/>
          <w:numId w:val="32"/>
        </w:numPr>
        <w:spacing w:after="5" w:line="249" w:lineRule="auto"/>
        <w:ind w:right="93"/>
      </w:pPr>
      <w:r>
        <w:t xml:space="preserve">Requirements Management Tools </w:t>
      </w:r>
    </w:p>
    <w:p w14:paraId="5A7F5717" w14:textId="256A42A1" w:rsidR="0028718A" w:rsidRDefault="0028718A" w:rsidP="004A268B">
      <w:pPr>
        <w:pStyle w:val="ListParagraph"/>
        <w:numPr>
          <w:ilvl w:val="0"/>
          <w:numId w:val="32"/>
        </w:numPr>
        <w:spacing w:after="5" w:line="249" w:lineRule="auto"/>
        <w:ind w:right="93"/>
      </w:pPr>
      <w:r>
        <w:t xml:space="preserve">Incident Management Tools/Defect Tracking Tools </w:t>
      </w:r>
    </w:p>
    <w:p w14:paraId="623CFDF9" w14:textId="2B6B881F" w:rsidR="0028718A" w:rsidRDefault="0028718A" w:rsidP="004A268B">
      <w:pPr>
        <w:pStyle w:val="ListParagraph"/>
        <w:numPr>
          <w:ilvl w:val="0"/>
          <w:numId w:val="32"/>
        </w:numPr>
        <w:spacing w:after="5" w:line="249" w:lineRule="auto"/>
        <w:ind w:right="93"/>
      </w:pPr>
      <w:r>
        <w:t xml:space="preserve">Configuration Management Tools </w:t>
      </w:r>
    </w:p>
    <w:p w14:paraId="3C535D5C" w14:textId="77777777" w:rsidR="00B8638C" w:rsidRDefault="00B8638C" w:rsidP="0028718A">
      <w:pPr>
        <w:spacing w:after="5" w:line="249" w:lineRule="auto"/>
        <w:ind w:right="93"/>
      </w:pPr>
    </w:p>
    <w:p w14:paraId="58E81385" w14:textId="77777777" w:rsidR="0028718A" w:rsidRDefault="0028718A" w:rsidP="0028718A">
      <w:pPr>
        <w:spacing w:after="5" w:line="249" w:lineRule="auto"/>
        <w:ind w:right="93"/>
      </w:pPr>
      <w:r>
        <w:t>6.1.1.2 Tool Support for Static Testing</w:t>
      </w:r>
    </w:p>
    <w:p w14:paraId="653172A1" w14:textId="77777777" w:rsidR="00B8638C" w:rsidRDefault="00B8638C" w:rsidP="0028718A">
      <w:pPr>
        <w:spacing w:after="5" w:line="249" w:lineRule="auto"/>
        <w:ind w:right="93"/>
      </w:pPr>
    </w:p>
    <w:p w14:paraId="26D20D38" w14:textId="2F004C15" w:rsidR="0028718A" w:rsidRDefault="0028718A" w:rsidP="0028718A">
      <w:pPr>
        <w:spacing w:after="5" w:line="249" w:lineRule="auto"/>
        <w:ind w:right="93"/>
      </w:pPr>
      <w:r>
        <w:t>Static testing tools provide a cost effective way of finding more defects at an earlier stage in the development process.  Examples of these tools include:</w:t>
      </w:r>
    </w:p>
    <w:p w14:paraId="58F229DA" w14:textId="0F2A4753" w:rsidR="0028718A" w:rsidRDefault="0028718A" w:rsidP="004A268B">
      <w:pPr>
        <w:pStyle w:val="ListParagraph"/>
        <w:numPr>
          <w:ilvl w:val="0"/>
          <w:numId w:val="33"/>
        </w:numPr>
        <w:spacing w:after="5" w:line="249" w:lineRule="auto"/>
        <w:ind w:right="93"/>
      </w:pPr>
      <w:r>
        <w:t xml:space="preserve">Review Tools </w:t>
      </w:r>
    </w:p>
    <w:p w14:paraId="71E4EB21" w14:textId="40789E2A" w:rsidR="0028718A" w:rsidRDefault="0028718A" w:rsidP="004A268B">
      <w:pPr>
        <w:pStyle w:val="ListParagraph"/>
        <w:numPr>
          <w:ilvl w:val="0"/>
          <w:numId w:val="33"/>
        </w:numPr>
        <w:spacing w:after="5" w:line="249" w:lineRule="auto"/>
        <w:ind w:right="93"/>
      </w:pPr>
      <w:r>
        <w:t xml:space="preserve">Static Analysis Tools (D) </w:t>
      </w:r>
    </w:p>
    <w:p w14:paraId="761D3D68" w14:textId="5D24CC37" w:rsidR="0028718A" w:rsidRDefault="0028718A" w:rsidP="004A268B">
      <w:pPr>
        <w:pStyle w:val="ListParagraph"/>
        <w:numPr>
          <w:ilvl w:val="0"/>
          <w:numId w:val="33"/>
        </w:numPr>
        <w:spacing w:after="5" w:line="249" w:lineRule="auto"/>
        <w:ind w:right="93"/>
      </w:pPr>
      <w:r>
        <w:t xml:space="preserve">Modeling Tools (D) </w:t>
      </w:r>
    </w:p>
    <w:p w14:paraId="5AC9B8B0" w14:textId="77777777" w:rsidR="0028718A" w:rsidRDefault="0028718A" w:rsidP="0028718A">
      <w:pPr>
        <w:spacing w:after="5" w:line="249" w:lineRule="auto"/>
        <w:ind w:right="93"/>
      </w:pPr>
    </w:p>
    <w:p w14:paraId="07BF2629" w14:textId="77777777" w:rsidR="0028718A" w:rsidRDefault="0028718A" w:rsidP="0028718A">
      <w:pPr>
        <w:spacing w:after="5" w:line="249" w:lineRule="auto"/>
        <w:ind w:right="93"/>
      </w:pPr>
      <w:r>
        <w:t>6.1.1.3 Tool Support for Test Specification</w:t>
      </w:r>
    </w:p>
    <w:p w14:paraId="63FF06C1" w14:textId="77777777" w:rsidR="00B8638C" w:rsidRDefault="00B8638C" w:rsidP="0028718A">
      <w:pPr>
        <w:spacing w:after="5" w:line="249" w:lineRule="auto"/>
        <w:ind w:right="93"/>
      </w:pPr>
    </w:p>
    <w:p w14:paraId="4C42EF61" w14:textId="1FB08861" w:rsidR="0028718A" w:rsidRDefault="0028718A" w:rsidP="0028718A">
      <w:pPr>
        <w:spacing w:after="5" w:line="249" w:lineRule="auto"/>
        <w:ind w:right="93"/>
      </w:pPr>
      <w:r>
        <w:t>Test specification tools aid in the creation of robust test specifications, including test case and test procedure specifications.  E</w:t>
      </w:r>
      <w:r w:rsidR="00B8638C">
        <w:t>xamples of these tools include:</w:t>
      </w:r>
    </w:p>
    <w:p w14:paraId="22BDB788" w14:textId="6E88F899" w:rsidR="0028718A" w:rsidRDefault="0028718A" w:rsidP="004A268B">
      <w:pPr>
        <w:pStyle w:val="ListParagraph"/>
        <w:numPr>
          <w:ilvl w:val="0"/>
          <w:numId w:val="34"/>
        </w:numPr>
        <w:spacing w:after="5" w:line="249" w:lineRule="auto"/>
        <w:ind w:right="93"/>
      </w:pPr>
      <w:r>
        <w:t>Test Design Tools</w:t>
      </w:r>
    </w:p>
    <w:p w14:paraId="6336A4C9" w14:textId="72DAF713" w:rsidR="0028718A" w:rsidRDefault="0028718A" w:rsidP="004A268B">
      <w:pPr>
        <w:pStyle w:val="ListParagraph"/>
        <w:numPr>
          <w:ilvl w:val="0"/>
          <w:numId w:val="34"/>
        </w:numPr>
        <w:spacing w:after="5" w:line="249" w:lineRule="auto"/>
        <w:ind w:right="93"/>
      </w:pPr>
      <w:r>
        <w:t>Test Data Preparation Tools</w:t>
      </w:r>
    </w:p>
    <w:p w14:paraId="425C9EB1" w14:textId="77777777" w:rsidR="0028718A" w:rsidRDefault="0028718A" w:rsidP="0028718A">
      <w:pPr>
        <w:spacing w:after="5" w:line="249" w:lineRule="auto"/>
        <w:ind w:right="93"/>
      </w:pPr>
    </w:p>
    <w:p w14:paraId="7640C6D0" w14:textId="77777777" w:rsidR="0028718A" w:rsidRDefault="0028718A" w:rsidP="0028718A">
      <w:pPr>
        <w:spacing w:after="5" w:line="249" w:lineRule="auto"/>
        <w:ind w:right="93"/>
      </w:pPr>
      <w:r>
        <w:t>6.1.1.4 Tool Support for Test Execution and Logging</w:t>
      </w:r>
    </w:p>
    <w:p w14:paraId="17B5F8C0" w14:textId="77777777" w:rsidR="00B8638C" w:rsidRDefault="00B8638C" w:rsidP="0028718A">
      <w:pPr>
        <w:spacing w:after="5" w:line="249" w:lineRule="auto"/>
        <w:ind w:right="93"/>
      </w:pPr>
    </w:p>
    <w:p w14:paraId="6A4E6C3A" w14:textId="5D28925D" w:rsidR="0028718A" w:rsidRDefault="0028718A" w:rsidP="0028718A">
      <w:pPr>
        <w:spacing w:after="5" w:line="249" w:lineRule="auto"/>
        <w:ind w:right="93"/>
      </w:pPr>
      <w:r>
        <w:t xml:space="preserve">Many tools exist to support and enhance test execution and logging activities. Examples of these tools include:  </w:t>
      </w:r>
    </w:p>
    <w:p w14:paraId="1B5C8A4D" w14:textId="0C35FF6D" w:rsidR="0028718A" w:rsidRDefault="0028718A" w:rsidP="004A268B">
      <w:pPr>
        <w:pStyle w:val="ListParagraph"/>
        <w:numPr>
          <w:ilvl w:val="0"/>
          <w:numId w:val="35"/>
        </w:numPr>
        <w:spacing w:after="5" w:line="249" w:lineRule="auto"/>
        <w:ind w:right="93"/>
      </w:pPr>
      <w:r>
        <w:t xml:space="preserve">Test Execution Tools </w:t>
      </w:r>
    </w:p>
    <w:p w14:paraId="54333A85" w14:textId="79B21273" w:rsidR="0028718A" w:rsidRDefault="0028718A" w:rsidP="004A268B">
      <w:pPr>
        <w:pStyle w:val="ListParagraph"/>
        <w:numPr>
          <w:ilvl w:val="0"/>
          <w:numId w:val="35"/>
        </w:numPr>
        <w:spacing w:after="5" w:line="249" w:lineRule="auto"/>
        <w:ind w:right="93"/>
      </w:pPr>
      <w:r>
        <w:t xml:space="preserve">Test Harness/Unit Test Framework Tools (D) </w:t>
      </w:r>
    </w:p>
    <w:p w14:paraId="08D29567" w14:textId="20F7C96D" w:rsidR="0028718A" w:rsidRDefault="0028718A" w:rsidP="004A268B">
      <w:pPr>
        <w:pStyle w:val="ListParagraph"/>
        <w:numPr>
          <w:ilvl w:val="0"/>
          <w:numId w:val="35"/>
        </w:numPr>
        <w:spacing w:after="5" w:line="249" w:lineRule="auto"/>
        <w:ind w:right="93"/>
      </w:pPr>
      <w:r>
        <w:t xml:space="preserve">Test Comparators </w:t>
      </w:r>
    </w:p>
    <w:p w14:paraId="33D3C275" w14:textId="1CA2A199" w:rsidR="0028718A" w:rsidRDefault="0028718A" w:rsidP="004A268B">
      <w:pPr>
        <w:pStyle w:val="ListParagraph"/>
        <w:numPr>
          <w:ilvl w:val="0"/>
          <w:numId w:val="35"/>
        </w:numPr>
        <w:spacing w:after="5" w:line="249" w:lineRule="auto"/>
        <w:ind w:right="93"/>
      </w:pPr>
      <w:r>
        <w:t xml:space="preserve">Coverage Measurement Tools (D) </w:t>
      </w:r>
    </w:p>
    <w:p w14:paraId="5DD7CAE2" w14:textId="2F0590E8" w:rsidR="0028718A" w:rsidRDefault="0028718A" w:rsidP="004A268B">
      <w:pPr>
        <w:pStyle w:val="ListParagraph"/>
        <w:numPr>
          <w:ilvl w:val="0"/>
          <w:numId w:val="35"/>
        </w:numPr>
        <w:spacing w:after="5" w:line="249" w:lineRule="auto"/>
        <w:ind w:right="93"/>
      </w:pPr>
      <w:r>
        <w:t xml:space="preserve">Security Testing Tools </w:t>
      </w:r>
    </w:p>
    <w:p w14:paraId="3A8F2BC6" w14:textId="77777777" w:rsidR="0028718A" w:rsidRDefault="0028718A" w:rsidP="0028718A">
      <w:pPr>
        <w:spacing w:after="5" w:line="249" w:lineRule="auto"/>
        <w:ind w:right="93"/>
      </w:pPr>
    </w:p>
    <w:p w14:paraId="218F2572" w14:textId="77777777" w:rsidR="0028718A" w:rsidRDefault="0028718A" w:rsidP="0028718A">
      <w:pPr>
        <w:spacing w:after="5" w:line="249" w:lineRule="auto"/>
        <w:ind w:right="93"/>
      </w:pPr>
      <w:r>
        <w:t>6.1.1.5 Tool Support for Performance and Monitoring</w:t>
      </w:r>
    </w:p>
    <w:p w14:paraId="261E3297" w14:textId="77777777" w:rsidR="00B8638C" w:rsidRDefault="00B8638C" w:rsidP="0028718A">
      <w:pPr>
        <w:spacing w:after="5" w:line="249" w:lineRule="auto"/>
        <w:ind w:right="93"/>
      </w:pPr>
    </w:p>
    <w:p w14:paraId="05D29592" w14:textId="2F0BA84E" w:rsidR="0028718A" w:rsidRDefault="0028718A" w:rsidP="0028718A">
      <w:pPr>
        <w:spacing w:after="5" w:line="249" w:lineRule="auto"/>
        <w:ind w:right="93"/>
      </w:pPr>
      <w:r>
        <w:t>Performance and Monitoring tools are essential in supporting these testing activities, as they cannot effectively be performed manually.  E</w:t>
      </w:r>
      <w:r w:rsidR="004A268B">
        <w:t>xamples of these tools include:</w:t>
      </w:r>
    </w:p>
    <w:p w14:paraId="4CC428DA" w14:textId="1DD1BCE8" w:rsidR="0028718A" w:rsidRDefault="0028718A" w:rsidP="004A268B">
      <w:pPr>
        <w:pStyle w:val="ListParagraph"/>
        <w:numPr>
          <w:ilvl w:val="0"/>
          <w:numId w:val="36"/>
        </w:numPr>
        <w:spacing w:after="5" w:line="249" w:lineRule="auto"/>
        <w:ind w:right="93"/>
      </w:pPr>
      <w:r>
        <w:t xml:space="preserve">Dynamic Analysis Tools (D) </w:t>
      </w:r>
    </w:p>
    <w:p w14:paraId="2AC170E0" w14:textId="0B5731CA" w:rsidR="0028718A" w:rsidRDefault="0028718A" w:rsidP="004A268B">
      <w:pPr>
        <w:pStyle w:val="ListParagraph"/>
        <w:numPr>
          <w:ilvl w:val="0"/>
          <w:numId w:val="36"/>
        </w:numPr>
        <w:spacing w:after="5" w:line="249" w:lineRule="auto"/>
        <w:ind w:right="93"/>
      </w:pPr>
      <w:r>
        <w:t xml:space="preserve">Performance Testing/Load Testing/Stress Testing Tools </w:t>
      </w:r>
    </w:p>
    <w:p w14:paraId="5A1410DF" w14:textId="119731F0" w:rsidR="0028718A" w:rsidRDefault="0028718A" w:rsidP="004A268B">
      <w:pPr>
        <w:pStyle w:val="ListParagraph"/>
        <w:numPr>
          <w:ilvl w:val="0"/>
          <w:numId w:val="36"/>
        </w:numPr>
        <w:spacing w:after="5" w:line="249" w:lineRule="auto"/>
        <w:ind w:right="93"/>
      </w:pPr>
      <w:r>
        <w:lastRenderedPageBreak/>
        <w:t xml:space="preserve">Monitoring Tools </w:t>
      </w:r>
    </w:p>
    <w:p w14:paraId="4ED83080" w14:textId="77777777" w:rsidR="0028718A" w:rsidRDefault="0028718A" w:rsidP="0028718A">
      <w:pPr>
        <w:spacing w:after="5" w:line="249" w:lineRule="auto"/>
        <w:ind w:right="93"/>
      </w:pPr>
    </w:p>
    <w:p w14:paraId="56C97125" w14:textId="77777777" w:rsidR="0028718A" w:rsidRDefault="0028718A" w:rsidP="0028718A">
      <w:pPr>
        <w:spacing w:after="5" w:line="249" w:lineRule="auto"/>
        <w:ind w:right="93"/>
      </w:pPr>
      <w:r>
        <w:t>6.1.1.6 Tool Support for Specialized Testing Needs</w:t>
      </w:r>
    </w:p>
    <w:p w14:paraId="1248C329" w14:textId="77777777" w:rsidR="004A268B" w:rsidRDefault="004A268B" w:rsidP="0028718A">
      <w:pPr>
        <w:spacing w:after="5" w:line="249" w:lineRule="auto"/>
        <w:ind w:right="93"/>
      </w:pPr>
    </w:p>
    <w:p w14:paraId="595D8EAD" w14:textId="4F072B11" w:rsidR="0028718A" w:rsidRDefault="0028718A" w:rsidP="0028718A">
      <w:pPr>
        <w:spacing w:after="5" w:line="249" w:lineRule="auto"/>
        <w:ind w:right="93"/>
      </w:pPr>
      <w:r>
        <w:t xml:space="preserve">In addition to tools that support the general testing process, there are many other tools that support more specific testing issues. Examples of these include tools that focus on data quality assessment, data conversion and migration, usability testing, accessibility testing, localization testing and other highly </w:t>
      </w:r>
      <w:r w:rsidR="004A268B">
        <w:t>specialized testing activities.</w:t>
      </w:r>
    </w:p>
    <w:p w14:paraId="753779D5" w14:textId="77777777" w:rsidR="0028718A" w:rsidRDefault="0028718A" w:rsidP="0028718A">
      <w:pPr>
        <w:spacing w:after="5" w:line="249" w:lineRule="auto"/>
        <w:ind w:right="93"/>
      </w:pPr>
    </w:p>
    <w:p w14:paraId="6C49CB4D" w14:textId="77777777" w:rsidR="0028718A" w:rsidRDefault="0028718A" w:rsidP="0028718A">
      <w:pPr>
        <w:spacing w:after="5" w:line="249" w:lineRule="auto"/>
        <w:ind w:right="93"/>
      </w:pPr>
      <w:r>
        <w:t>6.1.2 Benefits and Risks of Automated Test Tools and Execution</w:t>
      </w:r>
    </w:p>
    <w:p w14:paraId="4F841C1D" w14:textId="77777777" w:rsidR="00B8638C" w:rsidRDefault="00B8638C" w:rsidP="0028718A">
      <w:pPr>
        <w:spacing w:after="5" w:line="249" w:lineRule="auto"/>
        <w:ind w:right="93"/>
      </w:pPr>
    </w:p>
    <w:p w14:paraId="66092A9A" w14:textId="77777777" w:rsidR="0028718A" w:rsidRDefault="0028718A" w:rsidP="0028718A">
      <w:pPr>
        <w:spacing w:after="5" w:line="249" w:lineRule="auto"/>
        <w:ind w:right="93"/>
      </w:pPr>
      <w:r>
        <w:t>Simply purchasing or leasing a tool does not guarantee success with that tool. Each type of tool may require additional effort to achieve real and lasting benefits. There are potential benefits and opportunities with the use of tools in testing, but there are also risks.</w:t>
      </w:r>
    </w:p>
    <w:p w14:paraId="08B449DD" w14:textId="77777777" w:rsidR="0028718A" w:rsidRDefault="0028718A" w:rsidP="0028718A">
      <w:pPr>
        <w:spacing w:after="5" w:line="249" w:lineRule="auto"/>
        <w:ind w:right="93"/>
      </w:pPr>
      <w:r>
        <w:t xml:space="preserve"> </w:t>
      </w:r>
    </w:p>
    <w:p w14:paraId="078256B1" w14:textId="77777777" w:rsidR="0028718A" w:rsidRDefault="0028718A" w:rsidP="0028718A">
      <w:pPr>
        <w:spacing w:after="5" w:line="249" w:lineRule="auto"/>
        <w:ind w:right="93"/>
      </w:pPr>
      <w:r>
        <w:t xml:space="preserve">Potential benefits of using automated tools and execution include: </w:t>
      </w:r>
    </w:p>
    <w:p w14:paraId="2E4468A4" w14:textId="610C1CC4" w:rsidR="0028718A" w:rsidRDefault="0028718A" w:rsidP="004A268B">
      <w:pPr>
        <w:pStyle w:val="ListParagraph"/>
        <w:numPr>
          <w:ilvl w:val="0"/>
          <w:numId w:val="37"/>
        </w:numPr>
        <w:spacing w:after="5" w:line="249" w:lineRule="auto"/>
        <w:ind w:right="93"/>
      </w:pPr>
      <w:r>
        <w:t xml:space="preserve">Repetitive work is reduced (e.g., running regression tests, re-entering the same test data, and checking against coding standards) </w:t>
      </w:r>
    </w:p>
    <w:p w14:paraId="116F3918" w14:textId="28B87321" w:rsidR="0028718A" w:rsidRDefault="0028718A" w:rsidP="004A268B">
      <w:pPr>
        <w:pStyle w:val="ListParagraph"/>
        <w:numPr>
          <w:ilvl w:val="0"/>
          <w:numId w:val="37"/>
        </w:numPr>
        <w:spacing w:after="5" w:line="249" w:lineRule="auto"/>
        <w:ind w:right="93"/>
      </w:pPr>
      <w:r>
        <w:t xml:space="preserve">Greater consistency and repeatability (e.g., tests executed by a tool in the same order with the same frequency, and tests derived from requirements) </w:t>
      </w:r>
    </w:p>
    <w:p w14:paraId="72EDF534" w14:textId="4725905B" w:rsidR="0028718A" w:rsidRDefault="0028718A" w:rsidP="004A268B">
      <w:pPr>
        <w:pStyle w:val="ListParagraph"/>
        <w:numPr>
          <w:ilvl w:val="0"/>
          <w:numId w:val="37"/>
        </w:numPr>
        <w:spacing w:after="5" w:line="249" w:lineRule="auto"/>
        <w:ind w:right="93"/>
      </w:pPr>
      <w:r>
        <w:t xml:space="preserve">Objective assessment (e.g., static measures, coverage) </w:t>
      </w:r>
    </w:p>
    <w:p w14:paraId="2DE4C188" w14:textId="071FC4F6" w:rsidR="0028718A" w:rsidRDefault="0028718A" w:rsidP="004A268B">
      <w:pPr>
        <w:pStyle w:val="ListParagraph"/>
        <w:numPr>
          <w:ilvl w:val="0"/>
          <w:numId w:val="37"/>
        </w:numPr>
        <w:spacing w:after="5" w:line="249" w:lineRule="auto"/>
        <w:ind w:right="93"/>
      </w:pPr>
      <w:r>
        <w:t xml:space="preserve">Ease of access to information about tests or testing (e.g., statistics and graphs about test progress, incident rates and performance) </w:t>
      </w:r>
    </w:p>
    <w:p w14:paraId="3BE138C7" w14:textId="77777777" w:rsidR="0028718A" w:rsidRDefault="0028718A" w:rsidP="0028718A">
      <w:pPr>
        <w:spacing w:after="5" w:line="249" w:lineRule="auto"/>
        <w:ind w:right="93"/>
      </w:pPr>
      <w:r>
        <w:t xml:space="preserve"> </w:t>
      </w:r>
    </w:p>
    <w:p w14:paraId="4A4BF0E0" w14:textId="77777777" w:rsidR="0028718A" w:rsidRDefault="0028718A" w:rsidP="0028718A">
      <w:pPr>
        <w:spacing w:after="5" w:line="249" w:lineRule="auto"/>
        <w:ind w:right="93"/>
      </w:pPr>
      <w:r>
        <w:t xml:space="preserve">Risks of using automated tools include: </w:t>
      </w:r>
    </w:p>
    <w:p w14:paraId="5E649F42" w14:textId="264E0BF6" w:rsidR="0028718A" w:rsidRDefault="0028718A" w:rsidP="004A268B">
      <w:pPr>
        <w:pStyle w:val="ListParagraph"/>
        <w:numPr>
          <w:ilvl w:val="0"/>
          <w:numId w:val="38"/>
        </w:numPr>
        <w:spacing w:after="5" w:line="249" w:lineRule="auto"/>
        <w:ind w:right="93"/>
      </w:pPr>
      <w:r>
        <w:t xml:space="preserve">Unrealistic expectations for the tool (including functionality and ease of use) </w:t>
      </w:r>
    </w:p>
    <w:p w14:paraId="553E97AB" w14:textId="1B2DABB8" w:rsidR="0028718A" w:rsidRDefault="0028718A" w:rsidP="004A268B">
      <w:pPr>
        <w:pStyle w:val="ListParagraph"/>
        <w:numPr>
          <w:ilvl w:val="0"/>
          <w:numId w:val="38"/>
        </w:numPr>
        <w:spacing w:after="5" w:line="249" w:lineRule="auto"/>
        <w:ind w:right="93"/>
      </w:pPr>
      <w:r>
        <w:t xml:space="preserve">Underestimating the time, cost and effort for the initial introduction of a tool (including training and external expertise) </w:t>
      </w:r>
    </w:p>
    <w:p w14:paraId="5D4D5C27" w14:textId="42217308" w:rsidR="0028718A" w:rsidRDefault="0028718A" w:rsidP="004A268B">
      <w:pPr>
        <w:pStyle w:val="ListParagraph"/>
        <w:numPr>
          <w:ilvl w:val="0"/>
          <w:numId w:val="38"/>
        </w:numPr>
        <w:spacing w:after="5" w:line="249" w:lineRule="auto"/>
        <w:ind w:right="93"/>
      </w:pPr>
      <w:r>
        <w:t xml:space="preserve">Underestimating the time and effort needed to achieve significant and continuing benefits from the tool (including the need for changes in the testing process and continuous improvement of the way the tool is used) </w:t>
      </w:r>
    </w:p>
    <w:p w14:paraId="7BD5269F" w14:textId="1846D4CC" w:rsidR="0028718A" w:rsidRDefault="0028718A" w:rsidP="004A268B">
      <w:pPr>
        <w:pStyle w:val="ListParagraph"/>
        <w:numPr>
          <w:ilvl w:val="0"/>
          <w:numId w:val="38"/>
        </w:numPr>
        <w:spacing w:after="5" w:line="249" w:lineRule="auto"/>
        <w:ind w:right="93"/>
      </w:pPr>
      <w:r>
        <w:t xml:space="preserve">Underestimating the effort required to maintain the test assets generated by the tool </w:t>
      </w:r>
    </w:p>
    <w:p w14:paraId="3B379587" w14:textId="705E563F" w:rsidR="0028718A" w:rsidRDefault="0028718A" w:rsidP="004A268B">
      <w:pPr>
        <w:pStyle w:val="ListParagraph"/>
        <w:numPr>
          <w:ilvl w:val="0"/>
          <w:numId w:val="38"/>
        </w:numPr>
        <w:spacing w:after="5" w:line="249" w:lineRule="auto"/>
        <w:ind w:right="93"/>
      </w:pPr>
      <w:r>
        <w:t xml:space="preserve">Over-reliance on the tool (replacement for test design or use of automated testing where manual testing would be better) </w:t>
      </w:r>
    </w:p>
    <w:p w14:paraId="5E7027F2" w14:textId="6E1F9B4E" w:rsidR="0028718A" w:rsidRDefault="0028718A" w:rsidP="004A268B">
      <w:pPr>
        <w:pStyle w:val="ListParagraph"/>
        <w:numPr>
          <w:ilvl w:val="0"/>
          <w:numId w:val="38"/>
        </w:numPr>
        <w:spacing w:after="5" w:line="249" w:lineRule="auto"/>
        <w:ind w:right="93"/>
      </w:pPr>
      <w:r>
        <w:t xml:space="preserve">Neglecting version control of test assets within the tool </w:t>
      </w:r>
    </w:p>
    <w:p w14:paraId="0FB948D5" w14:textId="4D95F93E" w:rsidR="0028718A" w:rsidRDefault="0028718A" w:rsidP="004A268B">
      <w:pPr>
        <w:pStyle w:val="ListParagraph"/>
        <w:numPr>
          <w:ilvl w:val="0"/>
          <w:numId w:val="38"/>
        </w:numPr>
        <w:spacing w:after="5" w:line="249" w:lineRule="auto"/>
        <w:ind w:right="93"/>
      </w:pPr>
      <w:r>
        <w:t xml:space="preserve">Neglecting relationships and interoperability issues between critical tools, such as requirements management tools, version control tools, incident management tools, defect tracking tools and tools from multiple vendors </w:t>
      </w:r>
    </w:p>
    <w:p w14:paraId="522BC5A8" w14:textId="0D87ADBF" w:rsidR="0028718A" w:rsidRDefault="0028718A" w:rsidP="004A268B">
      <w:pPr>
        <w:pStyle w:val="ListParagraph"/>
        <w:numPr>
          <w:ilvl w:val="0"/>
          <w:numId w:val="38"/>
        </w:numPr>
        <w:spacing w:after="5" w:line="249" w:lineRule="auto"/>
        <w:ind w:right="93"/>
      </w:pPr>
      <w:r>
        <w:lastRenderedPageBreak/>
        <w:t xml:space="preserve">Risk of tool vendor going out of business, retiring the tool, or selling the tool to a different vendor </w:t>
      </w:r>
    </w:p>
    <w:p w14:paraId="744A934C" w14:textId="29213348" w:rsidR="0028718A" w:rsidRDefault="0028718A" w:rsidP="004A268B">
      <w:pPr>
        <w:pStyle w:val="ListParagraph"/>
        <w:numPr>
          <w:ilvl w:val="0"/>
          <w:numId w:val="38"/>
        </w:numPr>
        <w:spacing w:after="5" w:line="249" w:lineRule="auto"/>
        <w:ind w:right="93"/>
      </w:pPr>
      <w:r>
        <w:t xml:space="preserve">Poor response from vendor for support, upgrades, and defect fixes </w:t>
      </w:r>
    </w:p>
    <w:p w14:paraId="44706429" w14:textId="77777777" w:rsidR="004A268B" w:rsidRDefault="0028718A" w:rsidP="004A268B">
      <w:pPr>
        <w:pStyle w:val="ListParagraph"/>
        <w:numPr>
          <w:ilvl w:val="0"/>
          <w:numId w:val="38"/>
        </w:numPr>
        <w:spacing w:after="5" w:line="249" w:lineRule="auto"/>
        <w:ind w:right="93"/>
      </w:pPr>
      <w:r>
        <w:t xml:space="preserve">Risk of suspension of open-source / free tool project </w:t>
      </w:r>
    </w:p>
    <w:p w14:paraId="1A1F32B6" w14:textId="26BF471F" w:rsidR="0028718A" w:rsidRDefault="0028718A" w:rsidP="004A268B">
      <w:pPr>
        <w:pStyle w:val="ListParagraph"/>
        <w:numPr>
          <w:ilvl w:val="0"/>
          <w:numId w:val="38"/>
        </w:numPr>
        <w:spacing w:after="5" w:line="249" w:lineRule="auto"/>
        <w:ind w:right="93"/>
      </w:pPr>
      <w:r>
        <w:t xml:space="preserve">Unforeseen, such as the inability to support a new platform </w:t>
      </w:r>
    </w:p>
    <w:p w14:paraId="39E92E88" w14:textId="77777777" w:rsidR="0028718A" w:rsidRDefault="0028718A" w:rsidP="0028718A">
      <w:pPr>
        <w:spacing w:after="5" w:line="249" w:lineRule="auto"/>
        <w:ind w:right="93"/>
      </w:pPr>
    </w:p>
    <w:p w14:paraId="41AAFD02" w14:textId="77777777" w:rsidR="0028718A" w:rsidRDefault="0028718A" w:rsidP="0028718A">
      <w:pPr>
        <w:spacing w:after="5" w:line="249" w:lineRule="auto"/>
        <w:ind w:right="93"/>
      </w:pPr>
      <w:r>
        <w:t>6.1.3 Special Considerations for Some Types of Tools</w:t>
      </w:r>
    </w:p>
    <w:p w14:paraId="5F1B1A8D" w14:textId="77777777" w:rsidR="004C0EED" w:rsidRDefault="004C0EED" w:rsidP="0028718A">
      <w:pPr>
        <w:spacing w:after="5" w:line="249" w:lineRule="auto"/>
        <w:ind w:right="93"/>
      </w:pPr>
    </w:p>
    <w:p w14:paraId="57B91B41" w14:textId="77777777" w:rsidR="0028718A" w:rsidRDefault="0028718A" w:rsidP="0028718A">
      <w:pPr>
        <w:spacing w:after="5" w:line="249" w:lineRule="auto"/>
        <w:ind w:right="93"/>
      </w:pPr>
      <w:r>
        <w:t xml:space="preserve">Test Execution Tools </w:t>
      </w:r>
    </w:p>
    <w:p w14:paraId="2DD684AA" w14:textId="77777777" w:rsidR="004C0EED" w:rsidRDefault="004C0EED" w:rsidP="0028718A">
      <w:pPr>
        <w:spacing w:after="5" w:line="249" w:lineRule="auto"/>
        <w:ind w:right="93"/>
      </w:pPr>
    </w:p>
    <w:p w14:paraId="73576B2C" w14:textId="77777777" w:rsidR="0028718A" w:rsidRDefault="0028718A" w:rsidP="0028718A">
      <w:pPr>
        <w:spacing w:after="5" w:line="249" w:lineRule="auto"/>
        <w:ind w:right="93"/>
      </w:pPr>
      <w:r>
        <w:t xml:space="preserve">Test execution tools execute test objects using automated test scripts. This type of tool often requires significant effort in order to achieve significant benefits. </w:t>
      </w:r>
    </w:p>
    <w:p w14:paraId="7BB759A9" w14:textId="77777777" w:rsidR="0028718A" w:rsidRDefault="0028718A" w:rsidP="0028718A">
      <w:pPr>
        <w:spacing w:after="5" w:line="249" w:lineRule="auto"/>
        <w:ind w:right="93"/>
      </w:pPr>
      <w:r>
        <w:t xml:space="preserve"> </w:t>
      </w:r>
    </w:p>
    <w:p w14:paraId="43F7B124" w14:textId="77777777" w:rsidR="0028718A" w:rsidRDefault="0028718A" w:rsidP="0028718A">
      <w:pPr>
        <w:spacing w:after="5" w:line="249" w:lineRule="auto"/>
        <w:ind w:right="93"/>
      </w:pPr>
      <w:r>
        <w:t xml:space="preserve">Capturing tests by recording the actions of a manual tester seems attractive, but this approach does not scale to large numbers of automated test scripts. A captured script is a linear representation with specific data and actions as part of each script. This type of script may be unstable when unexpected events occur. </w:t>
      </w:r>
    </w:p>
    <w:p w14:paraId="10537897" w14:textId="77777777" w:rsidR="0028718A" w:rsidRDefault="0028718A" w:rsidP="0028718A">
      <w:pPr>
        <w:spacing w:after="5" w:line="249" w:lineRule="auto"/>
        <w:ind w:right="93"/>
      </w:pPr>
      <w:r>
        <w:t xml:space="preserve"> </w:t>
      </w:r>
    </w:p>
    <w:p w14:paraId="6D45E968" w14:textId="77777777" w:rsidR="0028718A" w:rsidRDefault="0028718A" w:rsidP="0028718A">
      <w:pPr>
        <w:spacing w:after="5" w:line="249" w:lineRule="auto"/>
        <w:ind w:right="93"/>
      </w:pPr>
      <w:r>
        <w:t xml:space="preserve">A data-driven testing approach separates out the test inputs (the data), usually into a </w:t>
      </w:r>
      <w:proofErr w:type="spellStart"/>
      <w:r>
        <w:t>spreadsheet</w:t>
      </w:r>
      <w:proofErr w:type="spellEnd"/>
      <w:r>
        <w:t xml:space="preserve">, and uses a more generic test script that can read the input data and execute the same test script with different data. Testers who are not familiar with the scripting language can then create the test data for these predefined scripts.  </w:t>
      </w:r>
    </w:p>
    <w:p w14:paraId="2E182F99" w14:textId="77777777" w:rsidR="0028718A" w:rsidRDefault="0028718A" w:rsidP="0028718A">
      <w:pPr>
        <w:spacing w:after="5" w:line="249" w:lineRule="auto"/>
        <w:ind w:right="93"/>
      </w:pPr>
    </w:p>
    <w:p w14:paraId="70E6BAF3" w14:textId="77777777" w:rsidR="0028718A" w:rsidRDefault="0028718A" w:rsidP="0028718A">
      <w:pPr>
        <w:spacing w:after="5" w:line="249" w:lineRule="auto"/>
        <w:ind w:right="93"/>
      </w:pPr>
      <w:r>
        <w:t xml:space="preserve">In a keyword-driven testing approach, the </w:t>
      </w:r>
      <w:proofErr w:type="spellStart"/>
      <w:r>
        <w:t>spreadsheet</w:t>
      </w:r>
      <w:proofErr w:type="spellEnd"/>
      <w:r>
        <w:t xml:space="preserve"> contains keywords describing the actions to be taken (also called action words), and test data. Testers (even if they are not familiar with the scripting language) can then define tests using the keywords, which can be tailored to the application being tested.  </w:t>
      </w:r>
    </w:p>
    <w:p w14:paraId="5E9EE939" w14:textId="77777777" w:rsidR="0028718A" w:rsidRDefault="0028718A" w:rsidP="0028718A">
      <w:pPr>
        <w:spacing w:after="5" w:line="249" w:lineRule="auto"/>
        <w:ind w:right="93"/>
      </w:pPr>
      <w:r>
        <w:t xml:space="preserve"> </w:t>
      </w:r>
    </w:p>
    <w:p w14:paraId="11660DBF" w14:textId="77777777" w:rsidR="0028718A" w:rsidRDefault="0028718A" w:rsidP="0028718A">
      <w:pPr>
        <w:spacing w:after="5" w:line="249" w:lineRule="auto"/>
        <w:ind w:right="93"/>
      </w:pPr>
      <w:r>
        <w:t xml:space="preserve">Technical expertise in the scripting language is needed for all approaches (either by testers or by specialists in test automation). </w:t>
      </w:r>
    </w:p>
    <w:p w14:paraId="132A0A4B" w14:textId="77777777" w:rsidR="0028718A" w:rsidRDefault="0028718A" w:rsidP="0028718A">
      <w:pPr>
        <w:spacing w:after="5" w:line="249" w:lineRule="auto"/>
        <w:ind w:right="93"/>
      </w:pPr>
      <w:r>
        <w:t xml:space="preserve"> </w:t>
      </w:r>
    </w:p>
    <w:p w14:paraId="4ED991AC" w14:textId="77777777" w:rsidR="0028718A" w:rsidRDefault="0028718A" w:rsidP="0028718A">
      <w:pPr>
        <w:spacing w:after="5" w:line="249" w:lineRule="auto"/>
        <w:ind w:right="93"/>
      </w:pPr>
      <w:r>
        <w:t xml:space="preserve">Regardless of the scripting technique used, the expected results for each test need to be stored for later comparison. </w:t>
      </w:r>
    </w:p>
    <w:p w14:paraId="0BB656B1" w14:textId="77777777" w:rsidR="0028718A" w:rsidRDefault="0028718A" w:rsidP="0028718A">
      <w:pPr>
        <w:spacing w:after="5" w:line="249" w:lineRule="auto"/>
        <w:ind w:right="93"/>
      </w:pPr>
      <w:r>
        <w:t xml:space="preserve"> </w:t>
      </w:r>
    </w:p>
    <w:p w14:paraId="6D288AA8" w14:textId="77777777" w:rsidR="0028718A" w:rsidRDefault="0028718A" w:rsidP="0028718A">
      <w:pPr>
        <w:spacing w:after="5" w:line="249" w:lineRule="auto"/>
        <w:ind w:right="93"/>
      </w:pPr>
      <w:r>
        <w:t xml:space="preserve">Static Analysis Tools </w:t>
      </w:r>
    </w:p>
    <w:p w14:paraId="19AC47C0" w14:textId="77777777" w:rsidR="004C0EED" w:rsidRDefault="004C0EED" w:rsidP="0028718A">
      <w:pPr>
        <w:spacing w:after="5" w:line="249" w:lineRule="auto"/>
        <w:ind w:right="93"/>
      </w:pPr>
    </w:p>
    <w:p w14:paraId="475C3E60" w14:textId="77777777" w:rsidR="0028718A" w:rsidRDefault="0028718A" w:rsidP="0028718A">
      <w:pPr>
        <w:spacing w:after="5" w:line="249" w:lineRule="auto"/>
        <w:ind w:right="93"/>
      </w:pPr>
      <w:r>
        <w:t xml:space="preserve">Static analysis tools applied to source code can enforce coding standards, but if applied to existing code, may generate a large quantity of non-critical messages. Warning messages do not stop the code from being translated into an executable program, but ideally should be addressed so that maintenance of the code is easier in the future. A gradual implementation of the analysis tool with initial filters to exclude some messages is an effective approach. </w:t>
      </w:r>
    </w:p>
    <w:p w14:paraId="38D1BFB8" w14:textId="77777777" w:rsidR="0028718A" w:rsidRDefault="0028718A" w:rsidP="0028718A">
      <w:pPr>
        <w:spacing w:after="5" w:line="249" w:lineRule="auto"/>
        <w:ind w:right="93"/>
      </w:pPr>
      <w:r>
        <w:t xml:space="preserve"> </w:t>
      </w:r>
    </w:p>
    <w:p w14:paraId="61B4BD53" w14:textId="77777777" w:rsidR="0028718A" w:rsidRDefault="0028718A" w:rsidP="0028718A">
      <w:pPr>
        <w:spacing w:after="5" w:line="249" w:lineRule="auto"/>
        <w:ind w:right="93"/>
      </w:pPr>
      <w:r>
        <w:t xml:space="preserve">Test Management Tools </w:t>
      </w:r>
    </w:p>
    <w:p w14:paraId="01494A00" w14:textId="77777777" w:rsidR="004C0EED" w:rsidRDefault="004C0EED" w:rsidP="0028718A">
      <w:pPr>
        <w:spacing w:after="5" w:line="249" w:lineRule="auto"/>
        <w:ind w:right="93"/>
      </w:pPr>
    </w:p>
    <w:p w14:paraId="6DCFFDEE" w14:textId="77777777" w:rsidR="0028718A" w:rsidRDefault="0028718A" w:rsidP="0028718A">
      <w:pPr>
        <w:spacing w:after="5" w:line="249" w:lineRule="auto"/>
        <w:ind w:right="93"/>
      </w:pPr>
      <w:r>
        <w:t xml:space="preserve">Test management tools ideally need to interface with other tools or </w:t>
      </w:r>
      <w:proofErr w:type="spellStart"/>
      <w:r>
        <w:t>spreadsheets</w:t>
      </w:r>
      <w:proofErr w:type="spellEnd"/>
      <w:r>
        <w:t xml:space="preserve"> in order to produce useful information in a format that fits the needs of the organization. </w:t>
      </w:r>
    </w:p>
    <w:p w14:paraId="5F4D7910" w14:textId="77777777" w:rsidR="0028718A" w:rsidRDefault="0028718A" w:rsidP="0028718A">
      <w:pPr>
        <w:spacing w:after="5" w:line="249" w:lineRule="auto"/>
        <w:ind w:right="93"/>
      </w:pPr>
    </w:p>
    <w:p w14:paraId="3A2A4057" w14:textId="77777777" w:rsidR="0028718A" w:rsidRDefault="0028718A" w:rsidP="0028718A">
      <w:pPr>
        <w:spacing w:after="5" w:line="249" w:lineRule="auto"/>
        <w:ind w:right="93"/>
      </w:pPr>
    </w:p>
    <w:p w14:paraId="01F3282B" w14:textId="77777777" w:rsidR="0028718A" w:rsidRDefault="0028718A" w:rsidP="0028718A">
      <w:pPr>
        <w:spacing w:after="5" w:line="249" w:lineRule="auto"/>
        <w:ind w:right="93"/>
      </w:pPr>
      <w:r>
        <w:t>6.2 Effective Use of Tools</w:t>
      </w:r>
    </w:p>
    <w:p w14:paraId="6858B5F0" w14:textId="77777777" w:rsidR="0028718A" w:rsidRDefault="0028718A" w:rsidP="0028718A">
      <w:pPr>
        <w:spacing w:after="5" w:line="249" w:lineRule="auto"/>
        <w:ind w:right="93"/>
      </w:pPr>
      <w:r>
        <w:lastRenderedPageBreak/>
        <w:t>Have an introduction here</w:t>
      </w:r>
    </w:p>
    <w:p w14:paraId="2E489A7F" w14:textId="77777777" w:rsidR="0028718A" w:rsidRDefault="0028718A" w:rsidP="0028718A">
      <w:pPr>
        <w:spacing w:after="5" w:line="249" w:lineRule="auto"/>
        <w:ind w:right="93"/>
      </w:pPr>
    </w:p>
    <w:p w14:paraId="325BD09B" w14:textId="7EB1DD06" w:rsidR="0028718A" w:rsidRDefault="0028718A" w:rsidP="0028718A">
      <w:pPr>
        <w:spacing w:after="5" w:line="249" w:lineRule="auto"/>
        <w:ind w:right="93"/>
      </w:pPr>
      <w:r>
        <w:t xml:space="preserve">6.2.1 Main </w:t>
      </w:r>
      <w:r w:rsidR="00AA3BF3">
        <w:t>principles</w:t>
      </w:r>
      <w:r>
        <w:t xml:space="preserve"> for selecting tools </w:t>
      </w:r>
    </w:p>
    <w:p w14:paraId="76AB69EB" w14:textId="77777777" w:rsidR="00944B7D" w:rsidRDefault="00944B7D" w:rsidP="0028718A">
      <w:pPr>
        <w:spacing w:after="5" w:line="249" w:lineRule="auto"/>
        <w:ind w:right="93"/>
      </w:pPr>
    </w:p>
    <w:p w14:paraId="290B50BD" w14:textId="77777777" w:rsidR="00944B7D" w:rsidRDefault="00944B7D" w:rsidP="00944B7D">
      <w:pPr>
        <w:spacing w:after="5" w:line="249" w:lineRule="auto"/>
        <w:ind w:right="93"/>
      </w:pPr>
      <w:r>
        <w:t xml:space="preserve">The main considerations in selecting a tool for an organization include: </w:t>
      </w:r>
    </w:p>
    <w:p w14:paraId="1C168A62" w14:textId="54534870" w:rsidR="00944B7D" w:rsidRDefault="00944B7D" w:rsidP="00944B7D">
      <w:pPr>
        <w:pStyle w:val="ListParagraph"/>
        <w:numPr>
          <w:ilvl w:val="0"/>
          <w:numId w:val="39"/>
        </w:numPr>
        <w:spacing w:after="5" w:line="249" w:lineRule="auto"/>
        <w:ind w:right="93"/>
      </w:pPr>
      <w:r>
        <w:t xml:space="preserve">Assessment of organizational maturity, strengths and weaknesses and identification of opportunities for an improved test process supported by tools </w:t>
      </w:r>
    </w:p>
    <w:p w14:paraId="27C78BD3" w14:textId="1A0ECC54" w:rsidR="00944B7D" w:rsidRDefault="00944B7D" w:rsidP="00944B7D">
      <w:pPr>
        <w:pStyle w:val="ListParagraph"/>
        <w:numPr>
          <w:ilvl w:val="0"/>
          <w:numId w:val="39"/>
        </w:numPr>
        <w:spacing w:after="5" w:line="249" w:lineRule="auto"/>
        <w:ind w:right="93"/>
      </w:pPr>
      <w:r>
        <w:t xml:space="preserve">Evaluation against clear requirements and objective criteria </w:t>
      </w:r>
    </w:p>
    <w:p w14:paraId="2D4BD64D" w14:textId="44C16B9C" w:rsidR="00944B7D" w:rsidRDefault="00944B7D" w:rsidP="00944B7D">
      <w:pPr>
        <w:pStyle w:val="ListParagraph"/>
        <w:numPr>
          <w:ilvl w:val="0"/>
          <w:numId w:val="39"/>
        </w:numPr>
        <w:spacing w:after="5" w:line="249" w:lineRule="auto"/>
        <w:ind w:right="93"/>
      </w:pPr>
      <w:r>
        <w:t xml:space="preserve">A proof-of-concept, by using a test tool during the evaluation phase to establish whether it performs effectively with the software under test and within the current infrastructure or to identify changes needed to that infrastructure to effectively use the tool </w:t>
      </w:r>
    </w:p>
    <w:p w14:paraId="516907BC" w14:textId="4B4A293F" w:rsidR="00944B7D" w:rsidRDefault="00944B7D" w:rsidP="00944B7D">
      <w:pPr>
        <w:pStyle w:val="ListParagraph"/>
        <w:numPr>
          <w:ilvl w:val="0"/>
          <w:numId w:val="39"/>
        </w:numPr>
        <w:spacing w:after="5" w:line="249" w:lineRule="auto"/>
        <w:ind w:right="93"/>
      </w:pPr>
      <w:r>
        <w:t xml:space="preserve">Evaluation of the vendor (including training, support and commercial aspects) or service support suppliers in case of non-commercial tools </w:t>
      </w:r>
    </w:p>
    <w:p w14:paraId="355828C5" w14:textId="77777777" w:rsidR="00944B7D" w:rsidRDefault="00944B7D" w:rsidP="00944B7D">
      <w:pPr>
        <w:pStyle w:val="ListParagraph"/>
        <w:numPr>
          <w:ilvl w:val="0"/>
          <w:numId w:val="39"/>
        </w:numPr>
        <w:spacing w:after="5" w:line="249" w:lineRule="auto"/>
        <w:ind w:right="93"/>
      </w:pPr>
      <w:r>
        <w:t xml:space="preserve">Identification of internal requirements for coaching and mentoring in the use of the tool </w:t>
      </w:r>
    </w:p>
    <w:p w14:paraId="67E51386" w14:textId="77777777" w:rsidR="00944B7D" w:rsidRDefault="00944B7D" w:rsidP="00944B7D">
      <w:pPr>
        <w:pStyle w:val="ListParagraph"/>
        <w:numPr>
          <w:ilvl w:val="0"/>
          <w:numId w:val="39"/>
        </w:numPr>
        <w:spacing w:after="5" w:line="249" w:lineRule="auto"/>
        <w:ind w:right="93"/>
      </w:pPr>
      <w:r>
        <w:t xml:space="preserve">Evaluation of training needs considering the current test team’s test automation skills </w:t>
      </w:r>
    </w:p>
    <w:p w14:paraId="455AA73D" w14:textId="3AE06360" w:rsidR="00944B7D" w:rsidRDefault="00944B7D" w:rsidP="00944B7D">
      <w:pPr>
        <w:pStyle w:val="ListParagraph"/>
        <w:numPr>
          <w:ilvl w:val="0"/>
          <w:numId w:val="39"/>
        </w:numPr>
        <w:spacing w:after="5" w:line="249" w:lineRule="auto"/>
        <w:ind w:right="93"/>
      </w:pPr>
      <w:r>
        <w:t xml:space="preserve">Estimation of a cost-benefit ratio based on a concrete business case </w:t>
      </w:r>
    </w:p>
    <w:p w14:paraId="5292F115" w14:textId="3BF25D68" w:rsidR="0028718A" w:rsidRDefault="00944B7D" w:rsidP="0028718A">
      <w:pPr>
        <w:spacing w:after="5" w:line="249" w:lineRule="auto"/>
        <w:ind w:right="93"/>
      </w:pPr>
      <w:r>
        <w:t xml:space="preserve"> </w:t>
      </w:r>
    </w:p>
    <w:p w14:paraId="6A37965B" w14:textId="6BEE8A5A" w:rsidR="0028718A" w:rsidRDefault="0028718A" w:rsidP="0028718A">
      <w:pPr>
        <w:spacing w:after="5" w:line="249" w:lineRule="auto"/>
        <w:ind w:right="93"/>
      </w:pPr>
      <w:r>
        <w:t xml:space="preserve">6.2.2 Pilot Projects for tool </w:t>
      </w:r>
      <w:r w:rsidR="00300D61">
        <w:t>evaluation</w:t>
      </w:r>
    </w:p>
    <w:p w14:paraId="47D864D6" w14:textId="77777777" w:rsidR="00300D61" w:rsidRDefault="00300D61" w:rsidP="00300D61">
      <w:pPr>
        <w:spacing w:after="5" w:line="249" w:lineRule="auto"/>
        <w:ind w:right="93"/>
      </w:pPr>
    </w:p>
    <w:p w14:paraId="5DD37059" w14:textId="77777777" w:rsidR="00300D61" w:rsidRDefault="00300D61" w:rsidP="00300D61">
      <w:pPr>
        <w:spacing w:after="5" w:line="249" w:lineRule="auto"/>
        <w:ind w:right="93"/>
      </w:pPr>
      <w:r>
        <w:t xml:space="preserve">Introducing the selected tool into an organization starts with a pilot project, which has the following objectives: </w:t>
      </w:r>
    </w:p>
    <w:p w14:paraId="1389EEA3" w14:textId="77777777" w:rsidR="00300D61" w:rsidRDefault="00300D61" w:rsidP="00300D61">
      <w:pPr>
        <w:pStyle w:val="ListParagraph"/>
        <w:numPr>
          <w:ilvl w:val="0"/>
          <w:numId w:val="40"/>
        </w:numPr>
        <w:spacing w:after="5" w:line="249" w:lineRule="auto"/>
        <w:ind w:right="93"/>
      </w:pPr>
      <w:r>
        <w:t xml:space="preserve">Learn more detail about the tool </w:t>
      </w:r>
    </w:p>
    <w:p w14:paraId="2D9490B3" w14:textId="77777777" w:rsidR="00300D61" w:rsidRDefault="00300D61" w:rsidP="00300D61">
      <w:pPr>
        <w:pStyle w:val="ListParagraph"/>
        <w:numPr>
          <w:ilvl w:val="0"/>
          <w:numId w:val="40"/>
        </w:numPr>
        <w:spacing w:after="5" w:line="249" w:lineRule="auto"/>
        <w:ind w:right="93"/>
      </w:pPr>
      <w:r>
        <w:t xml:space="preserve">Evaluate how the tool fits with existing processes and practices, and determine what would need to change </w:t>
      </w:r>
    </w:p>
    <w:p w14:paraId="377FE052" w14:textId="77777777" w:rsidR="00300D61" w:rsidRDefault="00300D61" w:rsidP="00300D61">
      <w:pPr>
        <w:pStyle w:val="ListParagraph"/>
        <w:numPr>
          <w:ilvl w:val="0"/>
          <w:numId w:val="40"/>
        </w:numPr>
        <w:spacing w:after="5" w:line="249" w:lineRule="auto"/>
        <w:ind w:right="93"/>
      </w:pPr>
      <w:r>
        <w:t xml:space="preserve">Decide on standard ways of using, managing, storing and maintaining the tool and the test assets (e.g., deciding on naming conventions for files and tests, creating libraries and defining the modularity of test suites) </w:t>
      </w:r>
    </w:p>
    <w:p w14:paraId="3FCD7398" w14:textId="77777777" w:rsidR="00300D61" w:rsidRDefault="00300D61" w:rsidP="00300D61">
      <w:pPr>
        <w:pStyle w:val="ListParagraph"/>
        <w:numPr>
          <w:ilvl w:val="0"/>
          <w:numId w:val="40"/>
        </w:numPr>
        <w:spacing w:after="5" w:line="249" w:lineRule="auto"/>
        <w:ind w:right="93"/>
      </w:pPr>
      <w:r>
        <w:t>Assess whether the benefits will be achieved at reasonable cost</w:t>
      </w:r>
    </w:p>
    <w:p w14:paraId="3105A03C" w14:textId="77777777" w:rsidR="00FF4808" w:rsidRDefault="00FF4808" w:rsidP="0028718A">
      <w:pPr>
        <w:spacing w:after="5" w:line="249" w:lineRule="auto"/>
        <w:ind w:right="93"/>
      </w:pPr>
    </w:p>
    <w:p w14:paraId="3FFD08A9" w14:textId="77777777" w:rsidR="0028718A" w:rsidRDefault="0028718A" w:rsidP="0028718A">
      <w:pPr>
        <w:spacing w:after="5" w:line="249" w:lineRule="auto"/>
        <w:ind w:right="93"/>
      </w:pPr>
      <w:r>
        <w:t>6.2.3 Success factors for tools in organization</w:t>
      </w:r>
    </w:p>
    <w:p w14:paraId="6546D4B8" w14:textId="77777777" w:rsidR="007B2CC3" w:rsidRDefault="007B2CC3" w:rsidP="007B2CC3">
      <w:pPr>
        <w:spacing w:after="5" w:line="249" w:lineRule="auto"/>
        <w:ind w:right="93"/>
      </w:pPr>
    </w:p>
    <w:p w14:paraId="5BF635D9" w14:textId="0BE3D28F" w:rsidR="007B2CC3" w:rsidRDefault="007B2CC3" w:rsidP="007B2CC3">
      <w:pPr>
        <w:spacing w:after="5" w:line="249" w:lineRule="auto"/>
        <w:ind w:right="93"/>
      </w:pPr>
      <w:r>
        <w:t xml:space="preserve">Success factors for </w:t>
      </w:r>
      <w:r w:rsidR="00A87756">
        <w:t xml:space="preserve">evaluation, implementation, </w:t>
      </w:r>
      <w:r>
        <w:t>deployment</w:t>
      </w:r>
      <w:r w:rsidR="00A87756">
        <w:t>, and on-going support</w:t>
      </w:r>
      <w:r>
        <w:t xml:space="preserve"> of tool</w:t>
      </w:r>
      <w:r w:rsidR="00A87756">
        <w:t>s</w:t>
      </w:r>
      <w:r>
        <w:t xml:space="preserve"> within an organization include: </w:t>
      </w:r>
    </w:p>
    <w:p w14:paraId="0F7CA239" w14:textId="77777777" w:rsidR="007B2CC3" w:rsidRDefault="007B2CC3" w:rsidP="007B2CC3">
      <w:pPr>
        <w:pStyle w:val="ListParagraph"/>
        <w:numPr>
          <w:ilvl w:val="0"/>
          <w:numId w:val="41"/>
        </w:numPr>
        <w:spacing w:after="5" w:line="249" w:lineRule="auto"/>
        <w:ind w:right="93"/>
      </w:pPr>
      <w:r>
        <w:t xml:space="preserve">Rolling out the tool to the rest of the organization incrementally </w:t>
      </w:r>
    </w:p>
    <w:p w14:paraId="3B6816C2" w14:textId="77777777" w:rsidR="007B2CC3" w:rsidRDefault="007B2CC3" w:rsidP="007B2CC3">
      <w:pPr>
        <w:pStyle w:val="ListParagraph"/>
        <w:numPr>
          <w:ilvl w:val="0"/>
          <w:numId w:val="41"/>
        </w:numPr>
        <w:spacing w:after="5" w:line="249" w:lineRule="auto"/>
        <w:ind w:right="93"/>
      </w:pPr>
      <w:r>
        <w:t xml:space="preserve">Adapting and improving processes to fit with the use of the tool </w:t>
      </w:r>
    </w:p>
    <w:p w14:paraId="233DF735" w14:textId="77777777" w:rsidR="007B2CC3" w:rsidRDefault="007B2CC3" w:rsidP="007B2CC3">
      <w:pPr>
        <w:pStyle w:val="ListParagraph"/>
        <w:numPr>
          <w:ilvl w:val="0"/>
          <w:numId w:val="41"/>
        </w:numPr>
        <w:spacing w:after="5" w:line="249" w:lineRule="auto"/>
        <w:ind w:right="93"/>
      </w:pPr>
      <w:r>
        <w:t xml:space="preserve">Providing training and coaching/mentoring for new users </w:t>
      </w:r>
    </w:p>
    <w:p w14:paraId="1B4160DB" w14:textId="77777777" w:rsidR="007B2CC3" w:rsidRDefault="007B2CC3" w:rsidP="007B2CC3">
      <w:pPr>
        <w:pStyle w:val="ListParagraph"/>
        <w:numPr>
          <w:ilvl w:val="0"/>
          <w:numId w:val="41"/>
        </w:numPr>
        <w:spacing w:after="5" w:line="249" w:lineRule="auto"/>
        <w:ind w:right="93"/>
      </w:pPr>
      <w:r>
        <w:lastRenderedPageBreak/>
        <w:t xml:space="preserve">Defining usage guidelines </w:t>
      </w:r>
    </w:p>
    <w:p w14:paraId="362D78AB" w14:textId="77777777" w:rsidR="007B2CC3" w:rsidRDefault="007B2CC3" w:rsidP="007B2CC3">
      <w:pPr>
        <w:pStyle w:val="ListParagraph"/>
        <w:numPr>
          <w:ilvl w:val="0"/>
          <w:numId w:val="41"/>
        </w:numPr>
        <w:spacing w:after="5" w:line="249" w:lineRule="auto"/>
        <w:ind w:right="93"/>
      </w:pPr>
      <w:r>
        <w:t xml:space="preserve">Implementing a way to gather usage information from the actual use </w:t>
      </w:r>
    </w:p>
    <w:p w14:paraId="097AFA10" w14:textId="77777777" w:rsidR="007B2CC3" w:rsidRDefault="007B2CC3" w:rsidP="007B2CC3">
      <w:pPr>
        <w:pStyle w:val="ListParagraph"/>
        <w:numPr>
          <w:ilvl w:val="0"/>
          <w:numId w:val="41"/>
        </w:numPr>
        <w:spacing w:after="5" w:line="249" w:lineRule="auto"/>
        <w:ind w:right="93"/>
      </w:pPr>
      <w:r>
        <w:t xml:space="preserve">Monitoring tool use and benefits </w:t>
      </w:r>
    </w:p>
    <w:p w14:paraId="4DD7E54B" w14:textId="77777777" w:rsidR="007B2CC3" w:rsidRDefault="007B2CC3" w:rsidP="007B2CC3">
      <w:pPr>
        <w:pStyle w:val="ListParagraph"/>
        <w:numPr>
          <w:ilvl w:val="0"/>
          <w:numId w:val="41"/>
        </w:numPr>
        <w:spacing w:after="5" w:line="249" w:lineRule="auto"/>
        <w:ind w:right="93"/>
      </w:pPr>
      <w:r>
        <w:t xml:space="preserve">Providing support for the test team for a given tool </w:t>
      </w:r>
    </w:p>
    <w:p w14:paraId="6E8451E6" w14:textId="77777777" w:rsidR="007B2CC3" w:rsidRDefault="007B2CC3" w:rsidP="007B2CC3">
      <w:pPr>
        <w:pStyle w:val="ListParagraph"/>
        <w:numPr>
          <w:ilvl w:val="0"/>
          <w:numId w:val="41"/>
        </w:numPr>
        <w:spacing w:after="5" w:line="249" w:lineRule="auto"/>
        <w:ind w:right="93"/>
      </w:pPr>
      <w:r>
        <w:t xml:space="preserve">Gathering lessons learned from all teams </w:t>
      </w:r>
    </w:p>
    <w:p w14:paraId="58BC03C3" w14:textId="030B2E88" w:rsidR="0028421A" w:rsidRPr="00361538" w:rsidRDefault="00A41BCD" w:rsidP="00363BAF">
      <w:pPr>
        <w:spacing w:after="5" w:line="249" w:lineRule="auto"/>
        <w:ind w:right="93"/>
      </w:pPr>
      <w:r w:rsidRPr="00361538">
        <w:br w:type="page"/>
      </w:r>
      <w:bookmarkEnd w:id="111"/>
      <w:bookmarkEnd w:id="112"/>
      <w:r w:rsidR="001D5F3D" w:rsidRPr="00361538">
        <w:lastRenderedPageBreak/>
        <w:t xml:space="preserve"> </w:t>
      </w:r>
    </w:p>
    <w:p w14:paraId="3FE9481A" w14:textId="77777777" w:rsidR="00FB21AA" w:rsidRPr="00361538" w:rsidRDefault="00955959" w:rsidP="00363BAF">
      <w:pPr>
        <w:pStyle w:val="Heading1"/>
        <w:jc w:val="both"/>
      </w:pPr>
      <w:bookmarkStart w:id="166" w:name="_Toc378863453"/>
      <w:bookmarkStart w:id="167" w:name="_Toc378863582"/>
      <w:bookmarkStart w:id="168" w:name="_Toc306529608"/>
      <w:bookmarkStart w:id="169" w:name="_Toc306529900"/>
      <w:bookmarkStart w:id="170" w:name="_Toc306530191"/>
      <w:bookmarkStart w:id="171" w:name="_Toc306530481"/>
      <w:bookmarkStart w:id="172" w:name="_Toc307167333"/>
      <w:bookmarkStart w:id="173" w:name="_Toc314339312"/>
      <w:bookmarkStart w:id="174" w:name="_Toc315010486"/>
      <w:bookmarkStart w:id="175" w:name="_Toc315126172"/>
      <w:bookmarkStart w:id="176" w:name="_Toc315171066"/>
      <w:bookmarkStart w:id="177" w:name="_Toc315180111"/>
      <w:bookmarkStart w:id="178" w:name="_Toc315207163"/>
      <w:bookmarkStart w:id="179" w:name="_Toc306529619"/>
      <w:bookmarkStart w:id="180" w:name="_Toc306529911"/>
      <w:bookmarkStart w:id="181" w:name="_Toc306530202"/>
      <w:bookmarkStart w:id="182" w:name="_Toc306530492"/>
      <w:bookmarkStart w:id="183" w:name="_Toc307167344"/>
      <w:bookmarkStart w:id="184" w:name="_Toc314339323"/>
      <w:bookmarkStart w:id="185" w:name="_Toc315010497"/>
      <w:bookmarkStart w:id="186" w:name="_Toc315126183"/>
      <w:bookmarkStart w:id="187" w:name="_Toc315171077"/>
      <w:bookmarkStart w:id="188" w:name="_Toc315180122"/>
      <w:bookmarkStart w:id="189" w:name="_Toc315207174"/>
      <w:bookmarkStart w:id="190" w:name="_Toc306529620"/>
      <w:bookmarkStart w:id="191" w:name="_Toc306529912"/>
      <w:bookmarkStart w:id="192" w:name="_Toc306530203"/>
      <w:bookmarkStart w:id="193" w:name="_Toc306530493"/>
      <w:bookmarkStart w:id="194" w:name="_Toc307167345"/>
      <w:bookmarkStart w:id="195" w:name="_Toc314339324"/>
      <w:bookmarkStart w:id="196" w:name="_Toc315010498"/>
      <w:bookmarkStart w:id="197" w:name="_Toc315126184"/>
      <w:bookmarkStart w:id="198" w:name="_Toc315171078"/>
      <w:bookmarkStart w:id="199" w:name="_Toc315180123"/>
      <w:bookmarkStart w:id="200" w:name="_Toc315207175"/>
      <w:bookmarkStart w:id="201" w:name="_Toc306529621"/>
      <w:bookmarkStart w:id="202" w:name="_Toc306529913"/>
      <w:bookmarkStart w:id="203" w:name="_Toc306530204"/>
      <w:bookmarkStart w:id="204" w:name="_Toc306530494"/>
      <w:bookmarkStart w:id="205" w:name="_Toc307167346"/>
      <w:bookmarkStart w:id="206" w:name="_Toc314339325"/>
      <w:bookmarkStart w:id="207" w:name="_Toc315010499"/>
      <w:bookmarkStart w:id="208" w:name="_Toc315126185"/>
      <w:bookmarkStart w:id="209" w:name="_Toc315171079"/>
      <w:bookmarkStart w:id="210" w:name="_Toc315180124"/>
      <w:bookmarkStart w:id="211" w:name="_Toc315207176"/>
      <w:bookmarkStart w:id="212" w:name="_Toc306529622"/>
      <w:bookmarkStart w:id="213" w:name="_Toc306529914"/>
      <w:bookmarkStart w:id="214" w:name="_Toc306530205"/>
      <w:bookmarkStart w:id="215" w:name="_Toc306530495"/>
      <w:bookmarkStart w:id="216" w:name="_Toc307167347"/>
      <w:bookmarkStart w:id="217" w:name="_Toc314339326"/>
      <w:bookmarkStart w:id="218" w:name="_Toc315010500"/>
      <w:bookmarkStart w:id="219" w:name="_Toc315126186"/>
      <w:bookmarkStart w:id="220" w:name="_Toc315171080"/>
      <w:bookmarkStart w:id="221" w:name="_Toc315180125"/>
      <w:bookmarkStart w:id="222" w:name="_Toc315207177"/>
      <w:bookmarkStart w:id="223" w:name="_Toc306529626"/>
      <w:bookmarkStart w:id="224" w:name="_Toc306529918"/>
      <w:bookmarkStart w:id="225" w:name="_Toc306530209"/>
      <w:bookmarkStart w:id="226" w:name="_Toc306530499"/>
      <w:bookmarkStart w:id="227" w:name="_Toc307167351"/>
      <w:bookmarkStart w:id="228" w:name="_Toc314339330"/>
      <w:bookmarkStart w:id="229" w:name="_Toc315010504"/>
      <w:bookmarkStart w:id="230" w:name="_Toc315126190"/>
      <w:bookmarkStart w:id="231" w:name="_Toc315171084"/>
      <w:bookmarkStart w:id="232" w:name="_Toc315180129"/>
      <w:bookmarkStart w:id="233" w:name="_Toc315207181"/>
      <w:bookmarkStart w:id="234" w:name="_Toc306529634"/>
      <w:bookmarkStart w:id="235" w:name="_Toc306529926"/>
      <w:bookmarkStart w:id="236" w:name="_Toc306530217"/>
      <w:bookmarkStart w:id="237" w:name="_Toc306530507"/>
      <w:bookmarkStart w:id="238" w:name="_Toc307167359"/>
      <w:bookmarkStart w:id="239" w:name="_Toc314339338"/>
      <w:bookmarkStart w:id="240" w:name="_Toc315010512"/>
      <w:bookmarkStart w:id="241" w:name="_Toc315126198"/>
      <w:bookmarkStart w:id="242" w:name="_Toc315171092"/>
      <w:bookmarkStart w:id="243" w:name="_Toc315180137"/>
      <w:bookmarkStart w:id="244" w:name="_Toc315207189"/>
      <w:bookmarkStart w:id="245" w:name="_Toc306529635"/>
      <w:bookmarkStart w:id="246" w:name="_Toc306529927"/>
      <w:bookmarkStart w:id="247" w:name="_Toc306530218"/>
      <w:bookmarkStart w:id="248" w:name="_Toc306530508"/>
      <w:bookmarkStart w:id="249" w:name="_Toc307167360"/>
      <w:bookmarkStart w:id="250" w:name="_Toc314339339"/>
      <w:bookmarkStart w:id="251" w:name="_Toc315010513"/>
      <w:bookmarkStart w:id="252" w:name="_Toc315126199"/>
      <w:bookmarkStart w:id="253" w:name="_Toc315171093"/>
      <w:bookmarkStart w:id="254" w:name="_Toc315180138"/>
      <w:bookmarkStart w:id="255" w:name="_Toc315207190"/>
      <w:bookmarkStart w:id="256" w:name="_Toc299102428"/>
      <w:bookmarkStart w:id="257" w:name="_Toc299106488"/>
      <w:bookmarkStart w:id="258" w:name="_Toc299106729"/>
      <w:bookmarkStart w:id="259" w:name="_Toc302984083"/>
      <w:bookmarkStart w:id="260" w:name="_Toc302986683"/>
      <w:bookmarkStart w:id="261" w:name="_Toc306528927"/>
      <w:bookmarkStart w:id="262" w:name="_Toc306529146"/>
      <w:bookmarkStart w:id="263" w:name="_Toc306529641"/>
      <w:bookmarkStart w:id="264" w:name="_Toc306529933"/>
      <w:bookmarkStart w:id="265" w:name="_Toc306530224"/>
      <w:bookmarkStart w:id="266" w:name="_Toc306530514"/>
      <w:bookmarkStart w:id="267" w:name="_Toc307167366"/>
      <w:bookmarkStart w:id="268" w:name="_Toc314339345"/>
      <w:bookmarkStart w:id="269" w:name="_Toc315010519"/>
      <w:bookmarkStart w:id="270" w:name="_Toc315126205"/>
      <w:bookmarkStart w:id="271" w:name="_Toc315171099"/>
      <w:bookmarkStart w:id="272" w:name="_Toc315180144"/>
      <w:bookmarkStart w:id="273" w:name="_Toc315207196"/>
      <w:bookmarkStart w:id="274" w:name="_Toc299102430"/>
      <w:bookmarkStart w:id="275" w:name="_Toc299106490"/>
      <w:bookmarkStart w:id="276" w:name="_Toc299106731"/>
      <w:bookmarkStart w:id="277" w:name="_Toc302984085"/>
      <w:bookmarkStart w:id="278" w:name="_Toc302986685"/>
      <w:bookmarkStart w:id="279" w:name="_Toc306528929"/>
      <w:bookmarkStart w:id="280" w:name="_Toc306529148"/>
      <w:bookmarkStart w:id="281" w:name="_Toc306529643"/>
      <w:bookmarkStart w:id="282" w:name="_Toc306529935"/>
      <w:bookmarkStart w:id="283" w:name="_Toc306530226"/>
      <w:bookmarkStart w:id="284" w:name="_Toc306530516"/>
      <w:bookmarkStart w:id="285" w:name="_Toc307167368"/>
      <w:bookmarkStart w:id="286" w:name="_Toc314339347"/>
      <w:bookmarkStart w:id="287" w:name="_Toc315010521"/>
      <w:bookmarkStart w:id="288" w:name="_Toc315126207"/>
      <w:bookmarkStart w:id="289" w:name="_Toc315171101"/>
      <w:bookmarkStart w:id="290" w:name="_Toc315180146"/>
      <w:bookmarkStart w:id="291" w:name="_Toc315207198"/>
      <w:bookmarkStart w:id="292" w:name="_Toc299102433"/>
      <w:bookmarkStart w:id="293" w:name="_Toc299106493"/>
      <w:bookmarkStart w:id="294" w:name="_Toc299106734"/>
      <w:bookmarkStart w:id="295" w:name="_Toc302984088"/>
      <w:bookmarkStart w:id="296" w:name="_Toc302986688"/>
      <w:bookmarkStart w:id="297" w:name="_Toc306528932"/>
      <w:bookmarkStart w:id="298" w:name="_Toc306529151"/>
      <w:bookmarkStart w:id="299" w:name="_Toc306529646"/>
      <w:bookmarkStart w:id="300" w:name="_Toc306529938"/>
      <w:bookmarkStart w:id="301" w:name="_Toc306530229"/>
      <w:bookmarkStart w:id="302" w:name="_Toc306530519"/>
      <w:bookmarkStart w:id="303" w:name="_Toc307167371"/>
      <w:bookmarkStart w:id="304" w:name="_Toc314339350"/>
      <w:bookmarkStart w:id="305" w:name="_Toc315010524"/>
      <w:bookmarkStart w:id="306" w:name="_Toc315126210"/>
      <w:bookmarkStart w:id="307" w:name="_Toc315171104"/>
      <w:bookmarkStart w:id="308" w:name="_Toc315180149"/>
      <w:bookmarkStart w:id="309" w:name="_Toc315207201"/>
      <w:bookmarkStart w:id="310" w:name="_Toc299102436"/>
      <w:bookmarkStart w:id="311" w:name="_Toc299106496"/>
      <w:bookmarkStart w:id="312" w:name="_Toc299106737"/>
      <w:bookmarkStart w:id="313" w:name="_Toc302984091"/>
      <w:bookmarkStart w:id="314" w:name="_Toc302986691"/>
      <w:bookmarkStart w:id="315" w:name="_Toc306528935"/>
      <w:bookmarkStart w:id="316" w:name="_Toc306529154"/>
      <w:bookmarkStart w:id="317" w:name="_Toc306529649"/>
      <w:bookmarkStart w:id="318" w:name="_Toc306529941"/>
      <w:bookmarkStart w:id="319" w:name="_Toc306530232"/>
      <w:bookmarkStart w:id="320" w:name="_Toc306530522"/>
      <w:bookmarkStart w:id="321" w:name="_Toc307167374"/>
      <w:bookmarkStart w:id="322" w:name="_Toc314339353"/>
      <w:bookmarkStart w:id="323" w:name="_Toc315010527"/>
      <w:bookmarkStart w:id="324" w:name="_Toc315126213"/>
      <w:bookmarkStart w:id="325" w:name="_Toc315171107"/>
      <w:bookmarkStart w:id="326" w:name="_Toc315180152"/>
      <w:bookmarkStart w:id="327" w:name="_Toc315207204"/>
      <w:bookmarkStart w:id="328" w:name="_Toc299102438"/>
      <w:bookmarkStart w:id="329" w:name="_Toc299106498"/>
      <w:bookmarkStart w:id="330" w:name="_Toc299106739"/>
      <w:bookmarkStart w:id="331" w:name="_Toc302984093"/>
      <w:bookmarkStart w:id="332" w:name="_Toc302986693"/>
      <w:bookmarkStart w:id="333" w:name="_Toc306528937"/>
      <w:bookmarkStart w:id="334" w:name="_Toc306529156"/>
      <w:bookmarkStart w:id="335" w:name="_Toc306529651"/>
      <w:bookmarkStart w:id="336" w:name="_Toc306529943"/>
      <w:bookmarkStart w:id="337" w:name="_Toc306530234"/>
      <w:bookmarkStart w:id="338" w:name="_Toc306530524"/>
      <w:bookmarkStart w:id="339" w:name="_Toc307167376"/>
      <w:bookmarkStart w:id="340" w:name="_Toc314339355"/>
      <w:bookmarkStart w:id="341" w:name="_Toc315010529"/>
      <w:bookmarkStart w:id="342" w:name="_Toc315126215"/>
      <w:bookmarkStart w:id="343" w:name="_Toc315171109"/>
      <w:bookmarkStart w:id="344" w:name="_Toc315180154"/>
      <w:bookmarkStart w:id="345" w:name="_Toc315207206"/>
      <w:bookmarkStart w:id="346" w:name="_Toc299102442"/>
      <w:bookmarkStart w:id="347" w:name="_Toc299106502"/>
      <w:bookmarkStart w:id="348" w:name="_Toc299106743"/>
      <w:bookmarkStart w:id="349" w:name="_Toc302984097"/>
      <w:bookmarkStart w:id="350" w:name="_Toc302986697"/>
      <w:bookmarkStart w:id="351" w:name="_Toc306528941"/>
      <w:bookmarkStart w:id="352" w:name="_Toc306529160"/>
      <w:bookmarkStart w:id="353" w:name="_Toc306529655"/>
      <w:bookmarkStart w:id="354" w:name="_Toc306529947"/>
      <w:bookmarkStart w:id="355" w:name="_Toc306530238"/>
      <w:bookmarkStart w:id="356" w:name="_Toc306530528"/>
      <w:bookmarkStart w:id="357" w:name="_Toc307167380"/>
      <w:bookmarkStart w:id="358" w:name="_Toc314339359"/>
      <w:bookmarkStart w:id="359" w:name="_Toc315010533"/>
      <w:bookmarkStart w:id="360" w:name="_Toc315126219"/>
      <w:bookmarkStart w:id="361" w:name="_Toc315171113"/>
      <w:bookmarkStart w:id="362" w:name="_Toc315180158"/>
      <w:bookmarkStart w:id="363" w:name="_Toc315207210"/>
      <w:bookmarkStart w:id="364" w:name="_Toc299102445"/>
      <w:bookmarkStart w:id="365" w:name="_Toc299106505"/>
      <w:bookmarkStart w:id="366" w:name="_Toc299106746"/>
      <w:bookmarkStart w:id="367" w:name="_Toc302984100"/>
      <w:bookmarkStart w:id="368" w:name="_Toc302986700"/>
      <w:bookmarkStart w:id="369" w:name="_Toc306528944"/>
      <w:bookmarkStart w:id="370" w:name="_Toc306529163"/>
      <w:bookmarkStart w:id="371" w:name="_Toc306529658"/>
      <w:bookmarkStart w:id="372" w:name="_Toc306529950"/>
      <w:bookmarkStart w:id="373" w:name="_Toc306530241"/>
      <w:bookmarkStart w:id="374" w:name="_Toc306530531"/>
      <w:bookmarkStart w:id="375" w:name="_Toc307167383"/>
      <w:bookmarkStart w:id="376" w:name="_Toc314339362"/>
      <w:bookmarkStart w:id="377" w:name="_Toc315010536"/>
      <w:bookmarkStart w:id="378" w:name="_Toc315126222"/>
      <w:bookmarkStart w:id="379" w:name="_Toc315171116"/>
      <w:bookmarkStart w:id="380" w:name="_Toc315180161"/>
      <w:bookmarkStart w:id="381" w:name="_Toc315207213"/>
      <w:bookmarkStart w:id="382" w:name="_Toc299102447"/>
      <w:bookmarkStart w:id="383" w:name="_Toc299106507"/>
      <w:bookmarkStart w:id="384" w:name="_Toc299106748"/>
      <w:bookmarkStart w:id="385" w:name="_Toc302984102"/>
      <w:bookmarkStart w:id="386" w:name="_Toc302986702"/>
      <w:bookmarkStart w:id="387" w:name="_Toc306528946"/>
      <w:bookmarkStart w:id="388" w:name="_Toc306529165"/>
      <w:bookmarkStart w:id="389" w:name="_Toc306529660"/>
      <w:bookmarkStart w:id="390" w:name="_Toc306529952"/>
      <w:bookmarkStart w:id="391" w:name="_Toc306530243"/>
      <w:bookmarkStart w:id="392" w:name="_Toc306530533"/>
      <w:bookmarkStart w:id="393" w:name="_Toc307167385"/>
      <w:bookmarkStart w:id="394" w:name="_Toc314339364"/>
      <w:bookmarkStart w:id="395" w:name="_Toc315010538"/>
      <w:bookmarkStart w:id="396" w:name="_Toc315126224"/>
      <w:bookmarkStart w:id="397" w:name="_Toc315171118"/>
      <w:bookmarkStart w:id="398" w:name="_Toc315180163"/>
      <w:bookmarkStart w:id="399" w:name="_Toc315207215"/>
      <w:bookmarkStart w:id="400" w:name="_Toc299102457"/>
      <w:bookmarkStart w:id="401" w:name="_Toc299106517"/>
      <w:bookmarkStart w:id="402" w:name="_Toc299106758"/>
      <w:bookmarkStart w:id="403" w:name="_Toc302984112"/>
      <w:bookmarkStart w:id="404" w:name="_Toc302986712"/>
      <w:bookmarkStart w:id="405" w:name="_Toc306528956"/>
      <w:bookmarkStart w:id="406" w:name="_Toc306529175"/>
      <w:bookmarkStart w:id="407" w:name="_Toc306529670"/>
      <w:bookmarkStart w:id="408" w:name="_Toc306529962"/>
      <w:bookmarkStart w:id="409" w:name="_Toc306530253"/>
      <w:bookmarkStart w:id="410" w:name="_Toc306530543"/>
      <w:bookmarkStart w:id="411" w:name="_Toc307167395"/>
      <w:bookmarkStart w:id="412" w:name="_Toc314339374"/>
      <w:bookmarkStart w:id="413" w:name="_Toc315010548"/>
      <w:bookmarkStart w:id="414" w:name="_Toc315126234"/>
      <w:bookmarkStart w:id="415" w:name="_Toc315171128"/>
      <w:bookmarkStart w:id="416" w:name="_Toc315180173"/>
      <w:bookmarkStart w:id="417" w:name="_Toc315207225"/>
      <w:bookmarkStart w:id="418" w:name="_Toc299102459"/>
      <w:bookmarkStart w:id="419" w:name="_Toc299106519"/>
      <w:bookmarkStart w:id="420" w:name="_Toc299106760"/>
      <w:bookmarkStart w:id="421" w:name="_Toc302984114"/>
      <w:bookmarkStart w:id="422" w:name="_Toc302986714"/>
      <w:bookmarkStart w:id="423" w:name="_Toc306528958"/>
      <w:bookmarkStart w:id="424" w:name="_Toc306529177"/>
      <w:bookmarkStart w:id="425" w:name="_Toc306529672"/>
      <w:bookmarkStart w:id="426" w:name="_Toc306529964"/>
      <w:bookmarkStart w:id="427" w:name="_Toc306530255"/>
      <w:bookmarkStart w:id="428" w:name="_Toc306530545"/>
      <w:bookmarkStart w:id="429" w:name="_Toc307167397"/>
      <w:bookmarkStart w:id="430" w:name="_Toc314339376"/>
      <w:bookmarkStart w:id="431" w:name="_Toc315010550"/>
      <w:bookmarkStart w:id="432" w:name="_Toc315126236"/>
      <w:bookmarkStart w:id="433" w:name="_Toc315171130"/>
      <w:bookmarkStart w:id="434" w:name="_Toc315180175"/>
      <w:bookmarkStart w:id="435" w:name="_Toc315207227"/>
      <w:bookmarkStart w:id="436" w:name="_Toc299102461"/>
      <w:bookmarkStart w:id="437" w:name="_Toc299106521"/>
      <w:bookmarkStart w:id="438" w:name="_Toc299106762"/>
      <w:bookmarkStart w:id="439" w:name="_Toc302984116"/>
      <w:bookmarkStart w:id="440" w:name="_Toc302986716"/>
      <w:bookmarkStart w:id="441" w:name="_Toc306528960"/>
      <w:bookmarkStart w:id="442" w:name="_Toc306529179"/>
      <w:bookmarkStart w:id="443" w:name="_Toc306529674"/>
      <w:bookmarkStart w:id="444" w:name="_Toc306529966"/>
      <w:bookmarkStart w:id="445" w:name="_Toc306530257"/>
      <w:bookmarkStart w:id="446" w:name="_Toc306530547"/>
      <w:bookmarkStart w:id="447" w:name="_Toc307167399"/>
      <w:bookmarkStart w:id="448" w:name="_Toc314339378"/>
      <w:bookmarkStart w:id="449" w:name="_Toc315010552"/>
      <w:bookmarkStart w:id="450" w:name="_Toc315126238"/>
      <w:bookmarkStart w:id="451" w:name="_Toc315171132"/>
      <w:bookmarkStart w:id="452" w:name="_Toc315180177"/>
      <w:bookmarkStart w:id="453" w:name="_Toc315207229"/>
      <w:bookmarkStart w:id="454" w:name="_Toc299102463"/>
      <w:bookmarkStart w:id="455" w:name="_Toc299106523"/>
      <w:bookmarkStart w:id="456" w:name="_Toc299106764"/>
      <w:bookmarkStart w:id="457" w:name="_Toc302984118"/>
      <w:bookmarkStart w:id="458" w:name="_Toc302986718"/>
      <w:bookmarkStart w:id="459" w:name="_Toc306528962"/>
      <w:bookmarkStart w:id="460" w:name="_Toc306529181"/>
      <w:bookmarkStart w:id="461" w:name="_Toc306529676"/>
      <w:bookmarkStart w:id="462" w:name="_Toc306529968"/>
      <w:bookmarkStart w:id="463" w:name="_Toc306530259"/>
      <w:bookmarkStart w:id="464" w:name="_Toc306530549"/>
      <w:bookmarkStart w:id="465" w:name="_Toc307167401"/>
      <w:bookmarkStart w:id="466" w:name="_Toc314339380"/>
      <w:bookmarkStart w:id="467" w:name="_Toc315010554"/>
      <w:bookmarkStart w:id="468" w:name="_Toc315126240"/>
      <w:bookmarkStart w:id="469" w:name="_Toc315171134"/>
      <w:bookmarkStart w:id="470" w:name="_Toc315180179"/>
      <w:bookmarkStart w:id="471" w:name="_Toc315207231"/>
      <w:bookmarkStart w:id="472" w:name="_Toc299102465"/>
      <w:bookmarkStart w:id="473" w:name="_Toc299106525"/>
      <w:bookmarkStart w:id="474" w:name="_Toc299106766"/>
      <w:bookmarkStart w:id="475" w:name="_Toc302984120"/>
      <w:bookmarkStart w:id="476" w:name="_Toc302986720"/>
      <w:bookmarkStart w:id="477" w:name="_Toc306528964"/>
      <w:bookmarkStart w:id="478" w:name="_Toc306529183"/>
      <w:bookmarkStart w:id="479" w:name="_Toc306529678"/>
      <w:bookmarkStart w:id="480" w:name="_Toc306529970"/>
      <w:bookmarkStart w:id="481" w:name="_Toc306530261"/>
      <w:bookmarkStart w:id="482" w:name="_Toc306530551"/>
      <w:bookmarkStart w:id="483" w:name="_Toc307167403"/>
      <w:bookmarkStart w:id="484" w:name="_Toc314339382"/>
      <w:bookmarkStart w:id="485" w:name="_Toc315010556"/>
      <w:bookmarkStart w:id="486" w:name="_Toc315126242"/>
      <w:bookmarkStart w:id="487" w:name="_Toc315171136"/>
      <w:bookmarkStart w:id="488" w:name="_Toc315180181"/>
      <w:bookmarkStart w:id="489" w:name="_Toc315207233"/>
      <w:bookmarkStart w:id="490" w:name="_Toc299102466"/>
      <w:bookmarkStart w:id="491" w:name="_Toc299106526"/>
      <w:bookmarkStart w:id="492" w:name="_Toc299106767"/>
      <w:bookmarkStart w:id="493" w:name="_Toc302984121"/>
      <w:bookmarkStart w:id="494" w:name="_Toc302986721"/>
      <w:bookmarkStart w:id="495" w:name="_Toc306528965"/>
      <w:bookmarkStart w:id="496" w:name="_Toc306529184"/>
      <w:bookmarkStart w:id="497" w:name="_Toc306529679"/>
      <w:bookmarkStart w:id="498" w:name="_Toc306529971"/>
      <w:bookmarkStart w:id="499" w:name="_Toc306530262"/>
      <w:bookmarkStart w:id="500" w:name="_Toc306530552"/>
      <w:bookmarkStart w:id="501" w:name="_Toc307167404"/>
      <w:bookmarkStart w:id="502" w:name="_Toc314339383"/>
      <w:bookmarkStart w:id="503" w:name="_Toc315010557"/>
      <w:bookmarkStart w:id="504" w:name="_Toc315126243"/>
      <w:bookmarkStart w:id="505" w:name="_Toc315171137"/>
      <w:bookmarkStart w:id="506" w:name="_Toc315180182"/>
      <w:bookmarkStart w:id="507" w:name="_Toc315207234"/>
      <w:bookmarkStart w:id="508" w:name="_Toc299102467"/>
      <w:bookmarkStart w:id="509" w:name="_Toc299106527"/>
      <w:bookmarkStart w:id="510" w:name="_Toc299106768"/>
      <w:bookmarkStart w:id="511" w:name="_Toc302984122"/>
      <w:bookmarkStart w:id="512" w:name="_Toc302986722"/>
      <w:bookmarkStart w:id="513" w:name="_Toc306528966"/>
      <w:bookmarkStart w:id="514" w:name="_Toc306529185"/>
      <w:bookmarkStart w:id="515" w:name="_Toc306529680"/>
      <w:bookmarkStart w:id="516" w:name="_Toc306529972"/>
      <w:bookmarkStart w:id="517" w:name="_Toc306530263"/>
      <w:bookmarkStart w:id="518" w:name="_Toc306530553"/>
      <w:bookmarkStart w:id="519" w:name="_Toc307167405"/>
      <w:bookmarkStart w:id="520" w:name="_Toc314339384"/>
      <w:bookmarkStart w:id="521" w:name="_Toc315010558"/>
      <w:bookmarkStart w:id="522" w:name="_Toc315126244"/>
      <w:bookmarkStart w:id="523" w:name="_Toc315171138"/>
      <w:bookmarkStart w:id="524" w:name="_Toc315180183"/>
      <w:bookmarkStart w:id="525" w:name="_Toc315207235"/>
      <w:bookmarkStart w:id="526" w:name="_Toc299102472"/>
      <w:bookmarkStart w:id="527" w:name="_Toc299106532"/>
      <w:bookmarkStart w:id="528" w:name="_Toc299106773"/>
      <w:bookmarkStart w:id="529" w:name="_Toc302984127"/>
      <w:bookmarkStart w:id="530" w:name="_Toc302986727"/>
      <w:bookmarkStart w:id="531" w:name="_Toc306528971"/>
      <w:bookmarkStart w:id="532" w:name="_Toc306529190"/>
      <w:bookmarkStart w:id="533" w:name="_Toc306529685"/>
      <w:bookmarkStart w:id="534" w:name="_Toc306529977"/>
      <w:bookmarkStart w:id="535" w:name="_Toc306530268"/>
      <w:bookmarkStart w:id="536" w:name="_Toc306530558"/>
      <w:bookmarkStart w:id="537" w:name="_Toc307167410"/>
      <w:bookmarkStart w:id="538" w:name="_Toc314339389"/>
      <w:bookmarkStart w:id="539" w:name="_Toc315010563"/>
      <w:bookmarkStart w:id="540" w:name="_Toc315126249"/>
      <w:bookmarkStart w:id="541" w:name="_Toc315171143"/>
      <w:bookmarkStart w:id="542" w:name="_Toc315180188"/>
      <w:bookmarkStart w:id="543" w:name="_Toc315207240"/>
      <w:bookmarkStart w:id="544" w:name="_Toc299102473"/>
      <w:bookmarkStart w:id="545" w:name="_Toc299106533"/>
      <w:bookmarkStart w:id="546" w:name="_Toc299106774"/>
      <w:bookmarkStart w:id="547" w:name="_Toc302984128"/>
      <w:bookmarkStart w:id="548" w:name="_Toc302986728"/>
      <w:bookmarkStart w:id="549" w:name="_Toc306528972"/>
      <w:bookmarkStart w:id="550" w:name="_Toc306529191"/>
      <w:bookmarkStart w:id="551" w:name="_Toc306529686"/>
      <w:bookmarkStart w:id="552" w:name="_Toc306529978"/>
      <w:bookmarkStart w:id="553" w:name="_Toc306530269"/>
      <w:bookmarkStart w:id="554" w:name="_Toc306530559"/>
      <w:bookmarkStart w:id="555" w:name="_Toc307167411"/>
      <w:bookmarkStart w:id="556" w:name="_Toc314339390"/>
      <w:bookmarkStart w:id="557" w:name="_Toc315010564"/>
      <w:bookmarkStart w:id="558" w:name="_Toc315126250"/>
      <w:bookmarkStart w:id="559" w:name="_Toc315171144"/>
      <w:bookmarkStart w:id="560" w:name="_Toc315180189"/>
      <w:bookmarkStart w:id="561" w:name="_Toc315207241"/>
      <w:bookmarkStart w:id="562" w:name="_Toc299102474"/>
      <w:bookmarkStart w:id="563" w:name="_Toc299106534"/>
      <w:bookmarkStart w:id="564" w:name="_Toc299106775"/>
      <w:bookmarkStart w:id="565" w:name="_Toc302984129"/>
      <w:bookmarkStart w:id="566" w:name="_Toc302986729"/>
      <w:bookmarkStart w:id="567" w:name="_Toc306528973"/>
      <w:bookmarkStart w:id="568" w:name="_Toc306529192"/>
      <w:bookmarkStart w:id="569" w:name="_Toc306529687"/>
      <w:bookmarkStart w:id="570" w:name="_Toc306529979"/>
      <w:bookmarkStart w:id="571" w:name="_Toc306530270"/>
      <w:bookmarkStart w:id="572" w:name="_Toc306530560"/>
      <w:bookmarkStart w:id="573" w:name="_Toc307167412"/>
      <w:bookmarkStart w:id="574" w:name="_Toc314339391"/>
      <w:bookmarkStart w:id="575" w:name="_Toc315010565"/>
      <w:bookmarkStart w:id="576" w:name="_Toc315126251"/>
      <w:bookmarkStart w:id="577" w:name="_Toc315171145"/>
      <w:bookmarkStart w:id="578" w:name="_Toc315180190"/>
      <w:bookmarkStart w:id="579" w:name="_Toc315207242"/>
      <w:bookmarkStart w:id="580" w:name="_Toc299102478"/>
      <w:bookmarkStart w:id="581" w:name="_Toc299106538"/>
      <w:bookmarkStart w:id="582" w:name="_Toc299106779"/>
      <w:bookmarkStart w:id="583" w:name="_Toc302984133"/>
      <w:bookmarkStart w:id="584" w:name="_Toc302986733"/>
      <w:bookmarkStart w:id="585" w:name="_Toc306528977"/>
      <w:bookmarkStart w:id="586" w:name="_Toc306529196"/>
      <w:bookmarkStart w:id="587" w:name="_Toc306529691"/>
      <w:bookmarkStart w:id="588" w:name="_Toc306529983"/>
      <w:bookmarkStart w:id="589" w:name="_Toc306530274"/>
      <w:bookmarkStart w:id="590" w:name="_Toc306530564"/>
      <w:bookmarkStart w:id="591" w:name="_Toc307167416"/>
      <w:bookmarkStart w:id="592" w:name="_Toc314339395"/>
      <w:bookmarkStart w:id="593" w:name="_Toc315010569"/>
      <w:bookmarkStart w:id="594" w:name="_Toc315126255"/>
      <w:bookmarkStart w:id="595" w:name="_Toc315171149"/>
      <w:bookmarkStart w:id="596" w:name="_Toc315180194"/>
      <w:bookmarkStart w:id="597" w:name="_Toc315207246"/>
      <w:bookmarkStart w:id="598" w:name="_Toc299102480"/>
      <w:bookmarkStart w:id="599" w:name="_Toc299106540"/>
      <w:bookmarkStart w:id="600" w:name="_Toc299106781"/>
      <w:bookmarkStart w:id="601" w:name="_Toc302984135"/>
      <w:bookmarkStart w:id="602" w:name="_Toc302986735"/>
      <w:bookmarkStart w:id="603" w:name="_Toc306528979"/>
      <w:bookmarkStart w:id="604" w:name="_Toc306529198"/>
      <w:bookmarkStart w:id="605" w:name="_Toc306529693"/>
      <w:bookmarkStart w:id="606" w:name="_Toc306529985"/>
      <w:bookmarkStart w:id="607" w:name="_Toc306530276"/>
      <w:bookmarkStart w:id="608" w:name="_Toc306530566"/>
      <w:bookmarkStart w:id="609" w:name="_Toc307167418"/>
      <w:bookmarkStart w:id="610" w:name="_Toc314339397"/>
      <w:bookmarkStart w:id="611" w:name="_Toc315010571"/>
      <w:bookmarkStart w:id="612" w:name="_Toc315126257"/>
      <w:bookmarkStart w:id="613" w:name="_Toc315171151"/>
      <w:bookmarkStart w:id="614" w:name="_Toc315180196"/>
      <w:bookmarkStart w:id="615" w:name="_Toc315207248"/>
      <w:bookmarkStart w:id="616" w:name="_Toc299102488"/>
      <w:bookmarkStart w:id="617" w:name="_Toc299106548"/>
      <w:bookmarkStart w:id="618" w:name="_Toc299106789"/>
      <w:bookmarkStart w:id="619" w:name="_Toc302984143"/>
      <w:bookmarkStart w:id="620" w:name="_Toc302986743"/>
      <w:bookmarkStart w:id="621" w:name="_Toc306528987"/>
      <w:bookmarkStart w:id="622" w:name="_Toc306529206"/>
      <w:bookmarkStart w:id="623" w:name="_Toc306529701"/>
      <w:bookmarkStart w:id="624" w:name="_Toc306529993"/>
      <w:bookmarkStart w:id="625" w:name="_Toc306530284"/>
      <w:bookmarkStart w:id="626" w:name="_Toc306530574"/>
      <w:bookmarkStart w:id="627" w:name="_Toc307167426"/>
      <w:bookmarkStart w:id="628" w:name="_Toc314339405"/>
      <w:bookmarkStart w:id="629" w:name="_Toc315010579"/>
      <w:bookmarkStart w:id="630" w:name="_Toc315126265"/>
      <w:bookmarkStart w:id="631" w:name="_Toc315171159"/>
      <w:bookmarkStart w:id="632" w:name="_Toc315180204"/>
      <w:bookmarkStart w:id="633" w:name="_Toc315207256"/>
      <w:bookmarkStart w:id="634" w:name="_Toc299102490"/>
      <w:bookmarkStart w:id="635" w:name="_Toc299106550"/>
      <w:bookmarkStart w:id="636" w:name="_Toc299106791"/>
      <w:bookmarkStart w:id="637" w:name="_Toc302984145"/>
      <w:bookmarkStart w:id="638" w:name="_Toc302986745"/>
      <w:bookmarkStart w:id="639" w:name="_Toc306528989"/>
      <w:bookmarkStart w:id="640" w:name="_Toc306529208"/>
      <w:bookmarkStart w:id="641" w:name="_Toc306529703"/>
      <w:bookmarkStart w:id="642" w:name="_Toc306529995"/>
      <w:bookmarkStart w:id="643" w:name="_Toc306530286"/>
      <w:bookmarkStart w:id="644" w:name="_Toc306530576"/>
      <w:bookmarkStart w:id="645" w:name="_Toc307167428"/>
      <w:bookmarkStart w:id="646" w:name="_Toc314339407"/>
      <w:bookmarkStart w:id="647" w:name="_Toc315010581"/>
      <w:bookmarkStart w:id="648" w:name="_Toc315126267"/>
      <w:bookmarkStart w:id="649" w:name="_Toc315171161"/>
      <w:bookmarkStart w:id="650" w:name="_Toc315180206"/>
      <w:bookmarkStart w:id="651" w:name="_Toc315207258"/>
      <w:bookmarkStart w:id="652" w:name="_Toc299102491"/>
      <w:bookmarkStart w:id="653" w:name="_Toc299106551"/>
      <w:bookmarkStart w:id="654" w:name="_Toc299106792"/>
      <w:bookmarkStart w:id="655" w:name="_Toc302984146"/>
      <w:bookmarkStart w:id="656" w:name="_Toc302986746"/>
      <w:bookmarkStart w:id="657" w:name="_Toc306528990"/>
      <w:bookmarkStart w:id="658" w:name="_Toc306529209"/>
      <w:bookmarkStart w:id="659" w:name="_Toc306529704"/>
      <w:bookmarkStart w:id="660" w:name="_Toc306529996"/>
      <w:bookmarkStart w:id="661" w:name="_Toc306530287"/>
      <w:bookmarkStart w:id="662" w:name="_Toc306530577"/>
      <w:bookmarkStart w:id="663" w:name="_Toc307167429"/>
      <w:bookmarkStart w:id="664" w:name="_Toc314339408"/>
      <w:bookmarkStart w:id="665" w:name="_Toc315010582"/>
      <w:bookmarkStart w:id="666" w:name="_Toc315126268"/>
      <w:bookmarkStart w:id="667" w:name="_Toc315171162"/>
      <w:bookmarkStart w:id="668" w:name="_Toc315180207"/>
      <w:bookmarkStart w:id="669" w:name="_Toc315207259"/>
      <w:bookmarkStart w:id="670" w:name="_Toc299102492"/>
      <w:bookmarkStart w:id="671" w:name="_Toc299106552"/>
      <w:bookmarkStart w:id="672" w:name="_Toc299106793"/>
      <w:bookmarkStart w:id="673" w:name="_Toc302984147"/>
      <w:bookmarkStart w:id="674" w:name="_Toc302986747"/>
      <w:bookmarkStart w:id="675" w:name="_Toc306528991"/>
      <w:bookmarkStart w:id="676" w:name="_Toc306529210"/>
      <w:bookmarkStart w:id="677" w:name="_Toc306529705"/>
      <w:bookmarkStart w:id="678" w:name="_Toc306529997"/>
      <w:bookmarkStart w:id="679" w:name="_Toc306530288"/>
      <w:bookmarkStart w:id="680" w:name="_Toc306530578"/>
      <w:bookmarkStart w:id="681" w:name="_Toc307167430"/>
      <w:bookmarkStart w:id="682" w:name="_Toc314339409"/>
      <w:bookmarkStart w:id="683" w:name="_Toc315010583"/>
      <w:bookmarkStart w:id="684" w:name="_Toc315126269"/>
      <w:bookmarkStart w:id="685" w:name="_Toc315171163"/>
      <w:bookmarkStart w:id="686" w:name="_Toc315180208"/>
      <w:bookmarkStart w:id="687" w:name="_Toc315207260"/>
      <w:bookmarkStart w:id="688" w:name="_Toc299102499"/>
      <w:bookmarkStart w:id="689" w:name="_Toc299106559"/>
      <w:bookmarkStart w:id="690" w:name="_Toc299106800"/>
      <w:bookmarkStart w:id="691" w:name="_Toc302984154"/>
      <w:bookmarkStart w:id="692" w:name="_Toc302986754"/>
      <w:bookmarkStart w:id="693" w:name="_Toc306528998"/>
      <w:bookmarkStart w:id="694" w:name="_Toc306529217"/>
      <w:bookmarkStart w:id="695" w:name="_Toc306529712"/>
      <w:bookmarkStart w:id="696" w:name="_Toc306530004"/>
      <w:bookmarkStart w:id="697" w:name="_Toc306530295"/>
      <w:bookmarkStart w:id="698" w:name="_Toc306530585"/>
      <w:bookmarkStart w:id="699" w:name="_Toc307167437"/>
      <w:bookmarkStart w:id="700" w:name="_Toc314339416"/>
      <w:bookmarkStart w:id="701" w:name="_Toc315010590"/>
      <w:bookmarkStart w:id="702" w:name="_Toc315126276"/>
      <w:bookmarkStart w:id="703" w:name="_Toc315171170"/>
      <w:bookmarkStart w:id="704" w:name="_Toc315180215"/>
      <w:bookmarkStart w:id="705" w:name="_Toc315207267"/>
      <w:bookmarkStart w:id="706" w:name="_Toc299102501"/>
      <w:bookmarkStart w:id="707" w:name="_Toc299106561"/>
      <w:bookmarkStart w:id="708" w:name="_Toc299106802"/>
      <w:bookmarkStart w:id="709" w:name="_Toc302984156"/>
      <w:bookmarkStart w:id="710" w:name="_Toc302986756"/>
      <w:bookmarkStart w:id="711" w:name="_Toc306529000"/>
      <w:bookmarkStart w:id="712" w:name="_Toc306529219"/>
      <w:bookmarkStart w:id="713" w:name="_Toc306529714"/>
      <w:bookmarkStart w:id="714" w:name="_Toc306530006"/>
      <w:bookmarkStart w:id="715" w:name="_Toc306530297"/>
      <w:bookmarkStart w:id="716" w:name="_Toc306530587"/>
      <w:bookmarkStart w:id="717" w:name="_Toc307167439"/>
      <w:bookmarkStart w:id="718" w:name="_Toc314339418"/>
      <w:bookmarkStart w:id="719" w:name="_Toc315010592"/>
      <w:bookmarkStart w:id="720" w:name="_Toc315126278"/>
      <w:bookmarkStart w:id="721" w:name="_Toc315171172"/>
      <w:bookmarkStart w:id="722" w:name="_Toc315180217"/>
      <w:bookmarkStart w:id="723" w:name="_Toc315207269"/>
      <w:bookmarkStart w:id="724" w:name="_Toc299102508"/>
      <w:bookmarkStart w:id="725" w:name="_Toc299106568"/>
      <w:bookmarkStart w:id="726" w:name="_Toc299106809"/>
      <w:bookmarkStart w:id="727" w:name="_Toc302984163"/>
      <w:bookmarkStart w:id="728" w:name="_Toc302986763"/>
      <w:bookmarkStart w:id="729" w:name="_Toc306529007"/>
      <w:bookmarkStart w:id="730" w:name="_Toc306529226"/>
      <w:bookmarkStart w:id="731" w:name="_Toc306529721"/>
      <w:bookmarkStart w:id="732" w:name="_Toc306530013"/>
      <w:bookmarkStart w:id="733" w:name="_Toc306530304"/>
      <w:bookmarkStart w:id="734" w:name="_Toc306530594"/>
      <w:bookmarkStart w:id="735" w:name="_Toc307167446"/>
      <w:bookmarkStart w:id="736" w:name="_Toc314339425"/>
      <w:bookmarkStart w:id="737" w:name="_Toc315010599"/>
      <w:bookmarkStart w:id="738" w:name="_Toc315126285"/>
      <w:bookmarkStart w:id="739" w:name="_Toc315171179"/>
      <w:bookmarkStart w:id="740" w:name="_Toc315180224"/>
      <w:bookmarkStart w:id="741" w:name="_Toc315207276"/>
      <w:bookmarkStart w:id="742" w:name="_Toc299102510"/>
      <w:bookmarkStart w:id="743" w:name="_Toc299106570"/>
      <w:bookmarkStart w:id="744" w:name="_Toc299106811"/>
      <w:bookmarkStart w:id="745" w:name="_Toc302984165"/>
      <w:bookmarkStart w:id="746" w:name="_Toc302986765"/>
      <w:bookmarkStart w:id="747" w:name="_Toc306529009"/>
      <w:bookmarkStart w:id="748" w:name="_Toc306529228"/>
      <w:bookmarkStart w:id="749" w:name="_Toc306529723"/>
      <w:bookmarkStart w:id="750" w:name="_Toc306530015"/>
      <w:bookmarkStart w:id="751" w:name="_Toc306530306"/>
      <w:bookmarkStart w:id="752" w:name="_Toc306530596"/>
      <w:bookmarkStart w:id="753" w:name="_Toc307167448"/>
      <w:bookmarkStart w:id="754" w:name="_Toc314339427"/>
      <w:bookmarkStart w:id="755" w:name="_Toc315010601"/>
      <w:bookmarkStart w:id="756" w:name="_Toc315126287"/>
      <w:bookmarkStart w:id="757" w:name="_Toc315171181"/>
      <w:bookmarkStart w:id="758" w:name="_Toc315180226"/>
      <w:bookmarkStart w:id="759" w:name="_Toc315207278"/>
      <w:bookmarkStart w:id="760" w:name="_Toc299102512"/>
      <w:bookmarkStart w:id="761" w:name="_Toc299106572"/>
      <w:bookmarkStart w:id="762" w:name="_Toc299106813"/>
      <w:bookmarkStart w:id="763" w:name="_Toc302984167"/>
      <w:bookmarkStart w:id="764" w:name="_Toc302986767"/>
      <w:bookmarkStart w:id="765" w:name="_Toc306529011"/>
      <w:bookmarkStart w:id="766" w:name="_Toc306529230"/>
      <w:bookmarkStart w:id="767" w:name="_Toc306529725"/>
      <w:bookmarkStart w:id="768" w:name="_Toc306530017"/>
      <w:bookmarkStart w:id="769" w:name="_Toc306530308"/>
      <w:bookmarkStart w:id="770" w:name="_Toc306530598"/>
      <w:bookmarkStart w:id="771" w:name="_Toc307167450"/>
      <w:bookmarkStart w:id="772" w:name="_Toc314339429"/>
      <w:bookmarkStart w:id="773" w:name="_Toc315010603"/>
      <w:bookmarkStart w:id="774" w:name="_Toc315126289"/>
      <w:bookmarkStart w:id="775" w:name="_Toc315171183"/>
      <w:bookmarkStart w:id="776" w:name="_Toc315180228"/>
      <w:bookmarkStart w:id="777" w:name="_Toc315207280"/>
      <w:bookmarkStart w:id="778" w:name="_Toc299102513"/>
      <w:bookmarkStart w:id="779" w:name="_Toc299106573"/>
      <w:bookmarkStart w:id="780" w:name="_Toc299106814"/>
      <w:bookmarkStart w:id="781" w:name="_Toc302984168"/>
      <w:bookmarkStart w:id="782" w:name="_Toc302986768"/>
      <w:bookmarkStart w:id="783" w:name="_Toc306529012"/>
      <w:bookmarkStart w:id="784" w:name="_Toc306529231"/>
      <w:bookmarkStart w:id="785" w:name="_Toc306529726"/>
      <w:bookmarkStart w:id="786" w:name="_Toc306530018"/>
      <w:bookmarkStart w:id="787" w:name="_Toc306530309"/>
      <w:bookmarkStart w:id="788" w:name="_Toc306530599"/>
      <w:bookmarkStart w:id="789" w:name="_Toc307167451"/>
      <w:bookmarkStart w:id="790" w:name="_Toc314339430"/>
      <w:bookmarkStart w:id="791" w:name="_Toc315010604"/>
      <w:bookmarkStart w:id="792" w:name="_Toc315126290"/>
      <w:bookmarkStart w:id="793" w:name="_Toc315171184"/>
      <w:bookmarkStart w:id="794" w:name="_Toc315180229"/>
      <w:bookmarkStart w:id="795" w:name="_Toc315207281"/>
      <w:bookmarkStart w:id="796" w:name="_Toc299102515"/>
      <w:bookmarkStart w:id="797" w:name="_Toc299106575"/>
      <w:bookmarkStart w:id="798" w:name="_Toc299106816"/>
      <w:bookmarkStart w:id="799" w:name="_Toc302984170"/>
      <w:bookmarkStart w:id="800" w:name="_Toc302986770"/>
      <w:bookmarkStart w:id="801" w:name="_Toc306529014"/>
      <w:bookmarkStart w:id="802" w:name="_Toc306529233"/>
      <w:bookmarkStart w:id="803" w:name="_Toc306529728"/>
      <w:bookmarkStart w:id="804" w:name="_Toc306530020"/>
      <w:bookmarkStart w:id="805" w:name="_Toc306530311"/>
      <w:bookmarkStart w:id="806" w:name="_Toc306530601"/>
      <w:bookmarkStart w:id="807" w:name="_Toc307167453"/>
      <w:bookmarkStart w:id="808" w:name="_Toc314339432"/>
      <w:bookmarkStart w:id="809" w:name="_Toc315010606"/>
      <w:bookmarkStart w:id="810" w:name="_Toc315126292"/>
      <w:bookmarkStart w:id="811" w:name="_Toc315171186"/>
      <w:bookmarkStart w:id="812" w:name="_Toc315180231"/>
      <w:bookmarkStart w:id="813" w:name="_Toc315207283"/>
      <w:bookmarkStart w:id="814" w:name="_Toc299102517"/>
      <w:bookmarkStart w:id="815" w:name="_Toc299106577"/>
      <w:bookmarkStart w:id="816" w:name="_Toc299106818"/>
      <w:bookmarkStart w:id="817" w:name="_Toc302984172"/>
      <w:bookmarkStart w:id="818" w:name="_Toc302986772"/>
      <w:bookmarkStart w:id="819" w:name="_Toc306529016"/>
      <w:bookmarkStart w:id="820" w:name="_Toc306529235"/>
      <w:bookmarkStart w:id="821" w:name="_Toc306529730"/>
      <w:bookmarkStart w:id="822" w:name="_Toc306530022"/>
      <w:bookmarkStart w:id="823" w:name="_Toc306530313"/>
      <w:bookmarkStart w:id="824" w:name="_Toc306530603"/>
      <w:bookmarkStart w:id="825" w:name="_Toc307167455"/>
      <w:bookmarkStart w:id="826" w:name="_Toc314339434"/>
      <w:bookmarkStart w:id="827" w:name="_Toc315010608"/>
      <w:bookmarkStart w:id="828" w:name="_Toc315126294"/>
      <w:bookmarkStart w:id="829" w:name="_Toc315171188"/>
      <w:bookmarkStart w:id="830" w:name="_Toc315180233"/>
      <w:bookmarkStart w:id="831" w:name="_Toc315207285"/>
      <w:bookmarkStart w:id="832" w:name="_Toc299102527"/>
      <w:bookmarkStart w:id="833" w:name="_Toc299106587"/>
      <w:bookmarkStart w:id="834" w:name="_Toc299106828"/>
      <w:bookmarkStart w:id="835" w:name="_Toc302984182"/>
      <w:bookmarkStart w:id="836" w:name="_Toc302986782"/>
      <w:bookmarkStart w:id="837" w:name="_Toc306529026"/>
      <w:bookmarkStart w:id="838" w:name="_Toc306529245"/>
      <w:bookmarkStart w:id="839" w:name="_Toc306529740"/>
      <w:bookmarkStart w:id="840" w:name="_Toc306530032"/>
      <w:bookmarkStart w:id="841" w:name="_Toc306530323"/>
      <w:bookmarkStart w:id="842" w:name="_Toc306530613"/>
      <w:bookmarkStart w:id="843" w:name="_Toc307167465"/>
      <w:bookmarkStart w:id="844" w:name="_Toc314339444"/>
      <w:bookmarkStart w:id="845" w:name="_Toc315010618"/>
      <w:bookmarkStart w:id="846" w:name="_Toc315126304"/>
      <w:bookmarkStart w:id="847" w:name="_Toc315171198"/>
      <w:bookmarkStart w:id="848" w:name="_Toc315180243"/>
      <w:bookmarkStart w:id="849" w:name="_Toc315207295"/>
      <w:bookmarkStart w:id="850" w:name="_Toc299102529"/>
      <w:bookmarkStart w:id="851" w:name="_Toc299106589"/>
      <w:bookmarkStart w:id="852" w:name="_Toc299106830"/>
      <w:bookmarkStart w:id="853" w:name="_Toc302984184"/>
      <w:bookmarkStart w:id="854" w:name="_Toc302986784"/>
      <w:bookmarkStart w:id="855" w:name="_Toc306529028"/>
      <w:bookmarkStart w:id="856" w:name="_Toc306529247"/>
      <w:bookmarkStart w:id="857" w:name="_Toc306529742"/>
      <w:bookmarkStart w:id="858" w:name="_Toc306530034"/>
      <w:bookmarkStart w:id="859" w:name="_Toc306530325"/>
      <w:bookmarkStart w:id="860" w:name="_Toc306530615"/>
      <w:bookmarkStart w:id="861" w:name="_Toc307167467"/>
      <w:bookmarkStart w:id="862" w:name="_Toc314339446"/>
      <w:bookmarkStart w:id="863" w:name="_Toc315010620"/>
      <w:bookmarkStart w:id="864" w:name="_Toc315126306"/>
      <w:bookmarkStart w:id="865" w:name="_Toc315171200"/>
      <w:bookmarkStart w:id="866" w:name="_Toc315180245"/>
      <w:bookmarkStart w:id="867" w:name="_Toc315207297"/>
      <w:bookmarkStart w:id="868" w:name="_Toc299102531"/>
      <w:bookmarkStart w:id="869" w:name="_Toc299106591"/>
      <w:bookmarkStart w:id="870" w:name="_Toc299106832"/>
      <w:bookmarkStart w:id="871" w:name="_Toc302984186"/>
      <w:bookmarkStart w:id="872" w:name="_Toc302986786"/>
      <w:bookmarkStart w:id="873" w:name="_Toc306529030"/>
      <w:bookmarkStart w:id="874" w:name="_Toc306529249"/>
      <w:bookmarkStart w:id="875" w:name="_Toc306529744"/>
      <w:bookmarkStart w:id="876" w:name="_Toc306530036"/>
      <w:bookmarkStart w:id="877" w:name="_Toc306530327"/>
      <w:bookmarkStart w:id="878" w:name="_Toc306530617"/>
      <w:bookmarkStart w:id="879" w:name="_Toc307167469"/>
      <w:bookmarkStart w:id="880" w:name="_Toc314339448"/>
      <w:bookmarkStart w:id="881" w:name="_Toc315010622"/>
      <w:bookmarkStart w:id="882" w:name="_Toc315126308"/>
      <w:bookmarkStart w:id="883" w:name="_Toc315171202"/>
      <w:bookmarkStart w:id="884" w:name="_Toc315180247"/>
      <w:bookmarkStart w:id="885" w:name="_Toc315207299"/>
      <w:bookmarkStart w:id="886" w:name="_Toc299102533"/>
      <w:bookmarkStart w:id="887" w:name="_Toc299106593"/>
      <w:bookmarkStart w:id="888" w:name="_Toc299106834"/>
      <w:bookmarkStart w:id="889" w:name="_Toc302984188"/>
      <w:bookmarkStart w:id="890" w:name="_Toc302986788"/>
      <w:bookmarkStart w:id="891" w:name="_Toc306529032"/>
      <w:bookmarkStart w:id="892" w:name="_Toc306529251"/>
      <w:bookmarkStart w:id="893" w:name="_Toc306529746"/>
      <w:bookmarkStart w:id="894" w:name="_Toc306530038"/>
      <w:bookmarkStart w:id="895" w:name="_Toc306530329"/>
      <w:bookmarkStart w:id="896" w:name="_Toc306530619"/>
      <w:bookmarkStart w:id="897" w:name="_Toc307167471"/>
      <w:bookmarkStart w:id="898" w:name="_Toc314339450"/>
      <w:bookmarkStart w:id="899" w:name="_Toc315010624"/>
      <w:bookmarkStart w:id="900" w:name="_Toc315126310"/>
      <w:bookmarkStart w:id="901" w:name="_Toc315171204"/>
      <w:bookmarkStart w:id="902" w:name="_Toc315180249"/>
      <w:bookmarkStart w:id="903" w:name="_Toc315207301"/>
      <w:bookmarkStart w:id="904" w:name="_Toc299102535"/>
      <w:bookmarkStart w:id="905" w:name="_Toc299106595"/>
      <w:bookmarkStart w:id="906" w:name="_Toc299106836"/>
      <w:bookmarkStart w:id="907" w:name="_Toc302984190"/>
      <w:bookmarkStart w:id="908" w:name="_Toc302986790"/>
      <w:bookmarkStart w:id="909" w:name="_Toc306529034"/>
      <w:bookmarkStart w:id="910" w:name="_Toc306529253"/>
      <w:bookmarkStart w:id="911" w:name="_Toc306529748"/>
      <w:bookmarkStart w:id="912" w:name="_Toc306530040"/>
      <w:bookmarkStart w:id="913" w:name="_Toc306530331"/>
      <w:bookmarkStart w:id="914" w:name="_Toc306530621"/>
      <w:bookmarkStart w:id="915" w:name="_Toc307167473"/>
      <w:bookmarkStart w:id="916" w:name="_Toc314339452"/>
      <w:bookmarkStart w:id="917" w:name="_Toc315010626"/>
      <w:bookmarkStart w:id="918" w:name="_Toc315126312"/>
      <w:bookmarkStart w:id="919" w:name="_Toc315171206"/>
      <w:bookmarkStart w:id="920" w:name="_Toc315180251"/>
      <w:bookmarkStart w:id="921" w:name="_Toc315207303"/>
      <w:bookmarkStart w:id="922" w:name="_Toc299102538"/>
      <w:bookmarkStart w:id="923" w:name="_Toc299106598"/>
      <w:bookmarkStart w:id="924" w:name="_Toc299106839"/>
      <w:bookmarkStart w:id="925" w:name="_Toc302984193"/>
      <w:bookmarkStart w:id="926" w:name="_Toc302986793"/>
      <w:bookmarkStart w:id="927" w:name="_Toc306529037"/>
      <w:bookmarkStart w:id="928" w:name="_Toc306529256"/>
      <w:bookmarkStart w:id="929" w:name="_Toc306529751"/>
      <w:bookmarkStart w:id="930" w:name="_Toc306530043"/>
      <w:bookmarkStart w:id="931" w:name="_Toc306530334"/>
      <w:bookmarkStart w:id="932" w:name="_Toc306530624"/>
      <w:bookmarkStart w:id="933" w:name="_Toc307167476"/>
      <w:bookmarkStart w:id="934" w:name="_Toc314339455"/>
      <w:bookmarkStart w:id="935" w:name="_Toc315010629"/>
      <w:bookmarkStart w:id="936" w:name="_Toc315126315"/>
      <w:bookmarkStart w:id="937" w:name="_Toc315171209"/>
      <w:bookmarkStart w:id="938" w:name="_Toc315180254"/>
      <w:bookmarkStart w:id="939" w:name="_Toc315207306"/>
      <w:bookmarkStart w:id="940" w:name="_Toc299102550"/>
      <w:bookmarkStart w:id="941" w:name="_Toc299106610"/>
      <w:bookmarkStart w:id="942" w:name="_Toc299106851"/>
      <w:bookmarkStart w:id="943" w:name="_Toc302984205"/>
      <w:bookmarkStart w:id="944" w:name="_Toc302986805"/>
      <w:bookmarkStart w:id="945" w:name="_Toc306529049"/>
      <w:bookmarkStart w:id="946" w:name="_Toc306529268"/>
      <w:bookmarkStart w:id="947" w:name="_Toc306529763"/>
      <w:bookmarkStart w:id="948" w:name="_Toc306530055"/>
      <w:bookmarkStart w:id="949" w:name="_Toc306530346"/>
      <w:bookmarkStart w:id="950" w:name="_Toc306530636"/>
      <w:bookmarkStart w:id="951" w:name="_Toc307167488"/>
      <w:bookmarkStart w:id="952" w:name="_Toc314339467"/>
      <w:bookmarkStart w:id="953" w:name="_Toc315010641"/>
      <w:bookmarkStart w:id="954" w:name="_Toc315126327"/>
      <w:bookmarkStart w:id="955" w:name="_Toc315171221"/>
      <w:bookmarkStart w:id="956" w:name="_Toc315180266"/>
      <w:bookmarkStart w:id="957" w:name="_Toc315207318"/>
      <w:bookmarkStart w:id="958" w:name="_Toc299102552"/>
      <w:bookmarkStart w:id="959" w:name="_Toc299106612"/>
      <w:bookmarkStart w:id="960" w:name="_Toc299106853"/>
      <w:bookmarkStart w:id="961" w:name="_Toc302984207"/>
      <w:bookmarkStart w:id="962" w:name="_Toc302986807"/>
      <w:bookmarkStart w:id="963" w:name="_Toc306529051"/>
      <w:bookmarkStart w:id="964" w:name="_Toc306529270"/>
      <w:bookmarkStart w:id="965" w:name="_Toc306529765"/>
      <w:bookmarkStart w:id="966" w:name="_Toc306530057"/>
      <w:bookmarkStart w:id="967" w:name="_Toc306530348"/>
      <w:bookmarkStart w:id="968" w:name="_Toc306530638"/>
      <w:bookmarkStart w:id="969" w:name="_Toc307167490"/>
      <w:bookmarkStart w:id="970" w:name="_Toc314339469"/>
      <w:bookmarkStart w:id="971" w:name="_Toc315010643"/>
      <w:bookmarkStart w:id="972" w:name="_Toc315126329"/>
      <w:bookmarkStart w:id="973" w:name="_Toc315171223"/>
      <w:bookmarkStart w:id="974" w:name="_Toc315180268"/>
      <w:bookmarkStart w:id="975" w:name="_Toc315207320"/>
      <w:bookmarkStart w:id="976" w:name="_Toc299102557"/>
      <w:bookmarkStart w:id="977" w:name="_Toc299106617"/>
      <w:bookmarkStart w:id="978" w:name="_Toc299106858"/>
      <w:bookmarkStart w:id="979" w:name="_Toc302984212"/>
      <w:bookmarkStart w:id="980" w:name="_Toc302986812"/>
      <w:bookmarkStart w:id="981" w:name="_Toc306529056"/>
      <w:bookmarkStart w:id="982" w:name="_Toc306529275"/>
      <w:bookmarkStart w:id="983" w:name="_Toc306529770"/>
      <w:bookmarkStart w:id="984" w:name="_Toc306530062"/>
      <w:bookmarkStart w:id="985" w:name="_Toc306530353"/>
      <w:bookmarkStart w:id="986" w:name="_Toc306530643"/>
      <w:bookmarkStart w:id="987" w:name="_Toc307167495"/>
      <w:bookmarkStart w:id="988" w:name="_Toc314339474"/>
      <w:bookmarkStart w:id="989" w:name="_Toc315010648"/>
      <w:bookmarkStart w:id="990" w:name="_Toc315126334"/>
      <w:bookmarkStart w:id="991" w:name="_Toc315171228"/>
      <w:bookmarkStart w:id="992" w:name="_Toc315180273"/>
      <w:bookmarkStart w:id="993" w:name="_Toc315207325"/>
      <w:bookmarkStart w:id="994" w:name="_Toc329029215"/>
      <w:bookmarkStart w:id="995" w:name="_Toc329029830"/>
      <w:bookmarkStart w:id="996" w:name="_Toc322077089"/>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r w:rsidRPr="00361538">
        <w:t>I</w:t>
      </w:r>
      <w:r w:rsidR="001840C8" w:rsidRPr="00361538">
        <w:t>n</w:t>
      </w:r>
      <w:r w:rsidR="00FB21AA" w:rsidRPr="00361538">
        <w:t>dex</w:t>
      </w:r>
      <w:bookmarkEnd w:id="994"/>
      <w:bookmarkEnd w:id="995"/>
      <w:bookmarkEnd w:id="996"/>
      <w:r w:rsidR="00D57C60" w:rsidRPr="00361538">
        <w:t xml:space="preserve"> </w:t>
      </w:r>
    </w:p>
    <w:bookmarkStart w:id="997" w:name="_Toc157233812"/>
    <w:bookmarkStart w:id="998" w:name="_Toc157235756"/>
    <w:bookmarkStart w:id="999" w:name="_Toc157236993"/>
    <w:bookmarkStart w:id="1000" w:name="_Toc157237293"/>
    <w:bookmarkStart w:id="1001" w:name="_Toc157561246"/>
    <w:bookmarkStart w:id="1002" w:name="_Toc157907593"/>
    <w:bookmarkStart w:id="1003" w:name="_Toc157912066"/>
    <w:bookmarkStart w:id="1004" w:name="_Toc158182427"/>
    <w:bookmarkStart w:id="1005" w:name="_Toc158430559"/>
    <w:bookmarkStart w:id="1006" w:name="_Toc158433543"/>
    <w:bookmarkStart w:id="1007" w:name="_Toc158524803"/>
    <w:bookmarkStart w:id="1008" w:name="_Toc158525227"/>
    <w:bookmarkStart w:id="1009" w:name="_Toc157522776"/>
    <w:bookmarkStart w:id="1010" w:name="_Toc157233819"/>
    <w:bookmarkStart w:id="1011" w:name="_Toc157235763"/>
    <w:bookmarkStart w:id="1012" w:name="_Toc157237000"/>
    <w:bookmarkStart w:id="1013" w:name="_Toc157237300"/>
    <w:bookmarkStart w:id="1014" w:name="_Toc157487267"/>
    <w:bookmarkStart w:id="1015" w:name="_Toc157522777"/>
    <w:bookmarkStart w:id="1016" w:name="_Toc157233821"/>
    <w:bookmarkStart w:id="1017" w:name="_Toc157235765"/>
    <w:bookmarkStart w:id="1018" w:name="_Toc157237002"/>
    <w:bookmarkStart w:id="1019" w:name="_Toc157237302"/>
    <w:bookmarkStart w:id="1020" w:name="_Toc157487269"/>
    <w:bookmarkStart w:id="1021" w:name="_Toc157233822"/>
    <w:bookmarkStart w:id="1022" w:name="_Toc157235766"/>
    <w:bookmarkStart w:id="1023" w:name="_Toc157237003"/>
    <w:bookmarkStart w:id="1024" w:name="_Toc157237303"/>
    <w:bookmarkStart w:id="1025" w:name="_Toc157487270"/>
    <w:bookmarkStart w:id="1026" w:name="_Toc157233825"/>
    <w:bookmarkStart w:id="1027" w:name="_Toc157235769"/>
    <w:bookmarkStart w:id="1028" w:name="_Toc157237006"/>
    <w:bookmarkStart w:id="1029" w:name="_Toc157237306"/>
    <w:bookmarkStart w:id="1030" w:name="_Toc157487273"/>
    <w:bookmarkStart w:id="1031" w:name="_Toc157235772"/>
    <w:bookmarkStart w:id="1032" w:name="_Toc157237009"/>
    <w:bookmarkStart w:id="1033" w:name="_Toc157237309"/>
    <w:bookmarkStart w:id="1034" w:name="_Toc157487276"/>
    <w:bookmarkStart w:id="1035" w:name="_Toc157235782"/>
    <w:bookmarkStart w:id="1036" w:name="_Toc157237019"/>
    <w:bookmarkStart w:id="1037" w:name="_Toc157237319"/>
    <w:bookmarkStart w:id="1038" w:name="_Toc15748728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p w14:paraId="586B9BDE" w14:textId="77777777" w:rsidR="005116D4" w:rsidRDefault="006364DA" w:rsidP="00752A99">
      <w:pPr>
        <w:tabs>
          <w:tab w:val="left" w:pos="1260"/>
        </w:tabs>
        <w:rPr>
          <w:noProof/>
          <w:lang w:val="en-US"/>
        </w:rPr>
        <w:sectPr w:rsidR="005116D4" w:rsidSect="005116D4">
          <w:headerReference w:type="default" r:id="rId11"/>
          <w:footerReference w:type="default" r:id="rId12"/>
          <w:type w:val="continuous"/>
          <w:pgSz w:w="11907" w:h="15842" w:code="1"/>
          <w:pgMar w:top="1418" w:right="1418" w:bottom="1134" w:left="1418" w:header="851" w:footer="284" w:gutter="0"/>
          <w:cols w:space="708"/>
          <w:titlePg/>
          <w:docGrid w:linePitch="272"/>
        </w:sectPr>
      </w:pPr>
      <w:r>
        <w:rPr>
          <w:lang w:val="en-US"/>
        </w:rPr>
        <w:fldChar w:fldCharType="begin"/>
      </w:r>
      <w:r>
        <w:rPr>
          <w:lang w:val="en-US"/>
        </w:rPr>
        <w:instrText xml:space="preserve"> INDEX \c "2" \z "1033" </w:instrText>
      </w:r>
      <w:r>
        <w:rPr>
          <w:lang w:val="en-US"/>
        </w:rPr>
        <w:fldChar w:fldCharType="separate"/>
      </w:r>
    </w:p>
    <w:p w14:paraId="334789BD" w14:textId="77777777" w:rsidR="005116D4" w:rsidRDefault="005116D4" w:rsidP="00954401">
      <w:pPr>
        <w:pStyle w:val="Index1"/>
        <w:rPr>
          <w:noProof/>
        </w:rPr>
      </w:pPr>
      <w:r>
        <w:rPr>
          <w:noProof/>
        </w:rPr>
        <w:lastRenderedPageBreak/>
        <w:t>acceptance tests, 10</w:t>
      </w:r>
    </w:p>
    <w:p w14:paraId="5A7BD553" w14:textId="77777777" w:rsidR="005116D4" w:rsidRDefault="005116D4" w:rsidP="001D286F">
      <w:pPr>
        <w:pStyle w:val="Index1"/>
        <w:rPr>
          <w:noProof/>
        </w:rPr>
      </w:pPr>
      <w:r>
        <w:rPr>
          <w:noProof/>
        </w:rPr>
        <w:t>black-box testing, 20</w:t>
      </w:r>
    </w:p>
    <w:p w14:paraId="5BB3BDCC" w14:textId="77777777" w:rsidR="005116D4" w:rsidRDefault="005116D4" w:rsidP="004C235D">
      <w:pPr>
        <w:pStyle w:val="Index1"/>
        <w:rPr>
          <w:noProof/>
        </w:rPr>
      </w:pPr>
      <w:r>
        <w:rPr>
          <w:noProof/>
        </w:rPr>
        <w:lastRenderedPageBreak/>
        <w:t>interoperability testing, 21</w:t>
      </w:r>
    </w:p>
    <w:p w14:paraId="1985237D" w14:textId="77777777" w:rsidR="005116D4" w:rsidRDefault="005116D4" w:rsidP="00B46E21">
      <w:pPr>
        <w:pStyle w:val="Index1"/>
        <w:rPr>
          <w:noProof/>
        </w:rPr>
      </w:pPr>
      <w:r>
        <w:rPr>
          <w:noProof/>
        </w:rPr>
        <w:t>user story, 9</w:t>
      </w:r>
    </w:p>
    <w:p w14:paraId="17F62163" w14:textId="77777777" w:rsidR="005116D4" w:rsidRDefault="005116D4">
      <w:pPr>
        <w:tabs>
          <w:tab w:val="left" w:pos="1260"/>
        </w:tabs>
        <w:rPr>
          <w:noProof/>
          <w:lang w:val="en-US"/>
        </w:rPr>
        <w:sectPr w:rsidR="005116D4" w:rsidSect="005116D4">
          <w:type w:val="continuous"/>
          <w:pgSz w:w="11907" w:h="15842" w:code="1"/>
          <w:pgMar w:top="1418" w:right="1418" w:bottom="1134" w:left="1418" w:header="851" w:footer="284" w:gutter="0"/>
          <w:cols w:num="2" w:space="720"/>
          <w:titlePg/>
          <w:docGrid w:linePitch="272"/>
        </w:sectPr>
      </w:pPr>
    </w:p>
    <w:p w14:paraId="14BE815E" w14:textId="77777777" w:rsidR="00A84636" w:rsidRPr="00361538" w:rsidRDefault="006364DA">
      <w:pPr>
        <w:tabs>
          <w:tab w:val="left" w:pos="1260"/>
        </w:tabs>
        <w:rPr>
          <w:lang w:val="en-US"/>
        </w:rPr>
      </w:pPr>
      <w:r>
        <w:rPr>
          <w:lang w:val="en-US"/>
        </w:rPr>
        <w:lastRenderedPageBreak/>
        <w:fldChar w:fldCharType="end"/>
      </w:r>
    </w:p>
    <w:sectPr w:rsidR="00A84636" w:rsidRPr="00361538" w:rsidSect="005116D4">
      <w:type w:val="continuous"/>
      <w:pgSz w:w="11907" w:h="15842" w:code="1"/>
      <w:pgMar w:top="1418" w:right="1418" w:bottom="1134" w:left="1418" w:header="851" w:footer="284" w:gutter="0"/>
      <w:cols w:space="708"/>
      <w:titlePg/>
      <w:docGrid w:linePitch="27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0" w:author="Debra Friedenberg" w:date="2016-09-19T23:19:00Z" w:initials="DF">
    <w:p w14:paraId="3B8768D7" w14:textId="1DAFB66E" w:rsidR="00785E11" w:rsidRDefault="00785E11">
      <w:pPr>
        <w:pStyle w:val="CommentText"/>
      </w:pPr>
      <w:r>
        <w:rPr>
          <w:rStyle w:val="CommentReference"/>
        </w:rPr>
        <w:annotationRef/>
      </w:r>
      <w:r>
        <w:t>Is this true?  This basically says that national boards can change the content.   This needs to be changed or omitted.  Something can be said around translation changes, but the content cannot be “adapted” nor should references be changed!!  Personally, I would remove this entirely.</w:t>
      </w:r>
    </w:p>
  </w:comment>
  <w:comment w:id="21" w:author="Debra Friedenberg" w:date="2016-09-19T23:19:00Z" w:initials="DF">
    <w:p w14:paraId="3BA50A3C" w14:textId="5FD11840" w:rsidR="00785E11" w:rsidRDefault="00785E11">
      <w:pPr>
        <w:pStyle w:val="CommentText"/>
      </w:pPr>
      <w:r>
        <w:rPr>
          <w:rStyle w:val="CommentReference"/>
        </w:rPr>
        <w:annotationRef/>
      </w:r>
      <w:r>
        <w:t>Awkward language and the statement about “adapted to the LO’s” is wrong.   I would suggest rewriting this as:</w:t>
      </w:r>
    </w:p>
    <w:p w14:paraId="1D123D94" w14:textId="77777777" w:rsidR="00785E11" w:rsidRDefault="00785E11">
      <w:pPr>
        <w:pStyle w:val="CommentText"/>
      </w:pPr>
    </w:p>
    <w:p w14:paraId="740DC811" w14:textId="7A5C10BA" w:rsidR="00785E11" w:rsidRPr="00764617" w:rsidRDefault="00785E11">
      <w:pPr>
        <w:pStyle w:val="CommentText"/>
        <w:rPr>
          <w:b/>
        </w:rPr>
      </w:pPr>
      <w:r w:rsidRPr="00764617">
        <w:rPr>
          <w:b/>
        </w:rPr>
        <w:t xml:space="preserve">To Exam Boards, to create examination questions in their local language based on the Learning Objectives stated in this syllabus. </w:t>
      </w:r>
    </w:p>
  </w:comment>
  <w:comment w:id="23" w:author="Debra Friedenberg" w:date="2016-09-19T23:19:00Z" w:initials="DF">
    <w:p w14:paraId="76C438F6" w14:textId="758A71B7" w:rsidR="00785E11" w:rsidRDefault="00785E11">
      <w:pPr>
        <w:pStyle w:val="CommentText"/>
      </w:pPr>
      <w:r>
        <w:rPr>
          <w:rStyle w:val="CommentReference"/>
        </w:rPr>
        <w:annotationRef/>
      </w:r>
      <w:r>
        <w:t>Why do we even mention this document?  It is a separate document and we should simply reference it in the list of documents that are used to create the syllabus.</w:t>
      </w:r>
    </w:p>
    <w:p w14:paraId="197973AD" w14:textId="77777777" w:rsidR="00785E11" w:rsidRDefault="00785E11">
      <w:pPr>
        <w:pStyle w:val="CommentText"/>
      </w:pPr>
    </w:p>
    <w:p w14:paraId="1119E575" w14:textId="37119F3A" w:rsidR="00785E11" w:rsidRDefault="00785E11">
      <w:pPr>
        <w:pStyle w:val="CommentText"/>
      </w:pPr>
      <w:r>
        <w:t>If we want to include a short section here, I would suggest that we just reference the document and not have the bullet items.</w:t>
      </w:r>
    </w:p>
  </w:comment>
  <w:comment w:id="25" w:author="Debra Friedenberg" w:date="2016-09-19T23:19:00Z" w:initials="DF">
    <w:p w14:paraId="1014F228" w14:textId="3766F777" w:rsidR="00785E11" w:rsidRDefault="00785E11">
      <w:pPr>
        <w:pStyle w:val="CommentText"/>
      </w:pPr>
      <w:r>
        <w:rPr>
          <w:rStyle w:val="CommentReference"/>
        </w:rPr>
        <w:annotationRef/>
      </w:r>
      <w:r>
        <w:t xml:space="preserve">We don’t say anything that specifically says that the candidate will be examined on the LO’s and that the examination questions will reflect the K-Level of each of the LOs.  </w:t>
      </w:r>
    </w:p>
  </w:comment>
  <w:comment w:id="65" w:author="Radosław Smilgin" w:date="2016-09-19T23:19:00Z" w:initials="RS">
    <w:p w14:paraId="0A7934B2" w14:textId="77777777" w:rsidR="00785E11" w:rsidRPr="00616185" w:rsidRDefault="00785E11" w:rsidP="00D431AD">
      <w:pPr>
        <w:pStyle w:val="CommentText"/>
        <w:rPr>
          <w:lang w:val="en-US"/>
        </w:rPr>
      </w:pPr>
      <w:r>
        <w:rPr>
          <w:rStyle w:val="CommentReference"/>
        </w:rPr>
        <w:annotationRef/>
      </w:r>
      <w:r w:rsidRPr="00616185">
        <w:rPr>
          <w:lang w:val="en-US"/>
        </w:rPr>
        <w:t>Why only V- model is mentioned? What’s about other models described in syllabus?</w:t>
      </w:r>
      <w:r>
        <w:rPr>
          <w:lang w:val="en-US"/>
        </w:rPr>
        <w:t xml:space="preserve"> MP: they are mentioned, but not all, depending on how much attention is paid to a subject/model.</w:t>
      </w:r>
    </w:p>
  </w:comment>
  <w:comment w:id="66" w:author="Debra Friedenberg" w:date="2016-09-19T23:19:00Z" w:initials="DF">
    <w:p w14:paraId="53D891B2" w14:textId="0C9F5E12" w:rsidR="00785E11" w:rsidRDefault="00785E11">
      <w:pPr>
        <w:pStyle w:val="CommentText"/>
      </w:pPr>
      <w:r>
        <w:rPr>
          <w:rStyle w:val="CommentReference"/>
        </w:rPr>
        <w:annotationRef/>
      </w:r>
      <w:r>
        <w:t>Which development lifecycle.  Perhaps we need to change the word “the” to “a”.</w:t>
      </w:r>
    </w:p>
  </w:comment>
  <w:comment w:id="113" w:author="Stephanie Ulrich" w:date="2016-09-19T23:19:00Z" w:initials="Steph">
    <w:p w14:paraId="20BEB377" w14:textId="77777777" w:rsidR="00785E11" w:rsidRDefault="00785E11" w:rsidP="00A94BE4">
      <w:pPr>
        <w:pStyle w:val="CommentText"/>
      </w:pPr>
      <w:r>
        <w:rPr>
          <w:rStyle w:val="CommentReference"/>
        </w:rPr>
        <w:annotationRef/>
      </w:r>
      <w:r>
        <w:t>In my opinion you should use black-box and white box. These are the leading term in the glossary</w:t>
      </w:r>
    </w:p>
  </w:comment>
  <w:comment w:id="131" w:author="Tauhida Parveen" w:date="2016-09-19T23:52:00Z" w:initials="TP">
    <w:p w14:paraId="46A0C077" w14:textId="75C63A41" w:rsidR="00A13317" w:rsidRDefault="00A13317">
      <w:pPr>
        <w:pStyle w:val="CommentText"/>
      </w:pPr>
      <w:r>
        <w:rPr>
          <w:rStyle w:val="CommentReference"/>
        </w:rPr>
        <w:annotationRef/>
      </w:r>
      <w:r>
        <w:t>I don’t think it should always be chosen</w:t>
      </w:r>
      <w:r w:rsidR="00EE411D">
        <w:t xml:space="preserve"> unless there is context for choosing it all the time – like at system level or acceptance level</w:t>
      </w:r>
    </w:p>
  </w:comment>
  <w:comment w:id="134" w:author="Debra Friedenberg" w:date="2016-09-19T23:19:00Z" w:initials="DF">
    <w:p w14:paraId="4AA15E56" w14:textId="34E54960" w:rsidR="00785E11" w:rsidRDefault="00785E11">
      <w:pPr>
        <w:pStyle w:val="CommentText"/>
      </w:pPr>
      <w:r>
        <w:rPr>
          <w:rStyle w:val="CommentReference"/>
        </w:rPr>
        <w:annotationRef/>
      </w:r>
      <w:r>
        <w:t>May want to use the word/ concept of “silos”.  I am not sure if this translates, however.</w:t>
      </w:r>
    </w:p>
  </w:comment>
  <w:comment w:id="143" w:author="Debra Friedenberg" w:date="2016-09-19T23:19:00Z" w:initials="DF">
    <w:p w14:paraId="020F9E11" w14:textId="0A0F44E6" w:rsidR="00785E11" w:rsidRDefault="00785E11">
      <w:pPr>
        <w:pStyle w:val="CommentText"/>
      </w:pPr>
      <w:r>
        <w:rPr>
          <w:rStyle w:val="CommentReference"/>
        </w:rPr>
        <w:annotationRef/>
      </w:r>
      <w:r>
        <w:t>Do we really need this?  Is this a real metric?  Once you start testing, typically, the environment should be prepared or you are in trouble.  I am not sure I agree with this metric.</w:t>
      </w:r>
    </w:p>
  </w:comment>
  <w:comment w:id="144" w:author="Debra Friedenberg" w:date="2016-09-19T23:19:00Z" w:initials="DF">
    <w:p w14:paraId="248578EF" w14:textId="7C3BD808" w:rsidR="00785E11" w:rsidRDefault="00785E11">
      <w:pPr>
        <w:pStyle w:val="CommentText"/>
      </w:pPr>
      <w:r>
        <w:rPr>
          <w:rStyle w:val="CommentReference"/>
        </w:rPr>
        <w:annotationRef/>
      </w:r>
      <w:r>
        <w:t xml:space="preserve">What about percentage of work completed, and how you are tracking to schedule. </w:t>
      </w:r>
    </w:p>
  </w:comment>
  <w:comment w:id="145" w:author="Debra Friedenberg" w:date="2016-09-19T23:19:00Z" w:initials="DF">
    <w:p w14:paraId="30E06BD1" w14:textId="5E88BEF6" w:rsidR="00785E11" w:rsidRDefault="00785E11">
      <w:pPr>
        <w:pStyle w:val="CommentText"/>
      </w:pPr>
      <w:r>
        <w:rPr>
          <w:rStyle w:val="CommentReference"/>
        </w:rPr>
        <w:annotationRef/>
      </w:r>
      <w:r>
        <w:t>What about how these dates compare to the target schedule?</w:t>
      </w:r>
    </w:p>
  </w:comment>
  <w:comment w:id="154" w:author="Debra Friedenberg" w:date="2016-09-19T23:19:00Z" w:initials="DF">
    <w:p w14:paraId="6247C9D1" w14:textId="4A0234EB" w:rsidR="00785E11" w:rsidRDefault="00785E11">
      <w:pPr>
        <w:pStyle w:val="CommentText"/>
      </w:pPr>
      <w:r>
        <w:rPr>
          <w:rStyle w:val="CommentReference"/>
        </w:rPr>
        <w:annotationRef/>
      </w:r>
      <w:r>
        <w:t>Need to decide if we are keeping incident or changing to defect.  Or, if we are going to use both and explain how they might be used differently.  For example, a team may use incident reports to manage tasks other than defects.  Having one system that manages all sorts of things is not uncommon.  A defect may just be one type of issue in the system.</w:t>
      </w:r>
    </w:p>
  </w:comment>
  <w:comment w:id="157" w:author="Tauhida Parveen" w:date="2016-09-19T23:57:00Z" w:initials="TP">
    <w:p w14:paraId="350D9494" w14:textId="4C70E702" w:rsidR="008E6962" w:rsidRDefault="008E6962">
      <w:pPr>
        <w:pStyle w:val="CommentText"/>
      </w:pPr>
      <w:r>
        <w:rPr>
          <w:rStyle w:val="CommentReference"/>
        </w:rPr>
        <w:annotationRef/>
      </w:r>
      <w:r>
        <w:t xml:space="preserve">This LO has changed so I </w:t>
      </w:r>
      <w:proofErr w:type="spellStart"/>
      <w:r>
        <w:t>chaged</w:t>
      </w:r>
      <w:proofErr w:type="spellEnd"/>
      <w:r>
        <w:t xml:space="preserve"> it to reflect what’s in the spreadsheet</w:t>
      </w:r>
    </w:p>
  </w:comment>
  <w:comment w:id="158" w:author="Debra Friedenberg" w:date="2016-09-19T23:19:00Z" w:initials="DF">
    <w:p w14:paraId="3AB42F04" w14:textId="77777777" w:rsidR="00785E11" w:rsidRDefault="00785E11" w:rsidP="00063A17">
      <w:pPr>
        <w:pStyle w:val="CommentText"/>
      </w:pPr>
      <w:r>
        <w:rPr>
          <w:rStyle w:val="CommentReference"/>
        </w:rPr>
        <w:annotationRef/>
      </w:r>
      <w:r>
        <w:t>I think that we should change this from “execution” to just tools.  The section in the 2011 syllabus was not just about risks and benefits of test execution – it was about the risks and benefits of using automated tools in general.  I am not changing this here, but I think that it should be done.</w:t>
      </w:r>
    </w:p>
    <w:p w14:paraId="2D7C7A15" w14:textId="77777777" w:rsidR="00785E11" w:rsidRDefault="00785E11" w:rsidP="00063A17">
      <w:pPr>
        <w:pStyle w:val="CommentText"/>
      </w:pPr>
    </w:p>
    <w:p w14:paraId="1B643200" w14:textId="77777777" w:rsidR="00785E11" w:rsidRDefault="00785E11" w:rsidP="00063A17">
      <w:pPr>
        <w:pStyle w:val="CommentText"/>
      </w:pPr>
      <w:r>
        <w:t xml:space="preserve">My suggestion </w:t>
      </w:r>
      <w:proofErr w:type="gramStart"/>
      <w:r>
        <w:t>is :</w:t>
      </w:r>
      <w:proofErr w:type="gramEnd"/>
      <w:r>
        <w:t xml:space="preserve"> :Identify benefits and risks of automated test tools”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B8768D7" w15:done="0"/>
  <w15:commentEx w15:paraId="740DC811" w15:done="0"/>
  <w15:commentEx w15:paraId="1119E575" w15:done="0"/>
  <w15:commentEx w15:paraId="1014F228" w15:done="0"/>
  <w15:commentEx w15:paraId="0A7934B2" w15:done="0"/>
  <w15:commentEx w15:paraId="53D891B2" w15:done="0"/>
  <w15:commentEx w15:paraId="34585AA8" w15:done="0"/>
  <w15:commentEx w15:paraId="040D07D6" w15:done="0"/>
  <w15:commentEx w15:paraId="74776047" w15:done="0"/>
  <w15:commentEx w15:paraId="0EE2A394" w15:done="0"/>
  <w15:commentEx w15:paraId="44AD05F8" w15:done="0"/>
  <w15:commentEx w15:paraId="7E3D529C" w15:done="0"/>
  <w15:commentEx w15:paraId="7055749F" w15:done="0"/>
  <w15:commentEx w15:paraId="74658F85" w15:done="0"/>
  <w15:commentEx w15:paraId="220C6EE7" w15:done="0"/>
  <w15:commentEx w15:paraId="0CA7FE4C" w15:done="0"/>
  <w15:commentEx w15:paraId="56B134F8" w15:done="0"/>
  <w15:commentEx w15:paraId="1B7D50CE" w15:done="0"/>
  <w15:commentEx w15:paraId="3191B32C" w15:done="0"/>
  <w15:commentEx w15:paraId="13B6DD0E" w15:done="0"/>
  <w15:commentEx w15:paraId="3BB79763" w15:done="0"/>
  <w15:commentEx w15:paraId="65042E0A" w15:done="0"/>
  <w15:commentEx w15:paraId="19FC3D49" w15:done="0"/>
  <w15:commentEx w15:paraId="1D1B3421" w15:done="0"/>
  <w15:commentEx w15:paraId="4D0E16F4" w15:done="0"/>
  <w15:commentEx w15:paraId="35F8AE7C" w15:done="0"/>
  <w15:commentEx w15:paraId="21C68F05" w15:done="0"/>
  <w15:commentEx w15:paraId="4AEB65EE" w15:done="0"/>
  <w15:commentEx w15:paraId="6DA3FCC2" w15:done="0"/>
  <w15:commentEx w15:paraId="4F899D17" w15:done="0"/>
  <w15:commentEx w15:paraId="2FED9934" w15:done="0"/>
  <w15:commentEx w15:paraId="10FB3A19" w15:done="0"/>
  <w15:commentEx w15:paraId="391650C7" w15:done="0"/>
  <w15:commentEx w15:paraId="7DA9B824" w15:done="0"/>
  <w15:commentEx w15:paraId="6AA4E252" w15:done="0"/>
  <w15:commentEx w15:paraId="0BD84309" w15:done="0"/>
  <w15:commentEx w15:paraId="2BB443DE" w15:done="0"/>
  <w15:commentEx w15:paraId="1761F0C9" w15:done="0"/>
  <w15:commentEx w15:paraId="6547B084" w15:done="0"/>
  <w15:commentEx w15:paraId="1E9285B8" w15:done="0"/>
  <w15:commentEx w15:paraId="60919818" w15:done="0"/>
  <w15:commentEx w15:paraId="2B619315" w15:done="0"/>
  <w15:commentEx w15:paraId="295586D8" w15:done="0"/>
  <w15:commentEx w15:paraId="0273147B" w15:done="0"/>
  <w15:commentEx w15:paraId="5FB2BE9E" w15:done="0"/>
  <w15:commentEx w15:paraId="0057B9C0" w15:done="0"/>
  <w15:commentEx w15:paraId="389E1330" w15:done="0"/>
  <w15:commentEx w15:paraId="368C417F" w15:done="0"/>
  <w15:commentEx w15:paraId="4FE91A67" w15:done="0"/>
  <w15:commentEx w15:paraId="0897ADF8" w15:done="0"/>
  <w15:commentEx w15:paraId="5BA99AC2" w15:done="0"/>
  <w15:commentEx w15:paraId="48115257" w15:done="0"/>
  <w15:commentEx w15:paraId="6AB11D9D" w15:done="0"/>
  <w15:commentEx w15:paraId="22150E79" w15:done="0"/>
  <w15:commentEx w15:paraId="798BCFE0" w15:done="0"/>
  <w15:commentEx w15:paraId="13CE41C5" w15:done="0"/>
  <w15:commentEx w15:paraId="5AD3847C" w15:done="0"/>
  <w15:commentEx w15:paraId="3AFD1E10" w15:done="0"/>
  <w15:commentEx w15:paraId="137B14E4" w15:done="0"/>
  <w15:commentEx w15:paraId="3D90C1D7" w15:done="0"/>
  <w15:commentEx w15:paraId="59DB634C" w15:done="0"/>
  <w15:commentEx w15:paraId="61A1CA47" w15:done="0"/>
  <w15:commentEx w15:paraId="36BAC74C" w15:done="0"/>
  <w15:commentEx w15:paraId="367C7CB0" w15:done="0"/>
  <w15:commentEx w15:paraId="61081EB0" w15:done="0"/>
  <w15:commentEx w15:paraId="43E90054" w15:done="0"/>
  <w15:commentEx w15:paraId="24273A48" w15:done="0"/>
  <w15:commentEx w15:paraId="42199D2D" w15:done="0"/>
  <w15:commentEx w15:paraId="693D67B6" w15:done="0"/>
  <w15:commentEx w15:paraId="73C0B12B" w15:done="0"/>
  <w15:commentEx w15:paraId="7FDA2110" w15:done="0"/>
  <w15:commentEx w15:paraId="3BBF9301" w15:done="0"/>
  <w15:commentEx w15:paraId="3D18334E" w15:done="0"/>
  <w15:commentEx w15:paraId="775F2BC7" w15:done="0"/>
  <w15:commentEx w15:paraId="0BCC8A70" w15:done="0"/>
  <w15:commentEx w15:paraId="6B066BF3" w15:done="0"/>
  <w15:commentEx w15:paraId="0EDE9EC8" w15:done="0"/>
  <w15:commentEx w15:paraId="6A8F4B1C" w15:done="0"/>
  <w15:commentEx w15:paraId="16416ED4" w15:done="0"/>
  <w15:commentEx w15:paraId="713060F7" w15:done="0"/>
  <w15:commentEx w15:paraId="52B42E3E" w15:done="0"/>
  <w15:commentEx w15:paraId="1B02E3AE" w15:done="0"/>
  <w15:commentEx w15:paraId="58E547CD" w15:done="0"/>
  <w15:commentEx w15:paraId="6F006926" w15:done="0"/>
  <w15:commentEx w15:paraId="64A42F3A" w15:done="0"/>
  <w15:commentEx w15:paraId="1F4DE2CA" w15:done="0"/>
  <w15:commentEx w15:paraId="4BCEEDA9" w15:done="0"/>
  <w15:commentEx w15:paraId="718E01A0" w15:done="0"/>
  <w15:commentEx w15:paraId="15CED664" w15:done="0"/>
  <w15:commentEx w15:paraId="3BB8B597" w15:done="0"/>
  <w15:commentEx w15:paraId="1CCBB47A" w15:done="0"/>
  <w15:commentEx w15:paraId="58AE78AF" w15:done="0"/>
  <w15:commentEx w15:paraId="4AA15E56" w15:done="0"/>
  <w15:commentEx w15:paraId="2A007221" w15:done="0"/>
  <w15:commentEx w15:paraId="28E6507B" w15:done="0"/>
  <w15:commentEx w15:paraId="51A47BC0" w15:done="0"/>
  <w15:commentEx w15:paraId="1DDA718D" w15:done="0"/>
  <w15:commentEx w15:paraId="3E5DFD6D" w15:done="0"/>
  <w15:commentEx w15:paraId="020F9E11" w15:done="0"/>
  <w15:commentEx w15:paraId="248578EF" w15:done="0"/>
  <w15:commentEx w15:paraId="30E06BD1" w15:done="0"/>
  <w15:commentEx w15:paraId="4A229CEE" w15:done="0"/>
  <w15:commentEx w15:paraId="5BDDF0FE" w15:done="0"/>
  <w15:commentEx w15:paraId="24CA803F" w15:done="0"/>
  <w15:commentEx w15:paraId="6247C9D1" w15:done="0"/>
  <w15:commentEx w15:paraId="356B1742" w15:done="0"/>
  <w15:commentEx w15:paraId="1B643200" w15:done="0"/>
  <w15:commentEx w15:paraId="6DDEF094" w15:done="0"/>
  <w15:commentEx w15:paraId="16AD1341" w15:done="0"/>
  <w15:commentEx w15:paraId="08C858EB" w15:done="0"/>
  <w15:commentEx w15:paraId="0907DA9C" w15:done="0"/>
  <w15:commentEx w15:paraId="0D5A3EBC" w15:done="0"/>
  <w15:commentEx w15:paraId="5A255E47" w15:done="0"/>
  <w15:commentEx w15:paraId="669EBB88" w15:done="0"/>
  <w15:commentEx w15:paraId="728D4644" w15:done="0"/>
  <w15:commentEx w15:paraId="30CD9431" w15:done="0"/>
  <w15:commentEx w15:paraId="1AB48E20" w15:done="0"/>
  <w15:commentEx w15:paraId="718A6CF1" w15:done="0"/>
  <w15:commentEx w15:paraId="66825422" w15:done="0"/>
  <w15:commentEx w15:paraId="5B1DB5AD" w15:done="0"/>
  <w15:commentEx w15:paraId="30E27C7C" w15:done="0"/>
  <w15:commentEx w15:paraId="7BCE7C9B" w15:done="0"/>
  <w15:commentEx w15:paraId="3B8F452A"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30AFC9" w14:textId="77777777" w:rsidR="00785E11" w:rsidRDefault="00785E11">
      <w:r>
        <w:separator/>
      </w:r>
    </w:p>
  </w:endnote>
  <w:endnote w:type="continuationSeparator" w:id="0">
    <w:p w14:paraId="7B17DED6" w14:textId="77777777" w:rsidR="00785E11" w:rsidRDefault="00785E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OOEnc">
    <w:altName w:val="Arial Unicode MS"/>
    <w:panose1 w:val="00000000000000000000"/>
    <w:charset w:val="88"/>
    <w:family w:val="auto"/>
    <w:notTrueType/>
    <w:pitch w:val="default"/>
    <w:sig w:usb0="00000001" w:usb1="08080000" w:usb2="00000010" w:usb3="00000000" w:csb0="00100000" w:csb1="00000000"/>
  </w:font>
  <w:font w:name="Arial Unicode MS">
    <w:panose1 w:val="020B0604020202020204"/>
    <w:charset w:val="00"/>
    <w:family w:val="auto"/>
    <w:pitch w:val="variable"/>
    <w:sig w:usb0="00000003" w:usb1="00000000" w:usb2="00000000" w:usb3="00000000" w:csb0="00000001" w:csb1="00000000"/>
  </w:font>
  <w:font w:name="Serifa BT">
    <w:altName w:val="Georgia"/>
    <w:panose1 w:val="00000000000000000000"/>
    <w:charset w:val="00"/>
    <w:family w:val="roman"/>
    <w:notTrueType/>
    <w:pitch w:val="variable"/>
    <w:sig w:usb0="00000003" w:usb1="00000000" w:usb2="00000000" w:usb3="00000000" w:csb0="00000001" w:csb1="00000000"/>
  </w:font>
  <w:font w:name="Zurich Lt BT">
    <w:altName w:val="Trebuchet MS"/>
    <w:charset w:val="00"/>
    <w:family w:val="swiss"/>
    <w:pitch w:val="variable"/>
    <w:sig w:usb0="00000087" w:usb1="00000000" w:usb2="00000000" w:usb3="00000000" w:csb0="0000001B"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SimSun">
    <w:altName w:val="宋体"/>
    <w:panose1 w:val="00000000000000000000"/>
    <w:charset w:val="86"/>
    <w:family w:val="auto"/>
    <w:notTrueType/>
    <w:pitch w:val="variable"/>
    <w:sig w:usb0="00000001" w:usb1="080E0000" w:usb2="00000010" w:usb3="00000000" w:csb0="00040000" w:csb1="00000000"/>
  </w:font>
  <w:font w:name="MS Mincho">
    <w:altName w:val="ＭＳ 明朝"/>
    <w:charset w:val="80"/>
    <w:family w:val="modern"/>
    <w:pitch w:val="fixed"/>
    <w:sig w:usb0="E00002FF" w:usb1="6AC7FDFB" w:usb2="00000012" w:usb3="00000000" w:csb0="0002009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C0937F" w14:textId="528F65AD" w:rsidR="00785E11" w:rsidRPr="007F6B23" w:rsidRDefault="00785E11">
    <w:pPr>
      <w:pStyle w:val="Footer"/>
      <w:pBdr>
        <w:top w:val="single" w:sz="4" w:space="1" w:color="C0C0C0"/>
        <w:left w:val="single" w:sz="4" w:space="4" w:color="C0C0C0"/>
        <w:bottom w:val="single" w:sz="4" w:space="1" w:color="C0C0C0"/>
        <w:right w:val="single" w:sz="4" w:space="4" w:color="C0C0C0"/>
      </w:pBdr>
      <w:tabs>
        <w:tab w:val="clear" w:pos="9072"/>
        <w:tab w:val="right" w:pos="9180"/>
      </w:tabs>
      <w:spacing w:before="120"/>
      <w:ind w:left="113" w:right="-109"/>
      <w:rPr>
        <w:rFonts w:cs="Arial"/>
        <w:sz w:val="16"/>
        <w:szCs w:val="16"/>
        <w:lang w:val="en-US"/>
      </w:rPr>
    </w:pPr>
    <w:r>
      <w:rPr>
        <w:rFonts w:cs="Arial"/>
        <w:lang w:val="en-US"/>
      </w:rPr>
      <w:t>Version 2017</w:t>
    </w:r>
    <w:r w:rsidRPr="00C30905">
      <w:rPr>
        <w:rFonts w:cs="Arial"/>
        <w:lang w:val="en-US"/>
      </w:rPr>
      <w:tab/>
      <w:t xml:space="preserve">Page </w:t>
    </w:r>
    <w:r w:rsidRPr="00C30905">
      <w:rPr>
        <w:rStyle w:val="PageNumber"/>
        <w:rFonts w:cs="Arial"/>
      </w:rPr>
      <w:fldChar w:fldCharType="begin"/>
    </w:r>
    <w:r w:rsidRPr="00C30905">
      <w:rPr>
        <w:rStyle w:val="PageNumber"/>
        <w:rFonts w:cs="Arial"/>
        <w:lang w:val="en-US"/>
      </w:rPr>
      <w:instrText xml:space="preserve"> PAGE </w:instrText>
    </w:r>
    <w:r w:rsidRPr="00C30905">
      <w:rPr>
        <w:rStyle w:val="PageNumber"/>
        <w:rFonts w:cs="Arial"/>
      </w:rPr>
      <w:fldChar w:fldCharType="separate"/>
    </w:r>
    <w:r w:rsidR="008B341E">
      <w:rPr>
        <w:rStyle w:val="PageNumber"/>
        <w:rFonts w:cs="Arial"/>
        <w:noProof/>
        <w:lang w:val="en-US"/>
      </w:rPr>
      <w:t>8</w:t>
    </w:r>
    <w:r w:rsidRPr="00C30905">
      <w:rPr>
        <w:rStyle w:val="PageNumber"/>
        <w:rFonts w:cs="Arial"/>
      </w:rPr>
      <w:fldChar w:fldCharType="end"/>
    </w:r>
    <w:r w:rsidRPr="00C30905">
      <w:rPr>
        <w:rFonts w:cs="Arial"/>
        <w:lang w:val="en-US"/>
      </w:rPr>
      <w:t xml:space="preserve"> of</w:t>
    </w:r>
    <w:r w:rsidRPr="00C30905">
      <w:rPr>
        <w:rStyle w:val="PageNumber"/>
        <w:rFonts w:cs="Arial"/>
        <w:lang w:val="en-US"/>
      </w:rPr>
      <w:t xml:space="preserve"> </w:t>
    </w:r>
    <w:r w:rsidRPr="00C30905">
      <w:rPr>
        <w:rStyle w:val="PageNumber"/>
        <w:rFonts w:cs="Arial"/>
      </w:rPr>
      <w:fldChar w:fldCharType="begin"/>
    </w:r>
    <w:r w:rsidRPr="00C30905">
      <w:rPr>
        <w:rStyle w:val="PageNumber"/>
        <w:rFonts w:cs="Arial"/>
        <w:lang w:val="en-US"/>
      </w:rPr>
      <w:instrText xml:space="preserve"> NUMPAGES </w:instrText>
    </w:r>
    <w:r w:rsidRPr="00C30905">
      <w:rPr>
        <w:rStyle w:val="PageNumber"/>
        <w:rFonts w:cs="Arial"/>
      </w:rPr>
      <w:fldChar w:fldCharType="separate"/>
    </w:r>
    <w:r w:rsidR="008B341E">
      <w:rPr>
        <w:rStyle w:val="PageNumber"/>
        <w:rFonts w:cs="Arial"/>
        <w:noProof/>
        <w:lang w:val="en-US"/>
      </w:rPr>
      <w:t>8</w:t>
    </w:r>
    <w:r w:rsidRPr="00C30905">
      <w:rPr>
        <w:rStyle w:val="PageNumber"/>
        <w:rFonts w:cs="Arial"/>
      </w:rPr>
      <w:fldChar w:fldCharType="end"/>
    </w:r>
    <w:r w:rsidRPr="007F6B23">
      <w:rPr>
        <w:rStyle w:val="PageNumber"/>
        <w:rFonts w:cs="Arial"/>
        <w:sz w:val="16"/>
        <w:szCs w:val="16"/>
        <w:lang w:val="en-US"/>
      </w:rPr>
      <w:tab/>
    </w:r>
    <w:r w:rsidRPr="004C2115">
      <w:rPr>
        <w:highlight w:val="yellow"/>
      </w:rPr>
      <w:t>XXXXX</w:t>
    </w:r>
  </w:p>
  <w:p w14:paraId="0DE73460" w14:textId="77777777" w:rsidR="00785E11" w:rsidRDefault="00785E11">
    <w:pPr>
      <w:pStyle w:val="Footer"/>
      <w:pBdr>
        <w:top w:val="single" w:sz="4" w:space="1" w:color="C0C0C0"/>
        <w:left w:val="single" w:sz="4" w:space="4" w:color="C0C0C0"/>
        <w:bottom w:val="single" w:sz="4" w:space="1" w:color="C0C0C0"/>
        <w:right w:val="single" w:sz="4" w:space="4" w:color="C0C0C0"/>
      </w:pBdr>
      <w:tabs>
        <w:tab w:val="clear" w:pos="9072"/>
        <w:tab w:val="right" w:pos="9180"/>
      </w:tabs>
      <w:spacing w:before="120"/>
      <w:ind w:left="113" w:right="-109"/>
      <w:rPr>
        <w:rStyle w:val="PageNumber"/>
        <w:rFonts w:ascii="Zurich Lt BT" w:hAnsi="Zurich Lt BT"/>
        <w:lang w:val="en-US"/>
      </w:rPr>
    </w:pPr>
    <w:r>
      <w:rPr>
        <w:sz w:val="12"/>
        <w:lang w:val="en-US"/>
      </w:rPr>
      <w:t>© International Software Testing Qualifications Board</w:t>
    </w:r>
  </w:p>
  <w:p w14:paraId="79D0F40E" w14:textId="77777777" w:rsidR="00785E11" w:rsidRDefault="00785E11">
    <w:pPr>
      <w:spacing w:before="120"/>
      <w:rPr>
        <w:sz w:val="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E70288" w14:textId="77777777" w:rsidR="00785E11" w:rsidRDefault="00785E11">
      <w:r>
        <w:separator/>
      </w:r>
    </w:p>
  </w:footnote>
  <w:footnote w:type="continuationSeparator" w:id="0">
    <w:p w14:paraId="2B01CC5B" w14:textId="77777777" w:rsidR="00785E11" w:rsidRDefault="00785E1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70" w:type="dxa"/>
      <w:tblLayout w:type="fixed"/>
      <w:tblCellMar>
        <w:left w:w="70" w:type="dxa"/>
        <w:right w:w="70" w:type="dxa"/>
      </w:tblCellMar>
      <w:tblLook w:val="0000" w:firstRow="0" w:lastRow="0" w:firstColumn="0" w:lastColumn="0" w:noHBand="0" w:noVBand="0"/>
    </w:tblPr>
    <w:tblGrid>
      <w:gridCol w:w="6840"/>
      <w:gridCol w:w="2520"/>
    </w:tblGrid>
    <w:tr w:rsidR="00785E11" w14:paraId="5B53FBA2" w14:textId="77777777">
      <w:tc>
        <w:tcPr>
          <w:tcW w:w="6840" w:type="dxa"/>
          <w:tcBorders>
            <w:bottom w:val="single" w:sz="4" w:space="0" w:color="auto"/>
          </w:tcBorders>
        </w:tcPr>
        <w:p w14:paraId="1E5345B5" w14:textId="77777777" w:rsidR="00785E11" w:rsidRDefault="00785E11">
          <w:pPr>
            <w:pStyle w:val="CommentText"/>
            <w:spacing w:before="120" w:after="60"/>
            <w:rPr>
              <w:sz w:val="28"/>
              <w:lang w:val="en-US"/>
            </w:rPr>
          </w:pPr>
          <w:r>
            <w:rPr>
              <w:noProof/>
              <w:lang w:val="en-US"/>
            </w:rPr>
            <w:drawing>
              <wp:anchor distT="0" distB="0" distL="114300" distR="114300" simplePos="0" relativeHeight="251660288" behindDoc="0" locked="0" layoutInCell="1" allowOverlap="1" wp14:anchorId="7601DE10" wp14:editId="40B110F6">
                <wp:simplePos x="0" y="0"/>
                <wp:positionH relativeFrom="column">
                  <wp:posOffset>3841750</wp:posOffset>
                </wp:positionH>
                <wp:positionV relativeFrom="paragraph">
                  <wp:posOffset>-47625</wp:posOffset>
                </wp:positionV>
                <wp:extent cx="770890" cy="551815"/>
                <wp:effectExtent l="0" t="0" r="0" b="6985"/>
                <wp:wrapNone/>
                <wp:docPr id="6" name="Picture 6" descr="logo-ISTQ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ISTQ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0890" cy="551815"/>
                        </a:xfrm>
                        <a:prstGeom prst="rect">
                          <a:avLst/>
                        </a:prstGeom>
                        <a:noFill/>
                        <a:ln>
                          <a:noFill/>
                        </a:ln>
                      </pic:spPr>
                    </pic:pic>
                  </a:graphicData>
                </a:graphic>
              </wp:anchor>
            </w:drawing>
          </w:r>
          <w:r w:rsidR="008B341E">
            <w:fldChar w:fldCharType="begin"/>
          </w:r>
          <w:r w:rsidR="008B341E">
            <w:instrText xml:space="preserve"> DOCPROPERTY "Scheme" \* MERGEFORMAT </w:instrText>
          </w:r>
          <w:r w:rsidR="008B341E">
            <w:fldChar w:fldCharType="separate"/>
          </w:r>
          <w:r w:rsidRPr="003D754F">
            <w:rPr>
              <w:sz w:val="28"/>
              <w:lang w:val="en-US"/>
            </w:rPr>
            <w:t>Certified Tester</w:t>
          </w:r>
          <w:r w:rsidR="008B341E">
            <w:rPr>
              <w:sz w:val="28"/>
              <w:lang w:val="en-US"/>
            </w:rPr>
            <w:fldChar w:fldCharType="end"/>
          </w:r>
        </w:p>
        <w:p w14:paraId="7BA5EA25" w14:textId="7C13D5D6" w:rsidR="00785E11" w:rsidRDefault="008B341E" w:rsidP="0047360B">
          <w:pPr>
            <w:pStyle w:val="CommentText"/>
            <w:spacing w:after="60"/>
            <w:rPr>
              <w:lang w:val="en-US"/>
            </w:rPr>
          </w:pPr>
          <w:r>
            <w:fldChar w:fldCharType="begin"/>
          </w:r>
          <w:r>
            <w:instrText xml:space="preserve"> DOCPROPERTY "Level" \* MERGEFORMAT </w:instrText>
          </w:r>
          <w:r>
            <w:fldChar w:fldCharType="separate"/>
          </w:r>
          <w:r w:rsidR="00785E11" w:rsidRPr="003D754F">
            <w:rPr>
              <w:lang w:val="en-US"/>
            </w:rPr>
            <w:t>Foundation Level Syllabus</w:t>
          </w:r>
          <w:r>
            <w:rPr>
              <w:lang w:val="en-US"/>
            </w:rPr>
            <w:fldChar w:fldCharType="end"/>
          </w:r>
          <w:r w:rsidR="00785E11">
            <w:rPr>
              <w:lang w:val="en-US"/>
            </w:rPr>
            <w:t xml:space="preserve"> </w:t>
          </w:r>
        </w:p>
      </w:tc>
      <w:tc>
        <w:tcPr>
          <w:tcW w:w="2520" w:type="dxa"/>
          <w:tcBorders>
            <w:bottom w:val="single" w:sz="4" w:space="0" w:color="auto"/>
          </w:tcBorders>
        </w:tcPr>
        <w:p w14:paraId="271492E4" w14:textId="77777777" w:rsidR="00785E11" w:rsidRDefault="00785E11">
          <w:pPr>
            <w:pStyle w:val="CommentText"/>
            <w:spacing w:before="60" w:after="60"/>
            <w:jc w:val="center"/>
            <w:rPr>
              <w:sz w:val="28"/>
              <w:lang w:val="en-US"/>
            </w:rPr>
          </w:pPr>
          <w:r>
            <w:rPr>
              <w:lang w:val="en-US"/>
            </w:rPr>
            <w:t>International</w:t>
          </w:r>
          <w:r>
            <w:rPr>
              <w:lang w:val="en-US"/>
            </w:rPr>
            <w:br/>
            <w:t>Software Testing</w:t>
          </w:r>
          <w:r>
            <w:rPr>
              <w:lang w:val="en-US"/>
            </w:rPr>
            <w:br/>
            <w:t>Qualifications Board</w:t>
          </w:r>
        </w:p>
      </w:tc>
    </w:tr>
    <w:tr w:rsidR="00785E11" w14:paraId="1F808971" w14:textId="77777777">
      <w:trPr>
        <w:trHeight w:val="80"/>
      </w:trPr>
      <w:tc>
        <w:tcPr>
          <w:tcW w:w="6840" w:type="dxa"/>
          <w:tcBorders>
            <w:top w:val="single" w:sz="4" w:space="0" w:color="auto"/>
          </w:tcBorders>
        </w:tcPr>
        <w:p w14:paraId="3FE968A4" w14:textId="77777777" w:rsidR="00785E11" w:rsidRDefault="00785E11">
          <w:pPr>
            <w:pStyle w:val="Header"/>
            <w:rPr>
              <w:color w:val="000080"/>
              <w:lang w:val="en-GB"/>
            </w:rPr>
          </w:pPr>
        </w:p>
      </w:tc>
      <w:tc>
        <w:tcPr>
          <w:tcW w:w="2520" w:type="dxa"/>
          <w:tcBorders>
            <w:top w:val="single" w:sz="4" w:space="0" w:color="auto"/>
          </w:tcBorders>
        </w:tcPr>
        <w:p w14:paraId="78603FE7" w14:textId="77777777" w:rsidR="00785E11" w:rsidRDefault="00785E11">
          <w:pPr>
            <w:pStyle w:val="Header"/>
            <w:tabs>
              <w:tab w:val="left" w:pos="110"/>
            </w:tabs>
            <w:rPr>
              <w:noProof/>
              <w:lang w:val="en-US"/>
            </w:rPr>
          </w:pPr>
        </w:p>
      </w:tc>
    </w:tr>
  </w:tbl>
  <w:p w14:paraId="212565BB" w14:textId="77777777" w:rsidR="00785E11" w:rsidRDefault="00785E11">
    <w:pPr>
      <w:pStyle w:val="Header"/>
      <w:rPr>
        <w:sz w:val="16"/>
        <w:lang w:val="en-US"/>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E6AA5"/>
    <w:multiLevelType w:val="hybridMultilevel"/>
    <w:tmpl w:val="23B2E0AE"/>
    <w:lvl w:ilvl="0" w:tplc="121ABA56">
      <w:start w:val="1"/>
      <w:numFmt w:val="bullet"/>
      <w:lvlText w:val="o"/>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14766C10">
      <w:start w:val="1"/>
      <w:numFmt w:val="bullet"/>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1AE6198">
      <w:start w:val="1"/>
      <w:numFmt w:val="bullet"/>
      <w:lvlText w:val=""/>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890E4748">
      <w:start w:val="1"/>
      <w:numFmt w:val="bullet"/>
      <w:lvlText w:val="•"/>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F2320F9E">
      <w:start w:val="1"/>
      <w:numFmt w:val="bullet"/>
      <w:lvlText w:val="o"/>
      <w:lvlJc w:val="left"/>
      <w:pPr>
        <w:ind w:left="3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5C6E4578">
      <w:start w:val="1"/>
      <w:numFmt w:val="bullet"/>
      <w:lvlText w:val="▪"/>
      <w:lvlJc w:val="left"/>
      <w:pPr>
        <w:ind w:left="3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78142306">
      <w:start w:val="1"/>
      <w:numFmt w:val="bullet"/>
      <w:lvlText w:val="•"/>
      <w:lvlJc w:val="left"/>
      <w:pPr>
        <w:ind w:left="46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09BE3D02">
      <w:start w:val="1"/>
      <w:numFmt w:val="bullet"/>
      <w:lvlText w:val="o"/>
      <w:lvlJc w:val="left"/>
      <w:pPr>
        <w:ind w:left="54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D6C83680">
      <w:start w:val="1"/>
      <w:numFmt w:val="bullet"/>
      <w:lvlText w:val="▪"/>
      <w:lvlJc w:val="left"/>
      <w:pPr>
        <w:ind w:left="61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
    <w:nsid w:val="03940232"/>
    <w:multiLevelType w:val="hybridMultilevel"/>
    <w:tmpl w:val="CB90F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580C44"/>
    <w:multiLevelType w:val="hybridMultilevel"/>
    <w:tmpl w:val="75384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6E6713"/>
    <w:multiLevelType w:val="multilevel"/>
    <w:tmpl w:val="F0883D62"/>
    <w:lvl w:ilvl="0">
      <w:start w:val="1"/>
      <w:numFmt w:val="decimal"/>
      <w:lvlText w:val="%1"/>
      <w:lvlJc w:val="left"/>
      <w:pPr>
        <w:ind w:left="432" w:hanging="432"/>
      </w:pPr>
      <w:rPr>
        <w:rFonts w:hint="default"/>
      </w:rPr>
    </w:lvl>
    <w:lvl w:ilvl="1">
      <w:start w:val="1"/>
      <w:numFmt w:val="decimal"/>
      <w:pStyle w:val="Heading2new"/>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12C242C4"/>
    <w:multiLevelType w:val="hybridMultilevel"/>
    <w:tmpl w:val="514C3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1C59F7"/>
    <w:multiLevelType w:val="hybridMultilevel"/>
    <w:tmpl w:val="27F07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AD701D"/>
    <w:multiLevelType w:val="hybridMultilevel"/>
    <w:tmpl w:val="BCD8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6C2ABC"/>
    <w:multiLevelType w:val="hybridMultilevel"/>
    <w:tmpl w:val="4B625C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3606CE"/>
    <w:multiLevelType w:val="hybridMultilevel"/>
    <w:tmpl w:val="5B8CA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061F8D"/>
    <w:multiLevelType w:val="hybridMultilevel"/>
    <w:tmpl w:val="818EB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623C00"/>
    <w:multiLevelType w:val="hybridMultilevel"/>
    <w:tmpl w:val="18863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BC60C0"/>
    <w:multiLevelType w:val="multilevel"/>
    <w:tmpl w:val="A4C0EFA6"/>
    <w:lvl w:ilvl="0">
      <w:numFmt w:val="decimal"/>
      <w:pStyle w:val="Heading1"/>
      <w:lvlText w:val="%1."/>
      <w:lvlJc w:val="left"/>
      <w:pPr>
        <w:ind w:left="720" w:hanging="360"/>
      </w:pPr>
      <w:rPr>
        <w:rFonts w:hint="default"/>
        <w:i w:val="0"/>
      </w:rPr>
    </w:lvl>
    <w:lvl w:ilvl="1">
      <w:start w:val="1"/>
      <w:numFmt w:val="decimal"/>
      <w:isLgl/>
      <w:lvlText w:val="%1.%2"/>
      <w:lvlJc w:val="left"/>
      <w:pPr>
        <w:ind w:left="1080" w:hanging="720"/>
      </w:pPr>
      <w:rPr>
        <w:rFonts w:hint="default"/>
      </w:rPr>
    </w:lvl>
    <w:lvl w:ilvl="2">
      <w:start w:val="1"/>
      <w:numFmt w:val="decimal"/>
      <w:pStyle w:val="StyleHeading312pt1"/>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nsid w:val="3984340E"/>
    <w:multiLevelType w:val="hybridMultilevel"/>
    <w:tmpl w:val="63647380"/>
    <w:lvl w:ilvl="0" w:tplc="04090003">
      <w:start w:val="1"/>
      <w:numFmt w:val="bullet"/>
      <w:lvlText w:val="o"/>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39A7039D"/>
    <w:multiLevelType w:val="multilevel"/>
    <w:tmpl w:val="1CE25BF0"/>
    <w:styleLink w:val="StyleNumbered"/>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39E534FD"/>
    <w:multiLevelType w:val="hybridMultilevel"/>
    <w:tmpl w:val="2F064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F174C0"/>
    <w:multiLevelType w:val="hybridMultilevel"/>
    <w:tmpl w:val="569E5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6E336E"/>
    <w:multiLevelType w:val="multilevel"/>
    <w:tmpl w:val="496E6118"/>
    <w:styleLink w:val="CurrentList1"/>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3EA758B3"/>
    <w:multiLevelType w:val="hybridMultilevel"/>
    <w:tmpl w:val="38D802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3F6D06B6"/>
    <w:multiLevelType w:val="multilevel"/>
    <w:tmpl w:val="078A90C0"/>
    <w:styleLink w:val="CurrentList2"/>
    <w:lvl w:ilvl="0">
      <w:start w:val="1"/>
      <w:numFmt w:val="decimal"/>
      <w:lvlText w:val="%1"/>
      <w:lvlJc w:val="left"/>
      <w:pPr>
        <w:ind w:left="432" w:hanging="432"/>
      </w:pPr>
      <w:rPr>
        <w:rFonts w:hint="default"/>
      </w:rPr>
    </w:lvl>
    <w:lvl w:ilvl="1">
      <w:start w:val="2"/>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nsid w:val="3FA31260"/>
    <w:multiLevelType w:val="hybridMultilevel"/>
    <w:tmpl w:val="CD28ECCA"/>
    <w:lvl w:ilvl="0" w:tplc="5CEADBD0">
      <w:start w:val="1"/>
      <w:numFmt w:val="bullet"/>
      <w:lvlText w:val="o"/>
      <w:lvlJc w:val="left"/>
      <w:pPr>
        <w:ind w:left="360"/>
      </w:pPr>
      <w:rPr>
        <w:rFonts w:ascii="Courier New" w:eastAsia="Courier New" w:hAnsi="Courier New" w:cs="Wingdings"/>
        <w:b w:val="0"/>
        <w:i w:val="0"/>
        <w:strike w:val="0"/>
        <w:dstrike w:val="0"/>
        <w:color w:val="000000"/>
        <w:sz w:val="20"/>
        <w:szCs w:val="20"/>
        <w:u w:val="none" w:color="000000"/>
        <w:bdr w:val="none" w:sz="0" w:space="0" w:color="auto"/>
        <w:shd w:val="clear" w:color="auto" w:fill="auto"/>
        <w:vertAlign w:val="baseline"/>
      </w:rPr>
    </w:lvl>
    <w:lvl w:ilvl="1" w:tplc="04090001">
      <w:start w:val="1"/>
      <w:numFmt w:val="bullet"/>
      <w:lvlText w:val=""/>
      <w:lvlJc w:val="left"/>
      <w:pPr>
        <w:ind w:left="108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2" w:tplc="830CC79C">
      <w:start w:val="1"/>
      <w:numFmt w:val="bullet"/>
      <w:lvlText w:val="▪"/>
      <w:lvlJc w:val="left"/>
      <w:pPr>
        <w:ind w:left="1800"/>
      </w:pPr>
      <w:rPr>
        <w:rFonts w:ascii="Courier New" w:eastAsia="Courier New" w:hAnsi="Courier New" w:cs="Wingdings"/>
        <w:b w:val="0"/>
        <w:i w:val="0"/>
        <w:strike w:val="0"/>
        <w:dstrike w:val="0"/>
        <w:color w:val="000000"/>
        <w:sz w:val="20"/>
        <w:szCs w:val="20"/>
        <w:u w:val="none" w:color="000000"/>
        <w:bdr w:val="none" w:sz="0" w:space="0" w:color="auto"/>
        <w:shd w:val="clear" w:color="auto" w:fill="auto"/>
        <w:vertAlign w:val="baseline"/>
      </w:rPr>
    </w:lvl>
    <w:lvl w:ilvl="3" w:tplc="2CECA08E">
      <w:start w:val="1"/>
      <w:numFmt w:val="bullet"/>
      <w:lvlText w:val="•"/>
      <w:lvlJc w:val="left"/>
      <w:pPr>
        <w:ind w:left="2520"/>
      </w:pPr>
      <w:rPr>
        <w:rFonts w:ascii="Courier New" w:eastAsia="Courier New" w:hAnsi="Courier New" w:cs="Wingdings"/>
        <w:b w:val="0"/>
        <w:i w:val="0"/>
        <w:strike w:val="0"/>
        <w:dstrike w:val="0"/>
        <w:color w:val="000000"/>
        <w:sz w:val="20"/>
        <w:szCs w:val="20"/>
        <w:u w:val="none" w:color="000000"/>
        <w:bdr w:val="none" w:sz="0" w:space="0" w:color="auto"/>
        <w:shd w:val="clear" w:color="auto" w:fill="auto"/>
        <w:vertAlign w:val="baseline"/>
      </w:rPr>
    </w:lvl>
    <w:lvl w:ilvl="4" w:tplc="FE8E27B4">
      <w:start w:val="1"/>
      <w:numFmt w:val="bullet"/>
      <w:lvlText w:val="o"/>
      <w:lvlJc w:val="left"/>
      <w:pPr>
        <w:ind w:left="3240"/>
      </w:pPr>
      <w:rPr>
        <w:rFonts w:ascii="Courier New" w:eastAsia="Courier New" w:hAnsi="Courier New" w:cs="Wingdings"/>
        <w:b w:val="0"/>
        <w:i w:val="0"/>
        <w:strike w:val="0"/>
        <w:dstrike w:val="0"/>
        <w:color w:val="000000"/>
        <w:sz w:val="20"/>
        <w:szCs w:val="20"/>
        <w:u w:val="none" w:color="000000"/>
        <w:bdr w:val="none" w:sz="0" w:space="0" w:color="auto"/>
        <w:shd w:val="clear" w:color="auto" w:fill="auto"/>
        <w:vertAlign w:val="baseline"/>
      </w:rPr>
    </w:lvl>
    <w:lvl w:ilvl="5" w:tplc="9D62482E">
      <w:start w:val="1"/>
      <w:numFmt w:val="bullet"/>
      <w:lvlText w:val="▪"/>
      <w:lvlJc w:val="left"/>
      <w:pPr>
        <w:ind w:left="3960"/>
      </w:pPr>
      <w:rPr>
        <w:rFonts w:ascii="Courier New" w:eastAsia="Courier New" w:hAnsi="Courier New" w:cs="Wingdings"/>
        <w:b w:val="0"/>
        <w:i w:val="0"/>
        <w:strike w:val="0"/>
        <w:dstrike w:val="0"/>
        <w:color w:val="000000"/>
        <w:sz w:val="20"/>
        <w:szCs w:val="20"/>
        <w:u w:val="none" w:color="000000"/>
        <w:bdr w:val="none" w:sz="0" w:space="0" w:color="auto"/>
        <w:shd w:val="clear" w:color="auto" w:fill="auto"/>
        <w:vertAlign w:val="baseline"/>
      </w:rPr>
    </w:lvl>
    <w:lvl w:ilvl="6" w:tplc="5FD25896">
      <w:start w:val="1"/>
      <w:numFmt w:val="bullet"/>
      <w:lvlText w:val="•"/>
      <w:lvlJc w:val="left"/>
      <w:pPr>
        <w:ind w:left="4680"/>
      </w:pPr>
      <w:rPr>
        <w:rFonts w:ascii="Courier New" w:eastAsia="Courier New" w:hAnsi="Courier New" w:cs="Wingdings"/>
        <w:b w:val="0"/>
        <w:i w:val="0"/>
        <w:strike w:val="0"/>
        <w:dstrike w:val="0"/>
        <w:color w:val="000000"/>
        <w:sz w:val="20"/>
        <w:szCs w:val="20"/>
        <w:u w:val="none" w:color="000000"/>
        <w:bdr w:val="none" w:sz="0" w:space="0" w:color="auto"/>
        <w:shd w:val="clear" w:color="auto" w:fill="auto"/>
        <w:vertAlign w:val="baseline"/>
      </w:rPr>
    </w:lvl>
    <w:lvl w:ilvl="7" w:tplc="D76CE91C">
      <w:start w:val="1"/>
      <w:numFmt w:val="bullet"/>
      <w:lvlText w:val="o"/>
      <w:lvlJc w:val="left"/>
      <w:pPr>
        <w:ind w:left="5400"/>
      </w:pPr>
      <w:rPr>
        <w:rFonts w:ascii="Courier New" w:eastAsia="Courier New" w:hAnsi="Courier New" w:cs="Wingdings"/>
        <w:b w:val="0"/>
        <w:i w:val="0"/>
        <w:strike w:val="0"/>
        <w:dstrike w:val="0"/>
        <w:color w:val="000000"/>
        <w:sz w:val="20"/>
        <w:szCs w:val="20"/>
        <w:u w:val="none" w:color="000000"/>
        <w:bdr w:val="none" w:sz="0" w:space="0" w:color="auto"/>
        <w:shd w:val="clear" w:color="auto" w:fill="auto"/>
        <w:vertAlign w:val="baseline"/>
      </w:rPr>
    </w:lvl>
    <w:lvl w:ilvl="8" w:tplc="9E42C55C">
      <w:start w:val="1"/>
      <w:numFmt w:val="bullet"/>
      <w:lvlText w:val="▪"/>
      <w:lvlJc w:val="left"/>
      <w:pPr>
        <w:ind w:left="6120"/>
      </w:pPr>
      <w:rPr>
        <w:rFonts w:ascii="Courier New" w:eastAsia="Courier New" w:hAnsi="Courier New" w:cs="Wingdings"/>
        <w:b w:val="0"/>
        <w:i w:val="0"/>
        <w:strike w:val="0"/>
        <w:dstrike w:val="0"/>
        <w:color w:val="000000"/>
        <w:sz w:val="20"/>
        <w:szCs w:val="20"/>
        <w:u w:val="none" w:color="000000"/>
        <w:bdr w:val="none" w:sz="0" w:space="0" w:color="auto"/>
        <w:shd w:val="clear" w:color="auto" w:fill="auto"/>
        <w:vertAlign w:val="baseline"/>
      </w:rPr>
    </w:lvl>
  </w:abstractNum>
  <w:abstractNum w:abstractNumId="20">
    <w:nsid w:val="3FCB02B2"/>
    <w:multiLevelType w:val="hybridMultilevel"/>
    <w:tmpl w:val="357C285A"/>
    <w:lvl w:ilvl="0" w:tplc="0409000F">
      <w:start w:val="1"/>
      <w:numFmt w:val="decimal"/>
      <w:lvlText w:val="%1."/>
      <w:lvlJc w:val="left"/>
      <w:pPr>
        <w:tabs>
          <w:tab w:val="num" w:pos="360"/>
        </w:tabs>
        <w:ind w:left="360" w:hanging="360"/>
      </w:pPr>
      <w:rPr>
        <w:rFonts w:hint="default"/>
      </w:rPr>
    </w:lvl>
    <w:lvl w:ilvl="1" w:tplc="00030407">
      <w:start w:val="1"/>
      <w:numFmt w:val="bullet"/>
      <w:lvlText w:val="o"/>
      <w:lvlJc w:val="left"/>
      <w:pPr>
        <w:tabs>
          <w:tab w:val="num" w:pos="1080"/>
        </w:tabs>
        <w:ind w:left="1080" w:hanging="360"/>
      </w:pPr>
      <w:rPr>
        <w:rFonts w:ascii="Courier New" w:hAnsi="Courier New" w:hint="default"/>
      </w:rPr>
    </w:lvl>
    <w:lvl w:ilvl="2" w:tplc="00050407" w:tentative="1">
      <w:start w:val="1"/>
      <w:numFmt w:val="bullet"/>
      <w:lvlText w:val=""/>
      <w:lvlJc w:val="left"/>
      <w:pPr>
        <w:tabs>
          <w:tab w:val="num" w:pos="1800"/>
        </w:tabs>
        <w:ind w:left="1800" w:hanging="360"/>
      </w:pPr>
      <w:rPr>
        <w:rFonts w:ascii="Wingdings" w:hAnsi="Wingdings" w:hint="default"/>
      </w:rPr>
    </w:lvl>
    <w:lvl w:ilvl="3" w:tplc="00010407" w:tentative="1">
      <w:start w:val="1"/>
      <w:numFmt w:val="bullet"/>
      <w:lvlText w:val=""/>
      <w:lvlJc w:val="left"/>
      <w:pPr>
        <w:tabs>
          <w:tab w:val="num" w:pos="2520"/>
        </w:tabs>
        <w:ind w:left="2520" w:hanging="360"/>
      </w:pPr>
      <w:rPr>
        <w:rFonts w:ascii="Symbol" w:hAnsi="Symbol" w:hint="default"/>
      </w:rPr>
    </w:lvl>
    <w:lvl w:ilvl="4" w:tplc="00030407" w:tentative="1">
      <w:start w:val="1"/>
      <w:numFmt w:val="bullet"/>
      <w:lvlText w:val="o"/>
      <w:lvlJc w:val="left"/>
      <w:pPr>
        <w:tabs>
          <w:tab w:val="num" w:pos="3240"/>
        </w:tabs>
        <w:ind w:left="3240" w:hanging="360"/>
      </w:pPr>
      <w:rPr>
        <w:rFonts w:ascii="Courier New" w:hAnsi="Courier New" w:hint="default"/>
      </w:rPr>
    </w:lvl>
    <w:lvl w:ilvl="5" w:tplc="00050407" w:tentative="1">
      <w:start w:val="1"/>
      <w:numFmt w:val="bullet"/>
      <w:lvlText w:val=""/>
      <w:lvlJc w:val="left"/>
      <w:pPr>
        <w:tabs>
          <w:tab w:val="num" w:pos="3960"/>
        </w:tabs>
        <w:ind w:left="3960" w:hanging="360"/>
      </w:pPr>
      <w:rPr>
        <w:rFonts w:ascii="Wingdings" w:hAnsi="Wingdings" w:hint="default"/>
      </w:rPr>
    </w:lvl>
    <w:lvl w:ilvl="6" w:tplc="00010407" w:tentative="1">
      <w:start w:val="1"/>
      <w:numFmt w:val="bullet"/>
      <w:lvlText w:val=""/>
      <w:lvlJc w:val="left"/>
      <w:pPr>
        <w:tabs>
          <w:tab w:val="num" w:pos="4680"/>
        </w:tabs>
        <w:ind w:left="4680" w:hanging="360"/>
      </w:pPr>
      <w:rPr>
        <w:rFonts w:ascii="Symbol" w:hAnsi="Symbol" w:hint="default"/>
      </w:rPr>
    </w:lvl>
    <w:lvl w:ilvl="7" w:tplc="00030407" w:tentative="1">
      <w:start w:val="1"/>
      <w:numFmt w:val="bullet"/>
      <w:lvlText w:val="o"/>
      <w:lvlJc w:val="left"/>
      <w:pPr>
        <w:tabs>
          <w:tab w:val="num" w:pos="5400"/>
        </w:tabs>
        <w:ind w:left="5400" w:hanging="360"/>
      </w:pPr>
      <w:rPr>
        <w:rFonts w:ascii="Courier New" w:hAnsi="Courier New" w:hint="default"/>
      </w:rPr>
    </w:lvl>
    <w:lvl w:ilvl="8" w:tplc="00050407" w:tentative="1">
      <w:start w:val="1"/>
      <w:numFmt w:val="bullet"/>
      <w:lvlText w:val=""/>
      <w:lvlJc w:val="left"/>
      <w:pPr>
        <w:tabs>
          <w:tab w:val="num" w:pos="6120"/>
        </w:tabs>
        <w:ind w:left="6120" w:hanging="360"/>
      </w:pPr>
      <w:rPr>
        <w:rFonts w:ascii="Wingdings" w:hAnsi="Wingdings" w:hint="default"/>
      </w:rPr>
    </w:lvl>
  </w:abstractNum>
  <w:abstractNum w:abstractNumId="21">
    <w:nsid w:val="447A4DBD"/>
    <w:multiLevelType w:val="hybridMultilevel"/>
    <w:tmpl w:val="3DEE20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7A5405E"/>
    <w:multiLevelType w:val="hybridMultilevel"/>
    <w:tmpl w:val="0EA2C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D46345D"/>
    <w:multiLevelType w:val="hybridMultilevel"/>
    <w:tmpl w:val="15F0D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D503BB5"/>
    <w:multiLevelType w:val="hybridMultilevel"/>
    <w:tmpl w:val="A46AE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E5F57C1"/>
    <w:multiLevelType w:val="hybridMultilevel"/>
    <w:tmpl w:val="7EC27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0E537D2"/>
    <w:multiLevelType w:val="hybridMultilevel"/>
    <w:tmpl w:val="40B27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446865"/>
    <w:multiLevelType w:val="hybridMultilevel"/>
    <w:tmpl w:val="95600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94543D"/>
    <w:multiLevelType w:val="hybridMultilevel"/>
    <w:tmpl w:val="A1C4679A"/>
    <w:lvl w:ilvl="0" w:tplc="DE840E8A">
      <w:start w:val="1"/>
      <w:numFmt w:val="bullet"/>
      <w:pStyle w:val="ListParagraph"/>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57517ACD"/>
    <w:multiLevelType w:val="hybridMultilevel"/>
    <w:tmpl w:val="A67C7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84A47ED"/>
    <w:multiLevelType w:val="hybridMultilevel"/>
    <w:tmpl w:val="45D2F3E0"/>
    <w:lvl w:ilvl="0" w:tplc="04130001">
      <w:start w:val="1"/>
      <w:numFmt w:val="bullet"/>
      <w:pStyle w:val="Numberedlis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B7D2507"/>
    <w:multiLevelType w:val="hybridMultilevel"/>
    <w:tmpl w:val="59964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0A202C4"/>
    <w:multiLevelType w:val="hybridMultilevel"/>
    <w:tmpl w:val="A2368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7A865AD"/>
    <w:multiLevelType w:val="hybridMultilevel"/>
    <w:tmpl w:val="AF12E6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67BA17EA"/>
    <w:multiLevelType w:val="hybridMultilevel"/>
    <w:tmpl w:val="287C6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8D21C84"/>
    <w:multiLevelType w:val="hybridMultilevel"/>
    <w:tmpl w:val="3BB03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D006487"/>
    <w:multiLevelType w:val="hybridMultilevel"/>
    <w:tmpl w:val="A2F872E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06235E6"/>
    <w:multiLevelType w:val="hybridMultilevel"/>
    <w:tmpl w:val="CEE27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07B6B5A"/>
    <w:multiLevelType w:val="hybridMultilevel"/>
    <w:tmpl w:val="471C93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789F4DFB"/>
    <w:multiLevelType w:val="hybridMultilevel"/>
    <w:tmpl w:val="D0EC9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C4370BD"/>
    <w:multiLevelType w:val="hybridMultilevel"/>
    <w:tmpl w:val="FF5E8540"/>
    <w:lvl w:ilvl="0" w:tplc="F3A46EF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3"/>
  </w:num>
  <w:num w:numId="4">
    <w:abstractNumId w:val="18"/>
  </w:num>
  <w:num w:numId="5">
    <w:abstractNumId w:val="11"/>
  </w:num>
  <w:num w:numId="6">
    <w:abstractNumId w:val="30"/>
  </w:num>
  <w:num w:numId="7">
    <w:abstractNumId w:val="15"/>
  </w:num>
  <w:num w:numId="8">
    <w:abstractNumId w:val="0"/>
  </w:num>
  <w:num w:numId="9">
    <w:abstractNumId w:val="9"/>
  </w:num>
  <w:num w:numId="10">
    <w:abstractNumId w:val="12"/>
  </w:num>
  <w:num w:numId="11">
    <w:abstractNumId w:val="19"/>
  </w:num>
  <w:num w:numId="12">
    <w:abstractNumId w:val="33"/>
  </w:num>
  <w:num w:numId="13">
    <w:abstractNumId w:val="17"/>
  </w:num>
  <w:num w:numId="14">
    <w:abstractNumId w:val="20"/>
  </w:num>
  <w:num w:numId="15">
    <w:abstractNumId w:val="38"/>
  </w:num>
  <w:num w:numId="16">
    <w:abstractNumId w:val="5"/>
  </w:num>
  <w:num w:numId="17">
    <w:abstractNumId w:val="23"/>
  </w:num>
  <w:num w:numId="18">
    <w:abstractNumId w:val="22"/>
  </w:num>
  <w:num w:numId="19">
    <w:abstractNumId w:val="2"/>
  </w:num>
  <w:num w:numId="20">
    <w:abstractNumId w:val="4"/>
  </w:num>
  <w:num w:numId="21">
    <w:abstractNumId w:val="40"/>
  </w:num>
  <w:num w:numId="22">
    <w:abstractNumId w:val="36"/>
  </w:num>
  <w:num w:numId="23">
    <w:abstractNumId w:val="28"/>
  </w:num>
  <w:num w:numId="24">
    <w:abstractNumId w:val="7"/>
  </w:num>
  <w:num w:numId="25">
    <w:abstractNumId w:val="21"/>
  </w:num>
  <w:num w:numId="26">
    <w:abstractNumId w:val="8"/>
  </w:num>
  <w:num w:numId="27">
    <w:abstractNumId w:val="26"/>
  </w:num>
  <w:num w:numId="28">
    <w:abstractNumId w:val="6"/>
  </w:num>
  <w:num w:numId="29">
    <w:abstractNumId w:val="14"/>
  </w:num>
  <w:num w:numId="30">
    <w:abstractNumId w:val="31"/>
  </w:num>
  <w:num w:numId="31">
    <w:abstractNumId w:val="10"/>
  </w:num>
  <w:num w:numId="32">
    <w:abstractNumId w:val="29"/>
  </w:num>
  <w:num w:numId="33">
    <w:abstractNumId w:val="34"/>
  </w:num>
  <w:num w:numId="34">
    <w:abstractNumId w:val="27"/>
  </w:num>
  <w:num w:numId="35">
    <w:abstractNumId w:val="1"/>
  </w:num>
  <w:num w:numId="36">
    <w:abstractNumId w:val="37"/>
  </w:num>
  <w:num w:numId="37">
    <w:abstractNumId w:val="35"/>
  </w:num>
  <w:num w:numId="38">
    <w:abstractNumId w:val="25"/>
  </w:num>
  <w:num w:numId="39">
    <w:abstractNumId w:val="24"/>
  </w:num>
  <w:num w:numId="40">
    <w:abstractNumId w:val="39"/>
  </w:num>
  <w:num w:numId="41">
    <w:abstractNumId w:val="32"/>
  </w:num>
  <w:numIdMacAtCleanup w:val="38"/>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bra Friedenberg">
    <w15:presenceInfo w15:providerId="Windows Live" w15:userId="dae326ce093250a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en-US" w:vendorID="64" w:dllVersion="131078" w:nlCheck="1" w:checkStyle="0"/>
  <w:activeWritingStyle w:appName="MSWord" w:lang="en-GB" w:vendorID="64" w:dllVersion="131078" w:nlCheck="1" w:checkStyle="0"/>
  <w:activeWritingStyle w:appName="MSWord" w:lang="fr-FR" w:vendorID="64" w:dllVersion="131078" w:nlCheck="1" w:checkStyle="1"/>
  <w:activeWritingStyle w:appName="MSWord" w:lang="de-DE" w:vendorID="64" w:dllVersion="131078" w:nlCheck="1" w:checkStyle="1"/>
  <w:activeWritingStyle w:appName="MSWord" w:lang="en-AU" w:vendorID="64" w:dllVersion="131078" w:nlCheck="1" w:checkStyle="1"/>
  <w:activeWritingStyle w:appName="MSWord" w:lang="de-DE" w:vendorID="9" w:dllVersion="512" w:checkStyle="1"/>
  <w:activeWritingStyle w:appName="MSWord" w:lang="en-US" w:vendorID="6" w:dllVersion="2" w:checkStyle="1"/>
  <w:activeWritingStyle w:appName="MSWord" w:lang="nl-NL" w:vendorID="1"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1440"/>
  <w:hyphenationZone w:val="425"/>
  <w:drawingGridHorizontalSpacing w:val="10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F44"/>
    <w:rsid w:val="000006E7"/>
    <w:rsid w:val="00000B6B"/>
    <w:rsid w:val="00000EC8"/>
    <w:rsid w:val="00001219"/>
    <w:rsid w:val="000013B4"/>
    <w:rsid w:val="000015C9"/>
    <w:rsid w:val="00001F90"/>
    <w:rsid w:val="0000255A"/>
    <w:rsid w:val="00002596"/>
    <w:rsid w:val="000032FA"/>
    <w:rsid w:val="000037CD"/>
    <w:rsid w:val="00005BC8"/>
    <w:rsid w:val="000067C1"/>
    <w:rsid w:val="000069D6"/>
    <w:rsid w:val="00006DB7"/>
    <w:rsid w:val="0000711F"/>
    <w:rsid w:val="0000722E"/>
    <w:rsid w:val="0000739C"/>
    <w:rsid w:val="00007551"/>
    <w:rsid w:val="00007CDF"/>
    <w:rsid w:val="00007E8F"/>
    <w:rsid w:val="000103DE"/>
    <w:rsid w:val="0001043F"/>
    <w:rsid w:val="00010542"/>
    <w:rsid w:val="0001085A"/>
    <w:rsid w:val="00010F1A"/>
    <w:rsid w:val="00010F79"/>
    <w:rsid w:val="00011547"/>
    <w:rsid w:val="00013682"/>
    <w:rsid w:val="00013F03"/>
    <w:rsid w:val="000146E4"/>
    <w:rsid w:val="0001480E"/>
    <w:rsid w:val="00015249"/>
    <w:rsid w:val="000154D2"/>
    <w:rsid w:val="00015682"/>
    <w:rsid w:val="000158CB"/>
    <w:rsid w:val="00015D33"/>
    <w:rsid w:val="0001649E"/>
    <w:rsid w:val="000166BF"/>
    <w:rsid w:val="000167D8"/>
    <w:rsid w:val="000179E4"/>
    <w:rsid w:val="00017F9F"/>
    <w:rsid w:val="000204FB"/>
    <w:rsid w:val="000207D0"/>
    <w:rsid w:val="00020868"/>
    <w:rsid w:val="000214E3"/>
    <w:rsid w:val="00021683"/>
    <w:rsid w:val="0002224E"/>
    <w:rsid w:val="0002258F"/>
    <w:rsid w:val="000237A2"/>
    <w:rsid w:val="00024A90"/>
    <w:rsid w:val="00025558"/>
    <w:rsid w:val="00025DE9"/>
    <w:rsid w:val="00025DF7"/>
    <w:rsid w:val="00025F1D"/>
    <w:rsid w:val="0002630C"/>
    <w:rsid w:val="00026694"/>
    <w:rsid w:val="00027009"/>
    <w:rsid w:val="000272DE"/>
    <w:rsid w:val="0002731A"/>
    <w:rsid w:val="000301D5"/>
    <w:rsid w:val="0003039B"/>
    <w:rsid w:val="00030AE4"/>
    <w:rsid w:val="00031179"/>
    <w:rsid w:val="0003123B"/>
    <w:rsid w:val="000315A5"/>
    <w:rsid w:val="00031902"/>
    <w:rsid w:val="000329ED"/>
    <w:rsid w:val="00032C34"/>
    <w:rsid w:val="00032D44"/>
    <w:rsid w:val="00034360"/>
    <w:rsid w:val="000349E7"/>
    <w:rsid w:val="00034AD1"/>
    <w:rsid w:val="00035DED"/>
    <w:rsid w:val="00035FC9"/>
    <w:rsid w:val="0003617D"/>
    <w:rsid w:val="000361F3"/>
    <w:rsid w:val="0003684B"/>
    <w:rsid w:val="000373B3"/>
    <w:rsid w:val="000375E8"/>
    <w:rsid w:val="0003783E"/>
    <w:rsid w:val="00037C2D"/>
    <w:rsid w:val="00037FE2"/>
    <w:rsid w:val="0004009D"/>
    <w:rsid w:val="000406EB"/>
    <w:rsid w:val="000409A1"/>
    <w:rsid w:val="00040AF1"/>
    <w:rsid w:val="000414B7"/>
    <w:rsid w:val="00041578"/>
    <w:rsid w:val="00041942"/>
    <w:rsid w:val="00041D8E"/>
    <w:rsid w:val="00042B04"/>
    <w:rsid w:val="000432EC"/>
    <w:rsid w:val="0004367D"/>
    <w:rsid w:val="000438C6"/>
    <w:rsid w:val="000442B7"/>
    <w:rsid w:val="000446D8"/>
    <w:rsid w:val="00044F87"/>
    <w:rsid w:val="00044F8A"/>
    <w:rsid w:val="00045AB1"/>
    <w:rsid w:val="00045CD7"/>
    <w:rsid w:val="0004675C"/>
    <w:rsid w:val="000468B6"/>
    <w:rsid w:val="00046D31"/>
    <w:rsid w:val="0004788C"/>
    <w:rsid w:val="00050788"/>
    <w:rsid w:val="00051059"/>
    <w:rsid w:val="00051065"/>
    <w:rsid w:val="000514EC"/>
    <w:rsid w:val="00051A52"/>
    <w:rsid w:val="00051D04"/>
    <w:rsid w:val="000521D3"/>
    <w:rsid w:val="00052D9B"/>
    <w:rsid w:val="00053018"/>
    <w:rsid w:val="0005308A"/>
    <w:rsid w:val="00053E00"/>
    <w:rsid w:val="000544F4"/>
    <w:rsid w:val="00054E3D"/>
    <w:rsid w:val="00055A6A"/>
    <w:rsid w:val="00055AA0"/>
    <w:rsid w:val="00055B74"/>
    <w:rsid w:val="00055D3D"/>
    <w:rsid w:val="0005603A"/>
    <w:rsid w:val="00056648"/>
    <w:rsid w:val="00056B87"/>
    <w:rsid w:val="00056F56"/>
    <w:rsid w:val="000576DE"/>
    <w:rsid w:val="00057E0A"/>
    <w:rsid w:val="00060465"/>
    <w:rsid w:val="00060537"/>
    <w:rsid w:val="00060846"/>
    <w:rsid w:val="00060926"/>
    <w:rsid w:val="00060CF2"/>
    <w:rsid w:val="00061FDB"/>
    <w:rsid w:val="0006212B"/>
    <w:rsid w:val="0006308D"/>
    <w:rsid w:val="000635E6"/>
    <w:rsid w:val="00063A17"/>
    <w:rsid w:val="00063CE1"/>
    <w:rsid w:val="00064D5C"/>
    <w:rsid w:val="0006569C"/>
    <w:rsid w:val="00066A50"/>
    <w:rsid w:val="00066D2C"/>
    <w:rsid w:val="00067A36"/>
    <w:rsid w:val="00067A39"/>
    <w:rsid w:val="00067A70"/>
    <w:rsid w:val="00067CF6"/>
    <w:rsid w:val="00070260"/>
    <w:rsid w:val="00070299"/>
    <w:rsid w:val="00070530"/>
    <w:rsid w:val="00070537"/>
    <w:rsid w:val="00071698"/>
    <w:rsid w:val="00071E07"/>
    <w:rsid w:val="00073048"/>
    <w:rsid w:val="000733C4"/>
    <w:rsid w:val="0007362D"/>
    <w:rsid w:val="000737EE"/>
    <w:rsid w:val="0007384D"/>
    <w:rsid w:val="000738FC"/>
    <w:rsid w:val="00075969"/>
    <w:rsid w:val="00075B5A"/>
    <w:rsid w:val="0007705B"/>
    <w:rsid w:val="0007711F"/>
    <w:rsid w:val="00077280"/>
    <w:rsid w:val="00077DEB"/>
    <w:rsid w:val="00080089"/>
    <w:rsid w:val="00080295"/>
    <w:rsid w:val="00080363"/>
    <w:rsid w:val="000807CA"/>
    <w:rsid w:val="00081D7E"/>
    <w:rsid w:val="00081E72"/>
    <w:rsid w:val="00082305"/>
    <w:rsid w:val="00082BDA"/>
    <w:rsid w:val="00083C4A"/>
    <w:rsid w:val="00084035"/>
    <w:rsid w:val="000845FF"/>
    <w:rsid w:val="00084A9C"/>
    <w:rsid w:val="00084B21"/>
    <w:rsid w:val="00084FF3"/>
    <w:rsid w:val="00085581"/>
    <w:rsid w:val="000855F9"/>
    <w:rsid w:val="00085D54"/>
    <w:rsid w:val="000868E7"/>
    <w:rsid w:val="00086ED2"/>
    <w:rsid w:val="000870F6"/>
    <w:rsid w:val="00087386"/>
    <w:rsid w:val="000879BA"/>
    <w:rsid w:val="00087A5F"/>
    <w:rsid w:val="00087A64"/>
    <w:rsid w:val="00090277"/>
    <w:rsid w:val="00090361"/>
    <w:rsid w:val="000903DB"/>
    <w:rsid w:val="00090D17"/>
    <w:rsid w:val="00091450"/>
    <w:rsid w:val="00091AAD"/>
    <w:rsid w:val="00091DC0"/>
    <w:rsid w:val="00092059"/>
    <w:rsid w:val="00092FA6"/>
    <w:rsid w:val="00092FED"/>
    <w:rsid w:val="00093321"/>
    <w:rsid w:val="0009390A"/>
    <w:rsid w:val="00093A98"/>
    <w:rsid w:val="0009409B"/>
    <w:rsid w:val="000948C1"/>
    <w:rsid w:val="00094DD9"/>
    <w:rsid w:val="00095095"/>
    <w:rsid w:val="0009544F"/>
    <w:rsid w:val="00096CA6"/>
    <w:rsid w:val="00097725"/>
    <w:rsid w:val="000A0085"/>
    <w:rsid w:val="000A076E"/>
    <w:rsid w:val="000A086E"/>
    <w:rsid w:val="000A0B6B"/>
    <w:rsid w:val="000A13E5"/>
    <w:rsid w:val="000A3570"/>
    <w:rsid w:val="000A50FF"/>
    <w:rsid w:val="000A51F1"/>
    <w:rsid w:val="000A53F6"/>
    <w:rsid w:val="000A56A2"/>
    <w:rsid w:val="000A5AB0"/>
    <w:rsid w:val="000A5BED"/>
    <w:rsid w:val="000A5D97"/>
    <w:rsid w:val="000A6677"/>
    <w:rsid w:val="000A695C"/>
    <w:rsid w:val="000A7178"/>
    <w:rsid w:val="000A78C7"/>
    <w:rsid w:val="000B0154"/>
    <w:rsid w:val="000B033F"/>
    <w:rsid w:val="000B0625"/>
    <w:rsid w:val="000B06AC"/>
    <w:rsid w:val="000B09B4"/>
    <w:rsid w:val="000B0B08"/>
    <w:rsid w:val="000B0C73"/>
    <w:rsid w:val="000B0D53"/>
    <w:rsid w:val="000B0F20"/>
    <w:rsid w:val="000B0F31"/>
    <w:rsid w:val="000B1505"/>
    <w:rsid w:val="000B199B"/>
    <w:rsid w:val="000B1A21"/>
    <w:rsid w:val="000B3987"/>
    <w:rsid w:val="000B3C91"/>
    <w:rsid w:val="000B3CA7"/>
    <w:rsid w:val="000B64EF"/>
    <w:rsid w:val="000B6D1B"/>
    <w:rsid w:val="000B6E27"/>
    <w:rsid w:val="000B70B2"/>
    <w:rsid w:val="000C0BD8"/>
    <w:rsid w:val="000C0D66"/>
    <w:rsid w:val="000C0F91"/>
    <w:rsid w:val="000C1639"/>
    <w:rsid w:val="000C1DE6"/>
    <w:rsid w:val="000C3115"/>
    <w:rsid w:val="000C39FA"/>
    <w:rsid w:val="000C3C3F"/>
    <w:rsid w:val="000C4400"/>
    <w:rsid w:val="000C4467"/>
    <w:rsid w:val="000C458D"/>
    <w:rsid w:val="000C55DA"/>
    <w:rsid w:val="000C5D29"/>
    <w:rsid w:val="000C62B3"/>
    <w:rsid w:val="000C678C"/>
    <w:rsid w:val="000C684E"/>
    <w:rsid w:val="000C732C"/>
    <w:rsid w:val="000C7D0F"/>
    <w:rsid w:val="000C7E7B"/>
    <w:rsid w:val="000D01C9"/>
    <w:rsid w:val="000D0319"/>
    <w:rsid w:val="000D10D6"/>
    <w:rsid w:val="000D172B"/>
    <w:rsid w:val="000D1880"/>
    <w:rsid w:val="000D1DE3"/>
    <w:rsid w:val="000D23BC"/>
    <w:rsid w:val="000D2970"/>
    <w:rsid w:val="000D36B6"/>
    <w:rsid w:val="000D3B15"/>
    <w:rsid w:val="000D3B5A"/>
    <w:rsid w:val="000D3BF4"/>
    <w:rsid w:val="000D489F"/>
    <w:rsid w:val="000D684D"/>
    <w:rsid w:val="000D7187"/>
    <w:rsid w:val="000D7B0C"/>
    <w:rsid w:val="000D7F08"/>
    <w:rsid w:val="000D7F89"/>
    <w:rsid w:val="000E01D1"/>
    <w:rsid w:val="000E0ECE"/>
    <w:rsid w:val="000E1B5E"/>
    <w:rsid w:val="000E229E"/>
    <w:rsid w:val="000E2CBC"/>
    <w:rsid w:val="000E342F"/>
    <w:rsid w:val="000E4D8E"/>
    <w:rsid w:val="000E513E"/>
    <w:rsid w:val="000E538B"/>
    <w:rsid w:val="000E5705"/>
    <w:rsid w:val="000E6A16"/>
    <w:rsid w:val="000E711C"/>
    <w:rsid w:val="000F08BD"/>
    <w:rsid w:val="000F0CF7"/>
    <w:rsid w:val="000F176A"/>
    <w:rsid w:val="000F1974"/>
    <w:rsid w:val="000F1EC9"/>
    <w:rsid w:val="000F279E"/>
    <w:rsid w:val="000F2EF6"/>
    <w:rsid w:val="000F2FF2"/>
    <w:rsid w:val="000F3081"/>
    <w:rsid w:val="000F324F"/>
    <w:rsid w:val="000F3928"/>
    <w:rsid w:val="000F3EEF"/>
    <w:rsid w:val="000F486F"/>
    <w:rsid w:val="000F4D4C"/>
    <w:rsid w:val="000F579F"/>
    <w:rsid w:val="000F59EE"/>
    <w:rsid w:val="000F62AB"/>
    <w:rsid w:val="000F6A97"/>
    <w:rsid w:val="000F732B"/>
    <w:rsid w:val="000F7940"/>
    <w:rsid w:val="000F7B76"/>
    <w:rsid w:val="000F7BFA"/>
    <w:rsid w:val="001003A2"/>
    <w:rsid w:val="001005BC"/>
    <w:rsid w:val="0010067C"/>
    <w:rsid w:val="00100B60"/>
    <w:rsid w:val="00100C35"/>
    <w:rsid w:val="00101056"/>
    <w:rsid w:val="0010113F"/>
    <w:rsid w:val="00101DD7"/>
    <w:rsid w:val="0010204C"/>
    <w:rsid w:val="00102232"/>
    <w:rsid w:val="00102D62"/>
    <w:rsid w:val="00102F75"/>
    <w:rsid w:val="001033DA"/>
    <w:rsid w:val="0010447F"/>
    <w:rsid w:val="001044A9"/>
    <w:rsid w:val="0010471E"/>
    <w:rsid w:val="00105175"/>
    <w:rsid w:val="00105990"/>
    <w:rsid w:val="00105DD4"/>
    <w:rsid w:val="00106B6E"/>
    <w:rsid w:val="00106DF4"/>
    <w:rsid w:val="00110BD1"/>
    <w:rsid w:val="001113C7"/>
    <w:rsid w:val="0011151D"/>
    <w:rsid w:val="00111DE1"/>
    <w:rsid w:val="00111FA1"/>
    <w:rsid w:val="001121CE"/>
    <w:rsid w:val="001121FA"/>
    <w:rsid w:val="001122FE"/>
    <w:rsid w:val="001124B7"/>
    <w:rsid w:val="00112B72"/>
    <w:rsid w:val="00113161"/>
    <w:rsid w:val="00113B17"/>
    <w:rsid w:val="001142AC"/>
    <w:rsid w:val="00114913"/>
    <w:rsid w:val="00114A90"/>
    <w:rsid w:val="00114F63"/>
    <w:rsid w:val="0011522E"/>
    <w:rsid w:val="00115A20"/>
    <w:rsid w:val="00115D1A"/>
    <w:rsid w:val="00115D43"/>
    <w:rsid w:val="0011607E"/>
    <w:rsid w:val="001165F4"/>
    <w:rsid w:val="00116EFB"/>
    <w:rsid w:val="00116F6D"/>
    <w:rsid w:val="00117169"/>
    <w:rsid w:val="001174F1"/>
    <w:rsid w:val="00117D8A"/>
    <w:rsid w:val="00117DF7"/>
    <w:rsid w:val="00120DF4"/>
    <w:rsid w:val="00121390"/>
    <w:rsid w:val="001213B3"/>
    <w:rsid w:val="00121B85"/>
    <w:rsid w:val="00121CDB"/>
    <w:rsid w:val="00121DE2"/>
    <w:rsid w:val="00121FEB"/>
    <w:rsid w:val="001221FF"/>
    <w:rsid w:val="0012230A"/>
    <w:rsid w:val="00122ADD"/>
    <w:rsid w:val="00122AEA"/>
    <w:rsid w:val="00122B16"/>
    <w:rsid w:val="00122E64"/>
    <w:rsid w:val="0012316B"/>
    <w:rsid w:val="001232CB"/>
    <w:rsid w:val="001239C0"/>
    <w:rsid w:val="00123F09"/>
    <w:rsid w:val="00124181"/>
    <w:rsid w:val="00124646"/>
    <w:rsid w:val="001246C2"/>
    <w:rsid w:val="00124B05"/>
    <w:rsid w:val="00124BBB"/>
    <w:rsid w:val="00125204"/>
    <w:rsid w:val="00125813"/>
    <w:rsid w:val="00125C04"/>
    <w:rsid w:val="00126AFD"/>
    <w:rsid w:val="00127187"/>
    <w:rsid w:val="001271B8"/>
    <w:rsid w:val="00127AE7"/>
    <w:rsid w:val="0013095D"/>
    <w:rsid w:val="00130DFD"/>
    <w:rsid w:val="00130FDE"/>
    <w:rsid w:val="00131156"/>
    <w:rsid w:val="001324B0"/>
    <w:rsid w:val="001334BA"/>
    <w:rsid w:val="001344A9"/>
    <w:rsid w:val="00134ADB"/>
    <w:rsid w:val="00134F6B"/>
    <w:rsid w:val="00135021"/>
    <w:rsid w:val="0013644B"/>
    <w:rsid w:val="001373E2"/>
    <w:rsid w:val="0013756C"/>
    <w:rsid w:val="00137598"/>
    <w:rsid w:val="001377F8"/>
    <w:rsid w:val="00137A62"/>
    <w:rsid w:val="00137C4B"/>
    <w:rsid w:val="0014070A"/>
    <w:rsid w:val="0014133C"/>
    <w:rsid w:val="00141B8D"/>
    <w:rsid w:val="00142A0D"/>
    <w:rsid w:val="00142C69"/>
    <w:rsid w:val="001437D8"/>
    <w:rsid w:val="00144191"/>
    <w:rsid w:val="00144C38"/>
    <w:rsid w:val="001454A3"/>
    <w:rsid w:val="00145F99"/>
    <w:rsid w:val="00145FC0"/>
    <w:rsid w:val="0014611C"/>
    <w:rsid w:val="001465E3"/>
    <w:rsid w:val="0014683D"/>
    <w:rsid w:val="0014766E"/>
    <w:rsid w:val="001478F6"/>
    <w:rsid w:val="0014791F"/>
    <w:rsid w:val="00147F86"/>
    <w:rsid w:val="0015020F"/>
    <w:rsid w:val="00150632"/>
    <w:rsid w:val="001507B9"/>
    <w:rsid w:val="00150D33"/>
    <w:rsid w:val="00151168"/>
    <w:rsid w:val="001517C5"/>
    <w:rsid w:val="00151822"/>
    <w:rsid w:val="00152CDA"/>
    <w:rsid w:val="0015307B"/>
    <w:rsid w:val="001531E0"/>
    <w:rsid w:val="00153975"/>
    <w:rsid w:val="00153B94"/>
    <w:rsid w:val="00153EB4"/>
    <w:rsid w:val="0015428E"/>
    <w:rsid w:val="00154C3D"/>
    <w:rsid w:val="00154FBE"/>
    <w:rsid w:val="0015525A"/>
    <w:rsid w:val="00155676"/>
    <w:rsid w:val="001559DF"/>
    <w:rsid w:val="00156209"/>
    <w:rsid w:val="00157375"/>
    <w:rsid w:val="00157482"/>
    <w:rsid w:val="00157DF7"/>
    <w:rsid w:val="00157FC4"/>
    <w:rsid w:val="00160215"/>
    <w:rsid w:val="00160573"/>
    <w:rsid w:val="00161ABA"/>
    <w:rsid w:val="00161EE8"/>
    <w:rsid w:val="001629D2"/>
    <w:rsid w:val="00162EE5"/>
    <w:rsid w:val="00162F2F"/>
    <w:rsid w:val="00162FA7"/>
    <w:rsid w:val="001638C5"/>
    <w:rsid w:val="0016490A"/>
    <w:rsid w:val="00164CFA"/>
    <w:rsid w:val="00165B0C"/>
    <w:rsid w:val="00165ED4"/>
    <w:rsid w:val="00165FB2"/>
    <w:rsid w:val="00166148"/>
    <w:rsid w:val="00166254"/>
    <w:rsid w:val="00166359"/>
    <w:rsid w:val="0017021B"/>
    <w:rsid w:val="001703F8"/>
    <w:rsid w:val="001710D0"/>
    <w:rsid w:val="001711CF"/>
    <w:rsid w:val="00172249"/>
    <w:rsid w:val="0017282A"/>
    <w:rsid w:val="0017402C"/>
    <w:rsid w:val="0017450C"/>
    <w:rsid w:val="00174D3A"/>
    <w:rsid w:val="001750E2"/>
    <w:rsid w:val="00175DD5"/>
    <w:rsid w:val="00176099"/>
    <w:rsid w:val="00176724"/>
    <w:rsid w:val="00176A89"/>
    <w:rsid w:val="00176DC7"/>
    <w:rsid w:val="001770FB"/>
    <w:rsid w:val="00177347"/>
    <w:rsid w:val="0017787D"/>
    <w:rsid w:val="00177E22"/>
    <w:rsid w:val="0018028E"/>
    <w:rsid w:val="0018036E"/>
    <w:rsid w:val="00180854"/>
    <w:rsid w:val="001808E9"/>
    <w:rsid w:val="00181108"/>
    <w:rsid w:val="001812A9"/>
    <w:rsid w:val="00181315"/>
    <w:rsid w:val="00181502"/>
    <w:rsid w:val="00181532"/>
    <w:rsid w:val="001829FB"/>
    <w:rsid w:val="0018352C"/>
    <w:rsid w:val="001839CD"/>
    <w:rsid w:val="001840C8"/>
    <w:rsid w:val="001843D4"/>
    <w:rsid w:val="00184DD2"/>
    <w:rsid w:val="00184F1A"/>
    <w:rsid w:val="00185099"/>
    <w:rsid w:val="00185E6B"/>
    <w:rsid w:val="001866F2"/>
    <w:rsid w:val="00187EF3"/>
    <w:rsid w:val="00190AC5"/>
    <w:rsid w:val="00192632"/>
    <w:rsid w:val="00192752"/>
    <w:rsid w:val="00193210"/>
    <w:rsid w:val="0019455C"/>
    <w:rsid w:val="00194BBA"/>
    <w:rsid w:val="00195347"/>
    <w:rsid w:val="001956EE"/>
    <w:rsid w:val="00195A2C"/>
    <w:rsid w:val="00195E81"/>
    <w:rsid w:val="0019679E"/>
    <w:rsid w:val="001973F9"/>
    <w:rsid w:val="001978C0"/>
    <w:rsid w:val="001A00A5"/>
    <w:rsid w:val="001A0995"/>
    <w:rsid w:val="001A0B44"/>
    <w:rsid w:val="001A0B91"/>
    <w:rsid w:val="001A0D20"/>
    <w:rsid w:val="001A135A"/>
    <w:rsid w:val="001A1EA7"/>
    <w:rsid w:val="001A21DE"/>
    <w:rsid w:val="001A530D"/>
    <w:rsid w:val="001A5877"/>
    <w:rsid w:val="001A680E"/>
    <w:rsid w:val="001A72FE"/>
    <w:rsid w:val="001A7CA4"/>
    <w:rsid w:val="001B0678"/>
    <w:rsid w:val="001B1822"/>
    <w:rsid w:val="001B1B8E"/>
    <w:rsid w:val="001B29EC"/>
    <w:rsid w:val="001B3BF9"/>
    <w:rsid w:val="001B5182"/>
    <w:rsid w:val="001B6194"/>
    <w:rsid w:val="001B6472"/>
    <w:rsid w:val="001B6729"/>
    <w:rsid w:val="001B7315"/>
    <w:rsid w:val="001B75A9"/>
    <w:rsid w:val="001B7966"/>
    <w:rsid w:val="001B79E6"/>
    <w:rsid w:val="001B7A9C"/>
    <w:rsid w:val="001C124A"/>
    <w:rsid w:val="001C1857"/>
    <w:rsid w:val="001C2212"/>
    <w:rsid w:val="001C232F"/>
    <w:rsid w:val="001C2824"/>
    <w:rsid w:val="001C2F30"/>
    <w:rsid w:val="001C3172"/>
    <w:rsid w:val="001C39A7"/>
    <w:rsid w:val="001C3BD7"/>
    <w:rsid w:val="001C441B"/>
    <w:rsid w:val="001C46A6"/>
    <w:rsid w:val="001C4C30"/>
    <w:rsid w:val="001C532F"/>
    <w:rsid w:val="001C5508"/>
    <w:rsid w:val="001C5B11"/>
    <w:rsid w:val="001C5C71"/>
    <w:rsid w:val="001C6722"/>
    <w:rsid w:val="001C6DEF"/>
    <w:rsid w:val="001D0939"/>
    <w:rsid w:val="001D0A91"/>
    <w:rsid w:val="001D0C51"/>
    <w:rsid w:val="001D0E6B"/>
    <w:rsid w:val="001D168A"/>
    <w:rsid w:val="001D1C09"/>
    <w:rsid w:val="001D1D3D"/>
    <w:rsid w:val="001D2003"/>
    <w:rsid w:val="001D264F"/>
    <w:rsid w:val="001D286F"/>
    <w:rsid w:val="001D2B7C"/>
    <w:rsid w:val="001D31CA"/>
    <w:rsid w:val="001D37D5"/>
    <w:rsid w:val="001D3C2D"/>
    <w:rsid w:val="001D44F9"/>
    <w:rsid w:val="001D4649"/>
    <w:rsid w:val="001D464B"/>
    <w:rsid w:val="001D4ED5"/>
    <w:rsid w:val="001D4F33"/>
    <w:rsid w:val="001D4FB8"/>
    <w:rsid w:val="001D59F8"/>
    <w:rsid w:val="001D5DC2"/>
    <w:rsid w:val="001D5F3D"/>
    <w:rsid w:val="001D6790"/>
    <w:rsid w:val="001D6C64"/>
    <w:rsid w:val="001D7189"/>
    <w:rsid w:val="001D71CB"/>
    <w:rsid w:val="001D796F"/>
    <w:rsid w:val="001E04B8"/>
    <w:rsid w:val="001E0589"/>
    <w:rsid w:val="001E0931"/>
    <w:rsid w:val="001E141A"/>
    <w:rsid w:val="001E1778"/>
    <w:rsid w:val="001E1AE5"/>
    <w:rsid w:val="001E1CD1"/>
    <w:rsid w:val="001E2138"/>
    <w:rsid w:val="001E23EE"/>
    <w:rsid w:val="001E24EF"/>
    <w:rsid w:val="001E31D7"/>
    <w:rsid w:val="001E35FE"/>
    <w:rsid w:val="001E3BC3"/>
    <w:rsid w:val="001E4341"/>
    <w:rsid w:val="001E4927"/>
    <w:rsid w:val="001E49C9"/>
    <w:rsid w:val="001E4E72"/>
    <w:rsid w:val="001E56C0"/>
    <w:rsid w:val="001E68EF"/>
    <w:rsid w:val="001E6B0E"/>
    <w:rsid w:val="001E7D8B"/>
    <w:rsid w:val="001F0398"/>
    <w:rsid w:val="001F0552"/>
    <w:rsid w:val="001F14DD"/>
    <w:rsid w:val="001F1FC6"/>
    <w:rsid w:val="001F20A5"/>
    <w:rsid w:val="001F252E"/>
    <w:rsid w:val="001F3800"/>
    <w:rsid w:val="001F3995"/>
    <w:rsid w:val="001F3E47"/>
    <w:rsid w:val="001F3EA9"/>
    <w:rsid w:val="001F407C"/>
    <w:rsid w:val="001F4BA6"/>
    <w:rsid w:val="001F545D"/>
    <w:rsid w:val="001F5E59"/>
    <w:rsid w:val="001F60BE"/>
    <w:rsid w:val="001F7022"/>
    <w:rsid w:val="001F7E02"/>
    <w:rsid w:val="002010B2"/>
    <w:rsid w:val="00201482"/>
    <w:rsid w:val="00201884"/>
    <w:rsid w:val="002019C6"/>
    <w:rsid w:val="0020246B"/>
    <w:rsid w:val="002026B4"/>
    <w:rsid w:val="002029F2"/>
    <w:rsid w:val="00202C80"/>
    <w:rsid w:val="00203264"/>
    <w:rsid w:val="002032C6"/>
    <w:rsid w:val="00204886"/>
    <w:rsid w:val="00204C50"/>
    <w:rsid w:val="00204F72"/>
    <w:rsid w:val="00205036"/>
    <w:rsid w:val="00206D43"/>
    <w:rsid w:val="002071C8"/>
    <w:rsid w:val="00207991"/>
    <w:rsid w:val="00207BD0"/>
    <w:rsid w:val="00207D87"/>
    <w:rsid w:val="00210CDC"/>
    <w:rsid w:val="002114CC"/>
    <w:rsid w:val="00211791"/>
    <w:rsid w:val="002119E8"/>
    <w:rsid w:val="002127F5"/>
    <w:rsid w:val="002137F9"/>
    <w:rsid w:val="002139B2"/>
    <w:rsid w:val="00213A87"/>
    <w:rsid w:val="00213AEC"/>
    <w:rsid w:val="00214BC7"/>
    <w:rsid w:val="00214BF6"/>
    <w:rsid w:val="00215094"/>
    <w:rsid w:val="0021510A"/>
    <w:rsid w:val="002151F4"/>
    <w:rsid w:val="00215994"/>
    <w:rsid w:val="00215F70"/>
    <w:rsid w:val="0021613E"/>
    <w:rsid w:val="0021681E"/>
    <w:rsid w:val="00216A55"/>
    <w:rsid w:val="00216AB6"/>
    <w:rsid w:val="00216DA3"/>
    <w:rsid w:val="00217C3F"/>
    <w:rsid w:val="00217FBE"/>
    <w:rsid w:val="0022060D"/>
    <w:rsid w:val="0022077A"/>
    <w:rsid w:val="002213A3"/>
    <w:rsid w:val="00223AE4"/>
    <w:rsid w:val="00223FBA"/>
    <w:rsid w:val="00224065"/>
    <w:rsid w:val="002246D8"/>
    <w:rsid w:val="002247A6"/>
    <w:rsid w:val="002248C9"/>
    <w:rsid w:val="00224C38"/>
    <w:rsid w:val="00224CD9"/>
    <w:rsid w:val="00224D6F"/>
    <w:rsid w:val="00224D8A"/>
    <w:rsid w:val="00225715"/>
    <w:rsid w:val="002264B9"/>
    <w:rsid w:val="00226EE1"/>
    <w:rsid w:val="00227038"/>
    <w:rsid w:val="0022761E"/>
    <w:rsid w:val="00227990"/>
    <w:rsid w:val="00227C4B"/>
    <w:rsid w:val="00227C4E"/>
    <w:rsid w:val="002302CB"/>
    <w:rsid w:val="00230F6F"/>
    <w:rsid w:val="002329F9"/>
    <w:rsid w:val="00232CB5"/>
    <w:rsid w:val="00232F36"/>
    <w:rsid w:val="002333B1"/>
    <w:rsid w:val="00233A18"/>
    <w:rsid w:val="00234C40"/>
    <w:rsid w:val="0023566C"/>
    <w:rsid w:val="002359DC"/>
    <w:rsid w:val="00235E38"/>
    <w:rsid w:val="00235EEA"/>
    <w:rsid w:val="002361B8"/>
    <w:rsid w:val="00236A42"/>
    <w:rsid w:val="00236F0B"/>
    <w:rsid w:val="0023724B"/>
    <w:rsid w:val="002373C5"/>
    <w:rsid w:val="00237EB4"/>
    <w:rsid w:val="002408AB"/>
    <w:rsid w:val="00240E43"/>
    <w:rsid w:val="002410DE"/>
    <w:rsid w:val="0024119A"/>
    <w:rsid w:val="00241319"/>
    <w:rsid w:val="002419BC"/>
    <w:rsid w:val="002426B8"/>
    <w:rsid w:val="002427EA"/>
    <w:rsid w:val="00242D50"/>
    <w:rsid w:val="00244009"/>
    <w:rsid w:val="00244134"/>
    <w:rsid w:val="00244202"/>
    <w:rsid w:val="00244460"/>
    <w:rsid w:val="0024486F"/>
    <w:rsid w:val="002448C1"/>
    <w:rsid w:val="002450D8"/>
    <w:rsid w:val="002453C0"/>
    <w:rsid w:val="00246617"/>
    <w:rsid w:val="00246722"/>
    <w:rsid w:val="00246936"/>
    <w:rsid w:val="00246BC1"/>
    <w:rsid w:val="00246E1C"/>
    <w:rsid w:val="00247506"/>
    <w:rsid w:val="002505AD"/>
    <w:rsid w:val="00250842"/>
    <w:rsid w:val="0025197B"/>
    <w:rsid w:val="00251BA6"/>
    <w:rsid w:val="00251DC0"/>
    <w:rsid w:val="0025298B"/>
    <w:rsid w:val="00252BF6"/>
    <w:rsid w:val="00253D47"/>
    <w:rsid w:val="00254036"/>
    <w:rsid w:val="00254071"/>
    <w:rsid w:val="00254140"/>
    <w:rsid w:val="0025440C"/>
    <w:rsid w:val="0025442F"/>
    <w:rsid w:val="00254D72"/>
    <w:rsid w:val="00255070"/>
    <w:rsid w:val="00255C9B"/>
    <w:rsid w:val="00255D7B"/>
    <w:rsid w:val="00256319"/>
    <w:rsid w:val="00257274"/>
    <w:rsid w:val="002611D3"/>
    <w:rsid w:val="00261D30"/>
    <w:rsid w:val="00261DC6"/>
    <w:rsid w:val="00261F2A"/>
    <w:rsid w:val="00261F53"/>
    <w:rsid w:val="00261FAB"/>
    <w:rsid w:val="00262030"/>
    <w:rsid w:val="002620E1"/>
    <w:rsid w:val="0026279D"/>
    <w:rsid w:val="002634CC"/>
    <w:rsid w:val="002639C0"/>
    <w:rsid w:val="00263D73"/>
    <w:rsid w:val="002641A5"/>
    <w:rsid w:val="00264A15"/>
    <w:rsid w:val="00264D0B"/>
    <w:rsid w:val="0026572B"/>
    <w:rsid w:val="002657B8"/>
    <w:rsid w:val="00267888"/>
    <w:rsid w:val="002714FB"/>
    <w:rsid w:val="00271581"/>
    <w:rsid w:val="002715C4"/>
    <w:rsid w:val="0027215C"/>
    <w:rsid w:val="00273D99"/>
    <w:rsid w:val="00273F3D"/>
    <w:rsid w:val="00274010"/>
    <w:rsid w:val="0027438D"/>
    <w:rsid w:val="0027479D"/>
    <w:rsid w:val="0027513D"/>
    <w:rsid w:val="00275DE0"/>
    <w:rsid w:val="002768D9"/>
    <w:rsid w:val="00276A61"/>
    <w:rsid w:val="00276E0E"/>
    <w:rsid w:val="00276FA0"/>
    <w:rsid w:val="002774B8"/>
    <w:rsid w:val="00280141"/>
    <w:rsid w:val="00280740"/>
    <w:rsid w:val="00280E5D"/>
    <w:rsid w:val="002813ED"/>
    <w:rsid w:val="002814B3"/>
    <w:rsid w:val="00281798"/>
    <w:rsid w:val="00281CFF"/>
    <w:rsid w:val="00282290"/>
    <w:rsid w:val="00282675"/>
    <w:rsid w:val="00282794"/>
    <w:rsid w:val="002837EC"/>
    <w:rsid w:val="00283B31"/>
    <w:rsid w:val="00283D08"/>
    <w:rsid w:val="0028421A"/>
    <w:rsid w:val="0028434C"/>
    <w:rsid w:val="002847AC"/>
    <w:rsid w:val="00285D73"/>
    <w:rsid w:val="00286149"/>
    <w:rsid w:val="0028620A"/>
    <w:rsid w:val="00286CD1"/>
    <w:rsid w:val="00287040"/>
    <w:rsid w:val="00287112"/>
    <w:rsid w:val="00287125"/>
    <w:rsid w:val="0028718A"/>
    <w:rsid w:val="002876AA"/>
    <w:rsid w:val="00287794"/>
    <w:rsid w:val="00287DCF"/>
    <w:rsid w:val="0029013A"/>
    <w:rsid w:val="002908B0"/>
    <w:rsid w:val="00290B40"/>
    <w:rsid w:val="002915EF"/>
    <w:rsid w:val="002918F4"/>
    <w:rsid w:val="00291CB4"/>
    <w:rsid w:val="002920EB"/>
    <w:rsid w:val="0029244B"/>
    <w:rsid w:val="00292EFA"/>
    <w:rsid w:val="00293695"/>
    <w:rsid w:val="0029637A"/>
    <w:rsid w:val="002965E8"/>
    <w:rsid w:val="0029670C"/>
    <w:rsid w:val="00297C95"/>
    <w:rsid w:val="002A0CBA"/>
    <w:rsid w:val="002A0FBC"/>
    <w:rsid w:val="002A0FC8"/>
    <w:rsid w:val="002A128A"/>
    <w:rsid w:val="002A144A"/>
    <w:rsid w:val="002A1A5D"/>
    <w:rsid w:val="002A1B10"/>
    <w:rsid w:val="002A1C36"/>
    <w:rsid w:val="002A1CBE"/>
    <w:rsid w:val="002A2CF5"/>
    <w:rsid w:val="002A3110"/>
    <w:rsid w:val="002A3F40"/>
    <w:rsid w:val="002A4D49"/>
    <w:rsid w:val="002A4ED9"/>
    <w:rsid w:val="002A55FE"/>
    <w:rsid w:val="002A5CD3"/>
    <w:rsid w:val="002A631B"/>
    <w:rsid w:val="002A6429"/>
    <w:rsid w:val="002A73BF"/>
    <w:rsid w:val="002A7DAF"/>
    <w:rsid w:val="002A7DE4"/>
    <w:rsid w:val="002A7F45"/>
    <w:rsid w:val="002B12D1"/>
    <w:rsid w:val="002B13C3"/>
    <w:rsid w:val="002B1F94"/>
    <w:rsid w:val="002B206B"/>
    <w:rsid w:val="002B2330"/>
    <w:rsid w:val="002B2423"/>
    <w:rsid w:val="002B33D1"/>
    <w:rsid w:val="002B3F3E"/>
    <w:rsid w:val="002B4251"/>
    <w:rsid w:val="002B4BF1"/>
    <w:rsid w:val="002B53E3"/>
    <w:rsid w:val="002B59E4"/>
    <w:rsid w:val="002B5BE9"/>
    <w:rsid w:val="002B5ED0"/>
    <w:rsid w:val="002B63D2"/>
    <w:rsid w:val="002B6424"/>
    <w:rsid w:val="002B6FAC"/>
    <w:rsid w:val="002B7A00"/>
    <w:rsid w:val="002B7AF4"/>
    <w:rsid w:val="002B7CB8"/>
    <w:rsid w:val="002C02C5"/>
    <w:rsid w:val="002C0858"/>
    <w:rsid w:val="002C0A10"/>
    <w:rsid w:val="002C1265"/>
    <w:rsid w:val="002C22AA"/>
    <w:rsid w:val="002C33E1"/>
    <w:rsid w:val="002C389B"/>
    <w:rsid w:val="002C3EB1"/>
    <w:rsid w:val="002C47DE"/>
    <w:rsid w:val="002C4D61"/>
    <w:rsid w:val="002C5149"/>
    <w:rsid w:val="002C65C6"/>
    <w:rsid w:val="002C6628"/>
    <w:rsid w:val="002C6837"/>
    <w:rsid w:val="002C687E"/>
    <w:rsid w:val="002C6F9C"/>
    <w:rsid w:val="002C74B4"/>
    <w:rsid w:val="002C74BC"/>
    <w:rsid w:val="002C762B"/>
    <w:rsid w:val="002C7EDA"/>
    <w:rsid w:val="002D0E8F"/>
    <w:rsid w:val="002D12E7"/>
    <w:rsid w:val="002D275D"/>
    <w:rsid w:val="002D2815"/>
    <w:rsid w:val="002D2B0C"/>
    <w:rsid w:val="002D2B71"/>
    <w:rsid w:val="002D36E8"/>
    <w:rsid w:val="002D4A04"/>
    <w:rsid w:val="002D4A81"/>
    <w:rsid w:val="002D4B90"/>
    <w:rsid w:val="002D50B3"/>
    <w:rsid w:val="002D5275"/>
    <w:rsid w:val="002D52D0"/>
    <w:rsid w:val="002D5A1C"/>
    <w:rsid w:val="002D5F6D"/>
    <w:rsid w:val="002D6133"/>
    <w:rsid w:val="002D6505"/>
    <w:rsid w:val="002D67CD"/>
    <w:rsid w:val="002D6867"/>
    <w:rsid w:val="002D6920"/>
    <w:rsid w:val="002D69D5"/>
    <w:rsid w:val="002D69D7"/>
    <w:rsid w:val="002D7735"/>
    <w:rsid w:val="002E00A0"/>
    <w:rsid w:val="002E0351"/>
    <w:rsid w:val="002E046A"/>
    <w:rsid w:val="002E0866"/>
    <w:rsid w:val="002E08CC"/>
    <w:rsid w:val="002E15FC"/>
    <w:rsid w:val="002E182C"/>
    <w:rsid w:val="002E1FC3"/>
    <w:rsid w:val="002E2064"/>
    <w:rsid w:val="002E27F9"/>
    <w:rsid w:val="002E2B41"/>
    <w:rsid w:val="002E2CC8"/>
    <w:rsid w:val="002E348F"/>
    <w:rsid w:val="002E3F19"/>
    <w:rsid w:val="002E3F97"/>
    <w:rsid w:val="002E4799"/>
    <w:rsid w:val="002E49E3"/>
    <w:rsid w:val="002E4ACA"/>
    <w:rsid w:val="002E4D41"/>
    <w:rsid w:val="002E4D4D"/>
    <w:rsid w:val="002E5037"/>
    <w:rsid w:val="002E51E5"/>
    <w:rsid w:val="002E52EA"/>
    <w:rsid w:val="002E5ACD"/>
    <w:rsid w:val="002E5FAF"/>
    <w:rsid w:val="002E6BA7"/>
    <w:rsid w:val="002E70B0"/>
    <w:rsid w:val="002E718E"/>
    <w:rsid w:val="002E7472"/>
    <w:rsid w:val="002F0081"/>
    <w:rsid w:val="002F010D"/>
    <w:rsid w:val="002F0D6B"/>
    <w:rsid w:val="002F0FA1"/>
    <w:rsid w:val="002F162F"/>
    <w:rsid w:val="002F1F65"/>
    <w:rsid w:val="002F25CF"/>
    <w:rsid w:val="002F3837"/>
    <w:rsid w:val="002F3971"/>
    <w:rsid w:val="002F3978"/>
    <w:rsid w:val="002F4202"/>
    <w:rsid w:val="002F44DE"/>
    <w:rsid w:val="002F4848"/>
    <w:rsid w:val="002F4F01"/>
    <w:rsid w:val="002F4F7B"/>
    <w:rsid w:val="002F597C"/>
    <w:rsid w:val="002F6131"/>
    <w:rsid w:val="002F614B"/>
    <w:rsid w:val="002F6BD3"/>
    <w:rsid w:val="002F774E"/>
    <w:rsid w:val="002F7B88"/>
    <w:rsid w:val="002F7E55"/>
    <w:rsid w:val="0030068B"/>
    <w:rsid w:val="00300D61"/>
    <w:rsid w:val="003016F0"/>
    <w:rsid w:val="0030187E"/>
    <w:rsid w:val="003018CF"/>
    <w:rsid w:val="00301B6E"/>
    <w:rsid w:val="00301CCA"/>
    <w:rsid w:val="00301D1A"/>
    <w:rsid w:val="00301DBB"/>
    <w:rsid w:val="00301EF7"/>
    <w:rsid w:val="00302219"/>
    <w:rsid w:val="00302CD2"/>
    <w:rsid w:val="00302D7E"/>
    <w:rsid w:val="00302F24"/>
    <w:rsid w:val="0030377E"/>
    <w:rsid w:val="00303A30"/>
    <w:rsid w:val="00303A62"/>
    <w:rsid w:val="00303EC8"/>
    <w:rsid w:val="003046A2"/>
    <w:rsid w:val="00304880"/>
    <w:rsid w:val="00304B60"/>
    <w:rsid w:val="00305526"/>
    <w:rsid w:val="00305598"/>
    <w:rsid w:val="003068B8"/>
    <w:rsid w:val="00306CB7"/>
    <w:rsid w:val="00306FE4"/>
    <w:rsid w:val="0030771D"/>
    <w:rsid w:val="00307852"/>
    <w:rsid w:val="00307B2D"/>
    <w:rsid w:val="0031068F"/>
    <w:rsid w:val="00310D10"/>
    <w:rsid w:val="00310EE1"/>
    <w:rsid w:val="0031126B"/>
    <w:rsid w:val="00311688"/>
    <w:rsid w:val="0031189E"/>
    <w:rsid w:val="003122F3"/>
    <w:rsid w:val="00312453"/>
    <w:rsid w:val="0031271B"/>
    <w:rsid w:val="00312A8A"/>
    <w:rsid w:val="00312CAC"/>
    <w:rsid w:val="003137DA"/>
    <w:rsid w:val="00313E22"/>
    <w:rsid w:val="00314A26"/>
    <w:rsid w:val="00314D53"/>
    <w:rsid w:val="0031502A"/>
    <w:rsid w:val="003151DD"/>
    <w:rsid w:val="00315ACC"/>
    <w:rsid w:val="00315B22"/>
    <w:rsid w:val="00315E1A"/>
    <w:rsid w:val="00315EF4"/>
    <w:rsid w:val="00315F82"/>
    <w:rsid w:val="00316A3D"/>
    <w:rsid w:val="00316D53"/>
    <w:rsid w:val="00316F21"/>
    <w:rsid w:val="003172AF"/>
    <w:rsid w:val="00317447"/>
    <w:rsid w:val="00317E31"/>
    <w:rsid w:val="003200A1"/>
    <w:rsid w:val="0032022B"/>
    <w:rsid w:val="00320EAE"/>
    <w:rsid w:val="0032134D"/>
    <w:rsid w:val="0032205C"/>
    <w:rsid w:val="00322297"/>
    <w:rsid w:val="0032311B"/>
    <w:rsid w:val="003236B1"/>
    <w:rsid w:val="00323732"/>
    <w:rsid w:val="003244E7"/>
    <w:rsid w:val="0032456F"/>
    <w:rsid w:val="0032493E"/>
    <w:rsid w:val="00325AAB"/>
    <w:rsid w:val="00325EF7"/>
    <w:rsid w:val="003260C5"/>
    <w:rsid w:val="00326FA2"/>
    <w:rsid w:val="0032726D"/>
    <w:rsid w:val="00327B7C"/>
    <w:rsid w:val="00327C57"/>
    <w:rsid w:val="00327CEA"/>
    <w:rsid w:val="003308A6"/>
    <w:rsid w:val="003313AD"/>
    <w:rsid w:val="00331AFC"/>
    <w:rsid w:val="003326EC"/>
    <w:rsid w:val="00332859"/>
    <w:rsid w:val="00332EE6"/>
    <w:rsid w:val="00332EF1"/>
    <w:rsid w:val="00332F57"/>
    <w:rsid w:val="003334BC"/>
    <w:rsid w:val="003335E8"/>
    <w:rsid w:val="0033372B"/>
    <w:rsid w:val="00333D82"/>
    <w:rsid w:val="003340AD"/>
    <w:rsid w:val="00334431"/>
    <w:rsid w:val="00334684"/>
    <w:rsid w:val="0033472E"/>
    <w:rsid w:val="00334CCC"/>
    <w:rsid w:val="003356F2"/>
    <w:rsid w:val="00336441"/>
    <w:rsid w:val="003367A3"/>
    <w:rsid w:val="00337165"/>
    <w:rsid w:val="0033769B"/>
    <w:rsid w:val="003405E3"/>
    <w:rsid w:val="00341241"/>
    <w:rsid w:val="0034235D"/>
    <w:rsid w:val="003433D6"/>
    <w:rsid w:val="00343AE9"/>
    <w:rsid w:val="00343FF6"/>
    <w:rsid w:val="003442C9"/>
    <w:rsid w:val="0034653B"/>
    <w:rsid w:val="0034722E"/>
    <w:rsid w:val="00347677"/>
    <w:rsid w:val="00347A01"/>
    <w:rsid w:val="00347AB4"/>
    <w:rsid w:val="0035006C"/>
    <w:rsid w:val="0035020E"/>
    <w:rsid w:val="003502BD"/>
    <w:rsid w:val="003504A1"/>
    <w:rsid w:val="00350B83"/>
    <w:rsid w:val="003515A0"/>
    <w:rsid w:val="0035164F"/>
    <w:rsid w:val="00351A04"/>
    <w:rsid w:val="00352068"/>
    <w:rsid w:val="00352173"/>
    <w:rsid w:val="0035254E"/>
    <w:rsid w:val="00353969"/>
    <w:rsid w:val="00353D1A"/>
    <w:rsid w:val="0035504D"/>
    <w:rsid w:val="003551EF"/>
    <w:rsid w:val="00355353"/>
    <w:rsid w:val="0035540B"/>
    <w:rsid w:val="003554F1"/>
    <w:rsid w:val="00355B86"/>
    <w:rsid w:val="00355CCC"/>
    <w:rsid w:val="00355E0E"/>
    <w:rsid w:val="00356A97"/>
    <w:rsid w:val="003570E2"/>
    <w:rsid w:val="003573F3"/>
    <w:rsid w:val="003606E6"/>
    <w:rsid w:val="00361538"/>
    <w:rsid w:val="00361893"/>
    <w:rsid w:val="00361FAE"/>
    <w:rsid w:val="00362CAA"/>
    <w:rsid w:val="00363BAF"/>
    <w:rsid w:val="00363BF7"/>
    <w:rsid w:val="003642E9"/>
    <w:rsid w:val="00364BDB"/>
    <w:rsid w:val="00365112"/>
    <w:rsid w:val="0036516A"/>
    <w:rsid w:val="0036614F"/>
    <w:rsid w:val="003668AA"/>
    <w:rsid w:val="00366BA4"/>
    <w:rsid w:val="00366D78"/>
    <w:rsid w:val="00367A08"/>
    <w:rsid w:val="00370242"/>
    <w:rsid w:val="00370447"/>
    <w:rsid w:val="003704EC"/>
    <w:rsid w:val="0037129A"/>
    <w:rsid w:val="003713F5"/>
    <w:rsid w:val="00371BC3"/>
    <w:rsid w:val="00371F9D"/>
    <w:rsid w:val="0037233D"/>
    <w:rsid w:val="00372EAB"/>
    <w:rsid w:val="00372F9C"/>
    <w:rsid w:val="0037308B"/>
    <w:rsid w:val="003731AB"/>
    <w:rsid w:val="00373605"/>
    <w:rsid w:val="0037380D"/>
    <w:rsid w:val="00374003"/>
    <w:rsid w:val="00374057"/>
    <w:rsid w:val="0037422A"/>
    <w:rsid w:val="003744F8"/>
    <w:rsid w:val="00374AE8"/>
    <w:rsid w:val="00376374"/>
    <w:rsid w:val="00376A29"/>
    <w:rsid w:val="00376C73"/>
    <w:rsid w:val="0037705C"/>
    <w:rsid w:val="0037725B"/>
    <w:rsid w:val="0037746E"/>
    <w:rsid w:val="00380458"/>
    <w:rsid w:val="00380783"/>
    <w:rsid w:val="00380AD9"/>
    <w:rsid w:val="00381149"/>
    <w:rsid w:val="00381395"/>
    <w:rsid w:val="00381CF2"/>
    <w:rsid w:val="00381FB9"/>
    <w:rsid w:val="00382549"/>
    <w:rsid w:val="003828A4"/>
    <w:rsid w:val="00382C96"/>
    <w:rsid w:val="00382F05"/>
    <w:rsid w:val="00383007"/>
    <w:rsid w:val="0038353C"/>
    <w:rsid w:val="003835FF"/>
    <w:rsid w:val="00383748"/>
    <w:rsid w:val="00383CF9"/>
    <w:rsid w:val="0038420F"/>
    <w:rsid w:val="00384405"/>
    <w:rsid w:val="003845FE"/>
    <w:rsid w:val="00384636"/>
    <w:rsid w:val="003847EB"/>
    <w:rsid w:val="00384C57"/>
    <w:rsid w:val="00385B95"/>
    <w:rsid w:val="00386A14"/>
    <w:rsid w:val="00387453"/>
    <w:rsid w:val="0038786B"/>
    <w:rsid w:val="00387E19"/>
    <w:rsid w:val="003905AC"/>
    <w:rsid w:val="00390815"/>
    <w:rsid w:val="003909E2"/>
    <w:rsid w:val="0039101D"/>
    <w:rsid w:val="003911C4"/>
    <w:rsid w:val="0039160F"/>
    <w:rsid w:val="003918D7"/>
    <w:rsid w:val="00391933"/>
    <w:rsid w:val="00391A19"/>
    <w:rsid w:val="00391D91"/>
    <w:rsid w:val="00391E7F"/>
    <w:rsid w:val="00392435"/>
    <w:rsid w:val="00392DF6"/>
    <w:rsid w:val="00392E89"/>
    <w:rsid w:val="00393602"/>
    <w:rsid w:val="00393AEC"/>
    <w:rsid w:val="00393E7F"/>
    <w:rsid w:val="00394739"/>
    <w:rsid w:val="00394B6D"/>
    <w:rsid w:val="00394E46"/>
    <w:rsid w:val="00395159"/>
    <w:rsid w:val="003955F5"/>
    <w:rsid w:val="00396037"/>
    <w:rsid w:val="0039694C"/>
    <w:rsid w:val="00396A5E"/>
    <w:rsid w:val="003972D9"/>
    <w:rsid w:val="003979E8"/>
    <w:rsid w:val="00397F70"/>
    <w:rsid w:val="003A01BC"/>
    <w:rsid w:val="003A033F"/>
    <w:rsid w:val="003A0369"/>
    <w:rsid w:val="003A0735"/>
    <w:rsid w:val="003A1307"/>
    <w:rsid w:val="003A1C32"/>
    <w:rsid w:val="003A2028"/>
    <w:rsid w:val="003A2BBB"/>
    <w:rsid w:val="003A2ECB"/>
    <w:rsid w:val="003A3914"/>
    <w:rsid w:val="003A3D3F"/>
    <w:rsid w:val="003A3DCB"/>
    <w:rsid w:val="003A46BF"/>
    <w:rsid w:val="003A4C8A"/>
    <w:rsid w:val="003A5A96"/>
    <w:rsid w:val="003A5FDE"/>
    <w:rsid w:val="003A620D"/>
    <w:rsid w:val="003A64E0"/>
    <w:rsid w:val="003A7098"/>
    <w:rsid w:val="003A7114"/>
    <w:rsid w:val="003A75F6"/>
    <w:rsid w:val="003A7CF4"/>
    <w:rsid w:val="003B08B8"/>
    <w:rsid w:val="003B09D0"/>
    <w:rsid w:val="003B1563"/>
    <w:rsid w:val="003B23BB"/>
    <w:rsid w:val="003B2406"/>
    <w:rsid w:val="003B2492"/>
    <w:rsid w:val="003B3122"/>
    <w:rsid w:val="003B3581"/>
    <w:rsid w:val="003B3A79"/>
    <w:rsid w:val="003B4C24"/>
    <w:rsid w:val="003B4C98"/>
    <w:rsid w:val="003B54EC"/>
    <w:rsid w:val="003B58DD"/>
    <w:rsid w:val="003B59B1"/>
    <w:rsid w:val="003B5D5F"/>
    <w:rsid w:val="003B5DC3"/>
    <w:rsid w:val="003B5F22"/>
    <w:rsid w:val="003B68C6"/>
    <w:rsid w:val="003B6DF8"/>
    <w:rsid w:val="003B72FF"/>
    <w:rsid w:val="003B74E3"/>
    <w:rsid w:val="003B7A50"/>
    <w:rsid w:val="003B7A82"/>
    <w:rsid w:val="003B7CE7"/>
    <w:rsid w:val="003C0F5B"/>
    <w:rsid w:val="003C0FAA"/>
    <w:rsid w:val="003C1A8A"/>
    <w:rsid w:val="003C1BB5"/>
    <w:rsid w:val="003C1E05"/>
    <w:rsid w:val="003C225C"/>
    <w:rsid w:val="003C2AEF"/>
    <w:rsid w:val="003C32A5"/>
    <w:rsid w:val="003C34C4"/>
    <w:rsid w:val="003C3B66"/>
    <w:rsid w:val="003C4527"/>
    <w:rsid w:val="003C4D9B"/>
    <w:rsid w:val="003C5158"/>
    <w:rsid w:val="003C58B5"/>
    <w:rsid w:val="003C5EE6"/>
    <w:rsid w:val="003C608B"/>
    <w:rsid w:val="003C6DDE"/>
    <w:rsid w:val="003C7067"/>
    <w:rsid w:val="003C7CE5"/>
    <w:rsid w:val="003C7D25"/>
    <w:rsid w:val="003D03BF"/>
    <w:rsid w:val="003D1166"/>
    <w:rsid w:val="003D146F"/>
    <w:rsid w:val="003D18D3"/>
    <w:rsid w:val="003D19E9"/>
    <w:rsid w:val="003D26FB"/>
    <w:rsid w:val="003D273F"/>
    <w:rsid w:val="003D2E02"/>
    <w:rsid w:val="003D3380"/>
    <w:rsid w:val="003D4085"/>
    <w:rsid w:val="003D4E67"/>
    <w:rsid w:val="003D5513"/>
    <w:rsid w:val="003D576E"/>
    <w:rsid w:val="003D60AE"/>
    <w:rsid w:val="003D651F"/>
    <w:rsid w:val="003D6732"/>
    <w:rsid w:val="003D6EA4"/>
    <w:rsid w:val="003D7081"/>
    <w:rsid w:val="003D71B6"/>
    <w:rsid w:val="003D754F"/>
    <w:rsid w:val="003D7CE2"/>
    <w:rsid w:val="003E03C4"/>
    <w:rsid w:val="003E0621"/>
    <w:rsid w:val="003E0C9F"/>
    <w:rsid w:val="003E1591"/>
    <w:rsid w:val="003E1D3F"/>
    <w:rsid w:val="003E1FB0"/>
    <w:rsid w:val="003E20A3"/>
    <w:rsid w:val="003E2557"/>
    <w:rsid w:val="003E25B8"/>
    <w:rsid w:val="003E309F"/>
    <w:rsid w:val="003E34A8"/>
    <w:rsid w:val="003E353F"/>
    <w:rsid w:val="003E4960"/>
    <w:rsid w:val="003E523E"/>
    <w:rsid w:val="003E5256"/>
    <w:rsid w:val="003E57ED"/>
    <w:rsid w:val="003E58BA"/>
    <w:rsid w:val="003E593E"/>
    <w:rsid w:val="003E5A9E"/>
    <w:rsid w:val="003E5B33"/>
    <w:rsid w:val="003E60BA"/>
    <w:rsid w:val="003E6B16"/>
    <w:rsid w:val="003E7215"/>
    <w:rsid w:val="003E752A"/>
    <w:rsid w:val="003E7F4A"/>
    <w:rsid w:val="003F0396"/>
    <w:rsid w:val="003F26D5"/>
    <w:rsid w:val="003F2772"/>
    <w:rsid w:val="003F2912"/>
    <w:rsid w:val="003F2B71"/>
    <w:rsid w:val="003F2DFB"/>
    <w:rsid w:val="003F2F08"/>
    <w:rsid w:val="003F4958"/>
    <w:rsid w:val="003F4C48"/>
    <w:rsid w:val="003F4FF3"/>
    <w:rsid w:val="003F56E3"/>
    <w:rsid w:val="003F59B0"/>
    <w:rsid w:val="003F59EA"/>
    <w:rsid w:val="003F5C46"/>
    <w:rsid w:val="003F6A36"/>
    <w:rsid w:val="003F6C22"/>
    <w:rsid w:val="003F7138"/>
    <w:rsid w:val="004010CD"/>
    <w:rsid w:val="004011E6"/>
    <w:rsid w:val="00401750"/>
    <w:rsid w:val="00401D9F"/>
    <w:rsid w:val="004020E1"/>
    <w:rsid w:val="00402323"/>
    <w:rsid w:val="0040245F"/>
    <w:rsid w:val="00402D90"/>
    <w:rsid w:val="00402E5C"/>
    <w:rsid w:val="004037F0"/>
    <w:rsid w:val="0040392C"/>
    <w:rsid w:val="00404BB6"/>
    <w:rsid w:val="00404E83"/>
    <w:rsid w:val="00405063"/>
    <w:rsid w:val="00405502"/>
    <w:rsid w:val="00405809"/>
    <w:rsid w:val="00405EB2"/>
    <w:rsid w:val="0040626B"/>
    <w:rsid w:val="0040665B"/>
    <w:rsid w:val="00406D0D"/>
    <w:rsid w:val="0040752B"/>
    <w:rsid w:val="004077A6"/>
    <w:rsid w:val="004079A5"/>
    <w:rsid w:val="00410202"/>
    <w:rsid w:val="004105AE"/>
    <w:rsid w:val="00411144"/>
    <w:rsid w:val="0041293E"/>
    <w:rsid w:val="0041317F"/>
    <w:rsid w:val="00414899"/>
    <w:rsid w:val="00415904"/>
    <w:rsid w:val="00415E67"/>
    <w:rsid w:val="00415F01"/>
    <w:rsid w:val="00416EDD"/>
    <w:rsid w:val="004171CE"/>
    <w:rsid w:val="00417299"/>
    <w:rsid w:val="00417445"/>
    <w:rsid w:val="0042116E"/>
    <w:rsid w:val="00421202"/>
    <w:rsid w:val="004213A1"/>
    <w:rsid w:val="00421915"/>
    <w:rsid w:val="004219A3"/>
    <w:rsid w:val="00421D0F"/>
    <w:rsid w:val="00422413"/>
    <w:rsid w:val="004229A0"/>
    <w:rsid w:val="00422B17"/>
    <w:rsid w:val="0042386A"/>
    <w:rsid w:val="00423D54"/>
    <w:rsid w:val="0042437C"/>
    <w:rsid w:val="00424949"/>
    <w:rsid w:val="004249F5"/>
    <w:rsid w:val="0042501D"/>
    <w:rsid w:val="00425AB4"/>
    <w:rsid w:val="0042668D"/>
    <w:rsid w:val="0042691B"/>
    <w:rsid w:val="00426FA8"/>
    <w:rsid w:val="00430651"/>
    <w:rsid w:val="00430E1D"/>
    <w:rsid w:val="00430FBE"/>
    <w:rsid w:val="004310EE"/>
    <w:rsid w:val="0043154D"/>
    <w:rsid w:val="00431A0E"/>
    <w:rsid w:val="0043221B"/>
    <w:rsid w:val="00432821"/>
    <w:rsid w:val="00433084"/>
    <w:rsid w:val="004333BC"/>
    <w:rsid w:val="00433619"/>
    <w:rsid w:val="0043444F"/>
    <w:rsid w:val="004348CC"/>
    <w:rsid w:val="00434A11"/>
    <w:rsid w:val="00434BA8"/>
    <w:rsid w:val="00434BE3"/>
    <w:rsid w:val="00435656"/>
    <w:rsid w:val="00435A89"/>
    <w:rsid w:val="00435C22"/>
    <w:rsid w:val="00435CB4"/>
    <w:rsid w:val="00435E38"/>
    <w:rsid w:val="004363F7"/>
    <w:rsid w:val="004365FA"/>
    <w:rsid w:val="00440313"/>
    <w:rsid w:val="00440CE2"/>
    <w:rsid w:val="00441012"/>
    <w:rsid w:val="0044141E"/>
    <w:rsid w:val="004415AB"/>
    <w:rsid w:val="00441E5C"/>
    <w:rsid w:val="00442D64"/>
    <w:rsid w:val="004432F2"/>
    <w:rsid w:val="00443FCD"/>
    <w:rsid w:val="00444C64"/>
    <w:rsid w:val="004450D8"/>
    <w:rsid w:val="0044615B"/>
    <w:rsid w:val="0044654A"/>
    <w:rsid w:val="0044655F"/>
    <w:rsid w:val="0044686D"/>
    <w:rsid w:val="00446D16"/>
    <w:rsid w:val="004474EB"/>
    <w:rsid w:val="00447E5C"/>
    <w:rsid w:val="00447F88"/>
    <w:rsid w:val="0045000B"/>
    <w:rsid w:val="00450556"/>
    <w:rsid w:val="00450C8A"/>
    <w:rsid w:val="00451CEF"/>
    <w:rsid w:val="0045249C"/>
    <w:rsid w:val="00452568"/>
    <w:rsid w:val="0045270A"/>
    <w:rsid w:val="004527C7"/>
    <w:rsid w:val="004534F1"/>
    <w:rsid w:val="00453CCC"/>
    <w:rsid w:val="00453E31"/>
    <w:rsid w:val="00454739"/>
    <w:rsid w:val="00454A48"/>
    <w:rsid w:val="00454C13"/>
    <w:rsid w:val="004553BE"/>
    <w:rsid w:val="00456303"/>
    <w:rsid w:val="0045647A"/>
    <w:rsid w:val="0045662D"/>
    <w:rsid w:val="00456838"/>
    <w:rsid w:val="004573EC"/>
    <w:rsid w:val="00457857"/>
    <w:rsid w:val="00457F47"/>
    <w:rsid w:val="0046102D"/>
    <w:rsid w:val="004614C7"/>
    <w:rsid w:val="00461E21"/>
    <w:rsid w:val="0046270E"/>
    <w:rsid w:val="004628E0"/>
    <w:rsid w:val="00462AF5"/>
    <w:rsid w:val="00463563"/>
    <w:rsid w:val="00463DEA"/>
    <w:rsid w:val="00463E77"/>
    <w:rsid w:val="00463FA2"/>
    <w:rsid w:val="004644F0"/>
    <w:rsid w:val="00464A7C"/>
    <w:rsid w:val="00465766"/>
    <w:rsid w:val="004658D0"/>
    <w:rsid w:val="00465EAD"/>
    <w:rsid w:val="00465F40"/>
    <w:rsid w:val="00466399"/>
    <w:rsid w:val="00466793"/>
    <w:rsid w:val="00466F47"/>
    <w:rsid w:val="004670A3"/>
    <w:rsid w:val="00467213"/>
    <w:rsid w:val="004676B7"/>
    <w:rsid w:val="00467A90"/>
    <w:rsid w:val="00467D9C"/>
    <w:rsid w:val="004700C3"/>
    <w:rsid w:val="00470DF4"/>
    <w:rsid w:val="00471080"/>
    <w:rsid w:val="00471F29"/>
    <w:rsid w:val="00471FB3"/>
    <w:rsid w:val="0047289C"/>
    <w:rsid w:val="004729AB"/>
    <w:rsid w:val="00472D97"/>
    <w:rsid w:val="004730E0"/>
    <w:rsid w:val="0047360B"/>
    <w:rsid w:val="00473623"/>
    <w:rsid w:val="00473FCA"/>
    <w:rsid w:val="00474121"/>
    <w:rsid w:val="004742F9"/>
    <w:rsid w:val="00474575"/>
    <w:rsid w:val="0047489E"/>
    <w:rsid w:val="004749A0"/>
    <w:rsid w:val="0047500A"/>
    <w:rsid w:val="004752AA"/>
    <w:rsid w:val="004752DA"/>
    <w:rsid w:val="00475423"/>
    <w:rsid w:val="004760E2"/>
    <w:rsid w:val="00476AD6"/>
    <w:rsid w:val="00476C62"/>
    <w:rsid w:val="00476CC2"/>
    <w:rsid w:val="004770A4"/>
    <w:rsid w:val="00477279"/>
    <w:rsid w:val="004812B0"/>
    <w:rsid w:val="004812C2"/>
    <w:rsid w:val="00481416"/>
    <w:rsid w:val="00481728"/>
    <w:rsid w:val="0048176A"/>
    <w:rsid w:val="00482419"/>
    <w:rsid w:val="00482537"/>
    <w:rsid w:val="004825AD"/>
    <w:rsid w:val="0048291B"/>
    <w:rsid w:val="00482E0F"/>
    <w:rsid w:val="00482E34"/>
    <w:rsid w:val="00482F00"/>
    <w:rsid w:val="00483E16"/>
    <w:rsid w:val="00483F90"/>
    <w:rsid w:val="004847D4"/>
    <w:rsid w:val="0048494F"/>
    <w:rsid w:val="00484B38"/>
    <w:rsid w:val="004850EA"/>
    <w:rsid w:val="004852CF"/>
    <w:rsid w:val="004856CC"/>
    <w:rsid w:val="00485A0E"/>
    <w:rsid w:val="00486C9E"/>
    <w:rsid w:val="00487F06"/>
    <w:rsid w:val="00490016"/>
    <w:rsid w:val="00491062"/>
    <w:rsid w:val="00491470"/>
    <w:rsid w:val="004916E5"/>
    <w:rsid w:val="00491B6A"/>
    <w:rsid w:val="00492906"/>
    <w:rsid w:val="00492A64"/>
    <w:rsid w:val="00493033"/>
    <w:rsid w:val="0049408A"/>
    <w:rsid w:val="00494689"/>
    <w:rsid w:val="0049468D"/>
    <w:rsid w:val="00494884"/>
    <w:rsid w:val="00494BFB"/>
    <w:rsid w:val="00494CE4"/>
    <w:rsid w:val="00494F03"/>
    <w:rsid w:val="004951ED"/>
    <w:rsid w:val="00496502"/>
    <w:rsid w:val="00496C6C"/>
    <w:rsid w:val="00496D37"/>
    <w:rsid w:val="00497A34"/>
    <w:rsid w:val="004A0343"/>
    <w:rsid w:val="004A0886"/>
    <w:rsid w:val="004A0C12"/>
    <w:rsid w:val="004A145F"/>
    <w:rsid w:val="004A1A0B"/>
    <w:rsid w:val="004A1BFA"/>
    <w:rsid w:val="004A2043"/>
    <w:rsid w:val="004A268B"/>
    <w:rsid w:val="004A3225"/>
    <w:rsid w:val="004A3318"/>
    <w:rsid w:val="004A333B"/>
    <w:rsid w:val="004A4BEA"/>
    <w:rsid w:val="004A59EE"/>
    <w:rsid w:val="004A5A33"/>
    <w:rsid w:val="004A5C4F"/>
    <w:rsid w:val="004A71BD"/>
    <w:rsid w:val="004A7E44"/>
    <w:rsid w:val="004A7FEB"/>
    <w:rsid w:val="004B0273"/>
    <w:rsid w:val="004B08B9"/>
    <w:rsid w:val="004B092E"/>
    <w:rsid w:val="004B0C3E"/>
    <w:rsid w:val="004B0CE1"/>
    <w:rsid w:val="004B2621"/>
    <w:rsid w:val="004B34C9"/>
    <w:rsid w:val="004B3539"/>
    <w:rsid w:val="004B4251"/>
    <w:rsid w:val="004B4433"/>
    <w:rsid w:val="004B4789"/>
    <w:rsid w:val="004B48DF"/>
    <w:rsid w:val="004B51E6"/>
    <w:rsid w:val="004B6BCD"/>
    <w:rsid w:val="004B6C9C"/>
    <w:rsid w:val="004B6D2C"/>
    <w:rsid w:val="004C003C"/>
    <w:rsid w:val="004C015B"/>
    <w:rsid w:val="004C039B"/>
    <w:rsid w:val="004C03A3"/>
    <w:rsid w:val="004C0EED"/>
    <w:rsid w:val="004C1565"/>
    <w:rsid w:val="004C15C1"/>
    <w:rsid w:val="004C1C6D"/>
    <w:rsid w:val="004C2115"/>
    <w:rsid w:val="004C235D"/>
    <w:rsid w:val="004C31BF"/>
    <w:rsid w:val="004C3620"/>
    <w:rsid w:val="004C3863"/>
    <w:rsid w:val="004C3C88"/>
    <w:rsid w:val="004C4254"/>
    <w:rsid w:val="004C4268"/>
    <w:rsid w:val="004C4D6B"/>
    <w:rsid w:val="004C4D70"/>
    <w:rsid w:val="004C4F7B"/>
    <w:rsid w:val="004C5344"/>
    <w:rsid w:val="004C547C"/>
    <w:rsid w:val="004C5A0A"/>
    <w:rsid w:val="004C782D"/>
    <w:rsid w:val="004C7E46"/>
    <w:rsid w:val="004D0B0E"/>
    <w:rsid w:val="004D0C34"/>
    <w:rsid w:val="004D19B7"/>
    <w:rsid w:val="004D1F23"/>
    <w:rsid w:val="004D2E37"/>
    <w:rsid w:val="004D2EB7"/>
    <w:rsid w:val="004D366A"/>
    <w:rsid w:val="004D4628"/>
    <w:rsid w:val="004D4E23"/>
    <w:rsid w:val="004D5D10"/>
    <w:rsid w:val="004D5F78"/>
    <w:rsid w:val="004D6663"/>
    <w:rsid w:val="004D6BDD"/>
    <w:rsid w:val="004D6BF1"/>
    <w:rsid w:val="004D6C66"/>
    <w:rsid w:val="004D6CD3"/>
    <w:rsid w:val="004D6E70"/>
    <w:rsid w:val="004D6F92"/>
    <w:rsid w:val="004D75EE"/>
    <w:rsid w:val="004D78AD"/>
    <w:rsid w:val="004E0197"/>
    <w:rsid w:val="004E030D"/>
    <w:rsid w:val="004E0691"/>
    <w:rsid w:val="004E13A9"/>
    <w:rsid w:val="004E19D9"/>
    <w:rsid w:val="004E19F8"/>
    <w:rsid w:val="004E22F2"/>
    <w:rsid w:val="004E23D0"/>
    <w:rsid w:val="004E29F1"/>
    <w:rsid w:val="004E2E8E"/>
    <w:rsid w:val="004E3283"/>
    <w:rsid w:val="004E3316"/>
    <w:rsid w:val="004E3BFC"/>
    <w:rsid w:val="004E415E"/>
    <w:rsid w:val="004E4C31"/>
    <w:rsid w:val="004E4FB8"/>
    <w:rsid w:val="004E595E"/>
    <w:rsid w:val="004E793B"/>
    <w:rsid w:val="004E7949"/>
    <w:rsid w:val="004F0462"/>
    <w:rsid w:val="004F17C5"/>
    <w:rsid w:val="004F1F79"/>
    <w:rsid w:val="004F2D4A"/>
    <w:rsid w:val="004F31D5"/>
    <w:rsid w:val="004F3AF2"/>
    <w:rsid w:val="004F3E3E"/>
    <w:rsid w:val="004F43AB"/>
    <w:rsid w:val="004F4863"/>
    <w:rsid w:val="004F57D1"/>
    <w:rsid w:val="004F5C7B"/>
    <w:rsid w:val="004F65DC"/>
    <w:rsid w:val="004F671F"/>
    <w:rsid w:val="004F6CFB"/>
    <w:rsid w:val="004F738F"/>
    <w:rsid w:val="004F7564"/>
    <w:rsid w:val="004F7A9A"/>
    <w:rsid w:val="004F7DC7"/>
    <w:rsid w:val="0050004A"/>
    <w:rsid w:val="0050236A"/>
    <w:rsid w:val="0050254D"/>
    <w:rsid w:val="00502834"/>
    <w:rsid w:val="005037AC"/>
    <w:rsid w:val="00503A2C"/>
    <w:rsid w:val="00503D84"/>
    <w:rsid w:val="00504254"/>
    <w:rsid w:val="00504B4B"/>
    <w:rsid w:val="00504BCE"/>
    <w:rsid w:val="00504C30"/>
    <w:rsid w:val="00504F3E"/>
    <w:rsid w:val="00505A10"/>
    <w:rsid w:val="00505E46"/>
    <w:rsid w:val="005065C9"/>
    <w:rsid w:val="00506E15"/>
    <w:rsid w:val="0050750D"/>
    <w:rsid w:val="0050785E"/>
    <w:rsid w:val="0051096C"/>
    <w:rsid w:val="00510A60"/>
    <w:rsid w:val="0051152D"/>
    <w:rsid w:val="005115BD"/>
    <w:rsid w:val="005116D4"/>
    <w:rsid w:val="00511A8B"/>
    <w:rsid w:val="005128D4"/>
    <w:rsid w:val="00512A9F"/>
    <w:rsid w:val="00512E81"/>
    <w:rsid w:val="00513A53"/>
    <w:rsid w:val="00513F9C"/>
    <w:rsid w:val="0051403F"/>
    <w:rsid w:val="005149C4"/>
    <w:rsid w:val="005149D4"/>
    <w:rsid w:val="00514CC2"/>
    <w:rsid w:val="0051511B"/>
    <w:rsid w:val="005151F6"/>
    <w:rsid w:val="005152BD"/>
    <w:rsid w:val="00516602"/>
    <w:rsid w:val="0051697A"/>
    <w:rsid w:val="00516B6C"/>
    <w:rsid w:val="00516C35"/>
    <w:rsid w:val="00516ED2"/>
    <w:rsid w:val="00517B1B"/>
    <w:rsid w:val="00517CC5"/>
    <w:rsid w:val="00517EAA"/>
    <w:rsid w:val="00520B29"/>
    <w:rsid w:val="00521F94"/>
    <w:rsid w:val="00522061"/>
    <w:rsid w:val="005223BA"/>
    <w:rsid w:val="005234A2"/>
    <w:rsid w:val="005239E7"/>
    <w:rsid w:val="00523D3F"/>
    <w:rsid w:val="00523FB4"/>
    <w:rsid w:val="0052428F"/>
    <w:rsid w:val="0052477B"/>
    <w:rsid w:val="00525429"/>
    <w:rsid w:val="0052550D"/>
    <w:rsid w:val="00525A2D"/>
    <w:rsid w:val="00525C73"/>
    <w:rsid w:val="0052635A"/>
    <w:rsid w:val="00526B91"/>
    <w:rsid w:val="00530372"/>
    <w:rsid w:val="00531278"/>
    <w:rsid w:val="005316E0"/>
    <w:rsid w:val="00531E01"/>
    <w:rsid w:val="0053200F"/>
    <w:rsid w:val="0053212E"/>
    <w:rsid w:val="00532278"/>
    <w:rsid w:val="00532719"/>
    <w:rsid w:val="00533361"/>
    <w:rsid w:val="005345C8"/>
    <w:rsid w:val="005353E2"/>
    <w:rsid w:val="00535599"/>
    <w:rsid w:val="005369A5"/>
    <w:rsid w:val="00537472"/>
    <w:rsid w:val="00540194"/>
    <w:rsid w:val="00540C64"/>
    <w:rsid w:val="00540E15"/>
    <w:rsid w:val="005423E7"/>
    <w:rsid w:val="00542F44"/>
    <w:rsid w:val="00543050"/>
    <w:rsid w:val="00543122"/>
    <w:rsid w:val="00543B35"/>
    <w:rsid w:val="0054429F"/>
    <w:rsid w:val="005442F0"/>
    <w:rsid w:val="00544857"/>
    <w:rsid w:val="00544E95"/>
    <w:rsid w:val="00545582"/>
    <w:rsid w:val="00545A86"/>
    <w:rsid w:val="00545BDF"/>
    <w:rsid w:val="00546074"/>
    <w:rsid w:val="005469FA"/>
    <w:rsid w:val="005474E6"/>
    <w:rsid w:val="00547E12"/>
    <w:rsid w:val="00550035"/>
    <w:rsid w:val="00550131"/>
    <w:rsid w:val="005501AD"/>
    <w:rsid w:val="00550E08"/>
    <w:rsid w:val="0055242F"/>
    <w:rsid w:val="00552EF1"/>
    <w:rsid w:val="00553898"/>
    <w:rsid w:val="00553996"/>
    <w:rsid w:val="00553CE6"/>
    <w:rsid w:val="00553FC9"/>
    <w:rsid w:val="005545DE"/>
    <w:rsid w:val="00555330"/>
    <w:rsid w:val="0055590F"/>
    <w:rsid w:val="005567A9"/>
    <w:rsid w:val="00556BE6"/>
    <w:rsid w:val="005578D4"/>
    <w:rsid w:val="00557E42"/>
    <w:rsid w:val="005600B3"/>
    <w:rsid w:val="00560763"/>
    <w:rsid w:val="00560CC7"/>
    <w:rsid w:val="00560D66"/>
    <w:rsid w:val="005615A5"/>
    <w:rsid w:val="00561933"/>
    <w:rsid w:val="00561F00"/>
    <w:rsid w:val="0056280E"/>
    <w:rsid w:val="005628D5"/>
    <w:rsid w:val="00562D03"/>
    <w:rsid w:val="00562DB4"/>
    <w:rsid w:val="00562DF9"/>
    <w:rsid w:val="0056301C"/>
    <w:rsid w:val="00563234"/>
    <w:rsid w:val="00563D3C"/>
    <w:rsid w:val="00563FFA"/>
    <w:rsid w:val="00564996"/>
    <w:rsid w:val="00564BFC"/>
    <w:rsid w:val="005650D0"/>
    <w:rsid w:val="005651FD"/>
    <w:rsid w:val="005655A2"/>
    <w:rsid w:val="00565746"/>
    <w:rsid w:val="005657BF"/>
    <w:rsid w:val="0056584A"/>
    <w:rsid w:val="00566C36"/>
    <w:rsid w:val="005703A9"/>
    <w:rsid w:val="00570E3C"/>
    <w:rsid w:val="0057142F"/>
    <w:rsid w:val="00571730"/>
    <w:rsid w:val="00571D75"/>
    <w:rsid w:val="0057202B"/>
    <w:rsid w:val="00572080"/>
    <w:rsid w:val="0057216D"/>
    <w:rsid w:val="005722D4"/>
    <w:rsid w:val="0057298F"/>
    <w:rsid w:val="00572A0E"/>
    <w:rsid w:val="00572D77"/>
    <w:rsid w:val="005730EA"/>
    <w:rsid w:val="00573668"/>
    <w:rsid w:val="00573BF3"/>
    <w:rsid w:val="00573CDE"/>
    <w:rsid w:val="00574533"/>
    <w:rsid w:val="00574581"/>
    <w:rsid w:val="0057481F"/>
    <w:rsid w:val="00575165"/>
    <w:rsid w:val="00575310"/>
    <w:rsid w:val="00575B4E"/>
    <w:rsid w:val="00576103"/>
    <w:rsid w:val="00576641"/>
    <w:rsid w:val="00576B32"/>
    <w:rsid w:val="00577AC7"/>
    <w:rsid w:val="00577DDB"/>
    <w:rsid w:val="00577F00"/>
    <w:rsid w:val="00577F3D"/>
    <w:rsid w:val="00577F65"/>
    <w:rsid w:val="005809C7"/>
    <w:rsid w:val="005809F7"/>
    <w:rsid w:val="00580C2E"/>
    <w:rsid w:val="00581553"/>
    <w:rsid w:val="00582356"/>
    <w:rsid w:val="0058235D"/>
    <w:rsid w:val="005826F9"/>
    <w:rsid w:val="00582962"/>
    <w:rsid w:val="0058331E"/>
    <w:rsid w:val="005834D8"/>
    <w:rsid w:val="00583FC3"/>
    <w:rsid w:val="00584746"/>
    <w:rsid w:val="00584EAF"/>
    <w:rsid w:val="00584EC7"/>
    <w:rsid w:val="005857EA"/>
    <w:rsid w:val="00585803"/>
    <w:rsid w:val="00585AC8"/>
    <w:rsid w:val="005863DA"/>
    <w:rsid w:val="00586CE1"/>
    <w:rsid w:val="00587335"/>
    <w:rsid w:val="005875C3"/>
    <w:rsid w:val="00587CC7"/>
    <w:rsid w:val="00587EBF"/>
    <w:rsid w:val="00587F28"/>
    <w:rsid w:val="00590018"/>
    <w:rsid w:val="00590313"/>
    <w:rsid w:val="0059038A"/>
    <w:rsid w:val="005905DC"/>
    <w:rsid w:val="00590EB8"/>
    <w:rsid w:val="005910A9"/>
    <w:rsid w:val="005912B3"/>
    <w:rsid w:val="00591DFC"/>
    <w:rsid w:val="0059218F"/>
    <w:rsid w:val="005939EC"/>
    <w:rsid w:val="00594793"/>
    <w:rsid w:val="00594BB2"/>
    <w:rsid w:val="00594C7A"/>
    <w:rsid w:val="00595A06"/>
    <w:rsid w:val="005961E2"/>
    <w:rsid w:val="005962A1"/>
    <w:rsid w:val="00596375"/>
    <w:rsid w:val="005967EB"/>
    <w:rsid w:val="00596920"/>
    <w:rsid w:val="00596E39"/>
    <w:rsid w:val="00596E83"/>
    <w:rsid w:val="0059703C"/>
    <w:rsid w:val="0059724D"/>
    <w:rsid w:val="00597BEE"/>
    <w:rsid w:val="00597E17"/>
    <w:rsid w:val="005A0A40"/>
    <w:rsid w:val="005A0D94"/>
    <w:rsid w:val="005A0E34"/>
    <w:rsid w:val="005A10F6"/>
    <w:rsid w:val="005A1435"/>
    <w:rsid w:val="005A24BB"/>
    <w:rsid w:val="005A2C90"/>
    <w:rsid w:val="005A3A7D"/>
    <w:rsid w:val="005A4308"/>
    <w:rsid w:val="005A45F3"/>
    <w:rsid w:val="005A4E2A"/>
    <w:rsid w:val="005A5812"/>
    <w:rsid w:val="005A599F"/>
    <w:rsid w:val="005A5DC7"/>
    <w:rsid w:val="005A5DDB"/>
    <w:rsid w:val="005A6329"/>
    <w:rsid w:val="005A6CD1"/>
    <w:rsid w:val="005A7305"/>
    <w:rsid w:val="005A7383"/>
    <w:rsid w:val="005A7532"/>
    <w:rsid w:val="005A7A91"/>
    <w:rsid w:val="005B0308"/>
    <w:rsid w:val="005B0561"/>
    <w:rsid w:val="005B09B6"/>
    <w:rsid w:val="005B0CA9"/>
    <w:rsid w:val="005B1214"/>
    <w:rsid w:val="005B1354"/>
    <w:rsid w:val="005B170C"/>
    <w:rsid w:val="005B1B8A"/>
    <w:rsid w:val="005B1C49"/>
    <w:rsid w:val="005B1E78"/>
    <w:rsid w:val="005B3145"/>
    <w:rsid w:val="005B3607"/>
    <w:rsid w:val="005B38F4"/>
    <w:rsid w:val="005B3E54"/>
    <w:rsid w:val="005B434D"/>
    <w:rsid w:val="005B59E1"/>
    <w:rsid w:val="005B5DA6"/>
    <w:rsid w:val="005B5FEC"/>
    <w:rsid w:val="005B6079"/>
    <w:rsid w:val="005B60C0"/>
    <w:rsid w:val="005B60F5"/>
    <w:rsid w:val="005B62C0"/>
    <w:rsid w:val="005C00F1"/>
    <w:rsid w:val="005C1120"/>
    <w:rsid w:val="005C15F4"/>
    <w:rsid w:val="005C26AA"/>
    <w:rsid w:val="005C2F96"/>
    <w:rsid w:val="005C3331"/>
    <w:rsid w:val="005C367A"/>
    <w:rsid w:val="005C381C"/>
    <w:rsid w:val="005C39F3"/>
    <w:rsid w:val="005C3A7C"/>
    <w:rsid w:val="005C42B4"/>
    <w:rsid w:val="005C483E"/>
    <w:rsid w:val="005C48DE"/>
    <w:rsid w:val="005C4BA1"/>
    <w:rsid w:val="005C4ECD"/>
    <w:rsid w:val="005C5B06"/>
    <w:rsid w:val="005C5D7E"/>
    <w:rsid w:val="005C5DD3"/>
    <w:rsid w:val="005C6936"/>
    <w:rsid w:val="005C6A48"/>
    <w:rsid w:val="005C6B35"/>
    <w:rsid w:val="005C716F"/>
    <w:rsid w:val="005C7317"/>
    <w:rsid w:val="005C76FC"/>
    <w:rsid w:val="005C7A6E"/>
    <w:rsid w:val="005D08D0"/>
    <w:rsid w:val="005D0A49"/>
    <w:rsid w:val="005D1614"/>
    <w:rsid w:val="005D16FF"/>
    <w:rsid w:val="005D1D56"/>
    <w:rsid w:val="005D2449"/>
    <w:rsid w:val="005D2B2E"/>
    <w:rsid w:val="005D3314"/>
    <w:rsid w:val="005D3577"/>
    <w:rsid w:val="005D3785"/>
    <w:rsid w:val="005D3A96"/>
    <w:rsid w:val="005D3E79"/>
    <w:rsid w:val="005D55A2"/>
    <w:rsid w:val="005D5712"/>
    <w:rsid w:val="005D5BD5"/>
    <w:rsid w:val="005D5FA1"/>
    <w:rsid w:val="005D68F0"/>
    <w:rsid w:val="005D6951"/>
    <w:rsid w:val="005D6F15"/>
    <w:rsid w:val="005D7098"/>
    <w:rsid w:val="005D749A"/>
    <w:rsid w:val="005D75B3"/>
    <w:rsid w:val="005D7AA1"/>
    <w:rsid w:val="005D7C5E"/>
    <w:rsid w:val="005D7E03"/>
    <w:rsid w:val="005D7F0B"/>
    <w:rsid w:val="005E02F1"/>
    <w:rsid w:val="005E02F5"/>
    <w:rsid w:val="005E03E2"/>
    <w:rsid w:val="005E088C"/>
    <w:rsid w:val="005E1547"/>
    <w:rsid w:val="005E1F1E"/>
    <w:rsid w:val="005E2B72"/>
    <w:rsid w:val="005E397E"/>
    <w:rsid w:val="005E3B8A"/>
    <w:rsid w:val="005E4361"/>
    <w:rsid w:val="005E57A7"/>
    <w:rsid w:val="005E5F62"/>
    <w:rsid w:val="005E6770"/>
    <w:rsid w:val="005E6934"/>
    <w:rsid w:val="005E77E3"/>
    <w:rsid w:val="005E7B79"/>
    <w:rsid w:val="005E7D9F"/>
    <w:rsid w:val="005F021B"/>
    <w:rsid w:val="005F026C"/>
    <w:rsid w:val="005F0860"/>
    <w:rsid w:val="005F0A52"/>
    <w:rsid w:val="005F0CD1"/>
    <w:rsid w:val="005F0E27"/>
    <w:rsid w:val="005F0E5A"/>
    <w:rsid w:val="005F1034"/>
    <w:rsid w:val="005F12EA"/>
    <w:rsid w:val="005F1C9E"/>
    <w:rsid w:val="005F1E87"/>
    <w:rsid w:val="005F327F"/>
    <w:rsid w:val="005F3EFC"/>
    <w:rsid w:val="005F5359"/>
    <w:rsid w:val="005F5835"/>
    <w:rsid w:val="005F5BCF"/>
    <w:rsid w:val="005F5E96"/>
    <w:rsid w:val="005F5FA9"/>
    <w:rsid w:val="005F6173"/>
    <w:rsid w:val="005F63A9"/>
    <w:rsid w:val="005F67FD"/>
    <w:rsid w:val="005F702C"/>
    <w:rsid w:val="005F73FC"/>
    <w:rsid w:val="005F77F4"/>
    <w:rsid w:val="006000AE"/>
    <w:rsid w:val="006005F8"/>
    <w:rsid w:val="00600B3E"/>
    <w:rsid w:val="006032DD"/>
    <w:rsid w:val="00603384"/>
    <w:rsid w:val="0060357B"/>
    <w:rsid w:val="00603AFB"/>
    <w:rsid w:val="00603D33"/>
    <w:rsid w:val="00605719"/>
    <w:rsid w:val="006066A0"/>
    <w:rsid w:val="00606939"/>
    <w:rsid w:val="006069CB"/>
    <w:rsid w:val="006070A4"/>
    <w:rsid w:val="00607305"/>
    <w:rsid w:val="00607389"/>
    <w:rsid w:val="0060756E"/>
    <w:rsid w:val="00607CEA"/>
    <w:rsid w:val="00610005"/>
    <w:rsid w:val="0061024F"/>
    <w:rsid w:val="00610A0E"/>
    <w:rsid w:val="00610DEC"/>
    <w:rsid w:val="00610E2D"/>
    <w:rsid w:val="006122C6"/>
    <w:rsid w:val="006125B0"/>
    <w:rsid w:val="0061264C"/>
    <w:rsid w:val="0061272D"/>
    <w:rsid w:val="00612D3B"/>
    <w:rsid w:val="00612E3D"/>
    <w:rsid w:val="00612E7B"/>
    <w:rsid w:val="006132AA"/>
    <w:rsid w:val="00613928"/>
    <w:rsid w:val="00615130"/>
    <w:rsid w:val="0061547B"/>
    <w:rsid w:val="006159F1"/>
    <w:rsid w:val="00615F47"/>
    <w:rsid w:val="0061609E"/>
    <w:rsid w:val="00616458"/>
    <w:rsid w:val="0061655A"/>
    <w:rsid w:val="00616A03"/>
    <w:rsid w:val="00616E2B"/>
    <w:rsid w:val="0061702E"/>
    <w:rsid w:val="006172C9"/>
    <w:rsid w:val="00617353"/>
    <w:rsid w:val="006176B2"/>
    <w:rsid w:val="0061770F"/>
    <w:rsid w:val="00617710"/>
    <w:rsid w:val="006202BD"/>
    <w:rsid w:val="00620387"/>
    <w:rsid w:val="006209DF"/>
    <w:rsid w:val="0062186E"/>
    <w:rsid w:val="00621A66"/>
    <w:rsid w:val="0062205A"/>
    <w:rsid w:val="006221AC"/>
    <w:rsid w:val="00622344"/>
    <w:rsid w:val="0062265B"/>
    <w:rsid w:val="006228CA"/>
    <w:rsid w:val="006230FD"/>
    <w:rsid w:val="00623F2C"/>
    <w:rsid w:val="0062408C"/>
    <w:rsid w:val="00624967"/>
    <w:rsid w:val="00624E61"/>
    <w:rsid w:val="006261D7"/>
    <w:rsid w:val="00626A50"/>
    <w:rsid w:val="00627085"/>
    <w:rsid w:val="006311E3"/>
    <w:rsid w:val="006312AA"/>
    <w:rsid w:val="006313D2"/>
    <w:rsid w:val="0063151E"/>
    <w:rsid w:val="00631F4D"/>
    <w:rsid w:val="0063295F"/>
    <w:rsid w:val="00632A9E"/>
    <w:rsid w:val="00632B62"/>
    <w:rsid w:val="00632B80"/>
    <w:rsid w:val="0063313B"/>
    <w:rsid w:val="00633A2A"/>
    <w:rsid w:val="00633BEC"/>
    <w:rsid w:val="00633D0D"/>
    <w:rsid w:val="00634B48"/>
    <w:rsid w:val="00635A99"/>
    <w:rsid w:val="006360D0"/>
    <w:rsid w:val="006360F9"/>
    <w:rsid w:val="0063640D"/>
    <w:rsid w:val="006364DA"/>
    <w:rsid w:val="006369E3"/>
    <w:rsid w:val="00636D6A"/>
    <w:rsid w:val="00636D6B"/>
    <w:rsid w:val="00637846"/>
    <w:rsid w:val="006405C1"/>
    <w:rsid w:val="00640BFB"/>
    <w:rsid w:val="006410C4"/>
    <w:rsid w:val="006411B8"/>
    <w:rsid w:val="00642D81"/>
    <w:rsid w:val="0064305D"/>
    <w:rsid w:val="00644457"/>
    <w:rsid w:val="00644568"/>
    <w:rsid w:val="00644660"/>
    <w:rsid w:val="0064488D"/>
    <w:rsid w:val="00645194"/>
    <w:rsid w:val="00645FDF"/>
    <w:rsid w:val="00646510"/>
    <w:rsid w:val="006473CD"/>
    <w:rsid w:val="006476F1"/>
    <w:rsid w:val="00650382"/>
    <w:rsid w:val="006517F4"/>
    <w:rsid w:val="00651848"/>
    <w:rsid w:val="006519A2"/>
    <w:rsid w:val="00651DD2"/>
    <w:rsid w:val="006529C0"/>
    <w:rsid w:val="00652EEB"/>
    <w:rsid w:val="00652F49"/>
    <w:rsid w:val="00653690"/>
    <w:rsid w:val="0065385C"/>
    <w:rsid w:val="0065469A"/>
    <w:rsid w:val="00654FB2"/>
    <w:rsid w:val="00655A09"/>
    <w:rsid w:val="00655E13"/>
    <w:rsid w:val="00655FCC"/>
    <w:rsid w:val="00656AA1"/>
    <w:rsid w:val="00657F19"/>
    <w:rsid w:val="006609BD"/>
    <w:rsid w:val="00660E6F"/>
    <w:rsid w:val="00661377"/>
    <w:rsid w:val="006614F4"/>
    <w:rsid w:val="006617EF"/>
    <w:rsid w:val="006618EE"/>
    <w:rsid w:val="0066251D"/>
    <w:rsid w:val="00662C2F"/>
    <w:rsid w:val="006633BE"/>
    <w:rsid w:val="0066388A"/>
    <w:rsid w:val="00664454"/>
    <w:rsid w:val="0066534E"/>
    <w:rsid w:val="0066585E"/>
    <w:rsid w:val="0066665C"/>
    <w:rsid w:val="00666C6A"/>
    <w:rsid w:val="00667D4A"/>
    <w:rsid w:val="006700F8"/>
    <w:rsid w:val="006702C3"/>
    <w:rsid w:val="00670502"/>
    <w:rsid w:val="0067092C"/>
    <w:rsid w:val="00670CE7"/>
    <w:rsid w:val="00670E6A"/>
    <w:rsid w:val="00671140"/>
    <w:rsid w:val="00671591"/>
    <w:rsid w:val="0067160B"/>
    <w:rsid w:val="0067194E"/>
    <w:rsid w:val="00672059"/>
    <w:rsid w:val="006726DA"/>
    <w:rsid w:val="00672FAA"/>
    <w:rsid w:val="00673272"/>
    <w:rsid w:val="00673947"/>
    <w:rsid w:val="00673CDB"/>
    <w:rsid w:val="00674940"/>
    <w:rsid w:val="00675836"/>
    <w:rsid w:val="0067585E"/>
    <w:rsid w:val="00676A5C"/>
    <w:rsid w:val="00676A7F"/>
    <w:rsid w:val="00676B60"/>
    <w:rsid w:val="00676D3C"/>
    <w:rsid w:val="00676DEA"/>
    <w:rsid w:val="00676E12"/>
    <w:rsid w:val="00677A7F"/>
    <w:rsid w:val="00677AD0"/>
    <w:rsid w:val="00677AE6"/>
    <w:rsid w:val="006800D1"/>
    <w:rsid w:val="006803C9"/>
    <w:rsid w:val="006804D6"/>
    <w:rsid w:val="00681050"/>
    <w:rsid w:val="006812DD"/>
    <w:rsid w:val="00681C9F"/>
    <w:rsid w:val="00682B2A"/>
    <w:rsid w:val="006832B2"/>
    <w:rsid w:val="006841AB"/>
    <w:rsid w:val="006845A0"/>
    <w:rsid w:val="00684BB1"/>
    <w:rsid w:val="00684CBE"/>
    <w:rsid w:val="00685575"/>
    <w:rsid w:val="00685ACE"/>
    <w:rsid w:val="00685BF6"/>
    <w:rsid w:val="00686C7D"/>
    <w:rsid w:val="00686CD9"/>
    <w:rsid w:val="00687095"/>
    <w:rsid w:val="00687133"/>
    <w:rsid w:val="00687740"/>
    <w:rsid w:val="00687969"/>
    <w:rsid w:val="00690443"/>
    <w:rsid w:val="00690448"/>
    <w:rsid w:val="0069094E"/>
    <w:rsid w:val="00691153"/>
    <w:rsid w:val="00691A23"/>
    <w:rsid w:val="00691B62"/>
    <w:rsid w:val="00691CA8"/>
    <w:rsid w:val="00691F12"/>
    <w:rsid w:val="00692451"/>
    <w:rsid w:val="0069289A"/>
    <w:rsid w:val="00692D8A"/>
    <w:rsid w:val="00693141"/>
    <w:rsid w:val="0069316D"/>
    <w:rsid w:val="006940DC"/>
    <w:rsid w:val="00694318"/>
    <w:rsid w:val="006946C6"/>
    <w:rsid w:val="00695075"/>
    <w:rsid w:val="00695577"/>
    <w:rsid w:val="006956F9"/>
    <w:rsid w:val="00695980"/>
    <w:rsid w:val="00695C59"/>
    <w:rsid w:val="00695C80"/>
    <w:rsid w:val="006960F8"/>
    <w:rsid w:val="0069646A"/>
    <w:rsid w:val="00697658"/>
    <w:rsid w:val="00697919"/>
    <w:rsid w:val="006979B8"/>
    <w:rsid w:val="006A02CD"/>
    <w:rsid w:val="006A0312"/>
    <w:rsid w:val="006A0677"/>
    <w:rsid w:val="006A1876"/>
    <w:rsid w:val="006A1C19"/>
    <w:rsid w:val="006A2AE4"/>
    <w:rsid w:val="006A30C4"/>
    <w:rsid w:val="006A32A7"/>
    <w:rsid w:val="006A35B1"/>
    <w:rsid w:val="006A3850"/>
    <w:rsid w:val="006A39E5"/>
    <w:rsid w:val="006A3A71"/>
    <w:rsid w:val="006A3EB0"/>
    <w:rsid w:val="006A40CA"/>
    <w:rsid w:val="006A4785"/>
    <w:rsid w:val="006A4F8F"/>
    <w:rsid w:val="006A508B"/>
    <w:rsid w:val="006A5CEF"/>
    <w:rsid w:val="006A5DAB"/>
    <w:rsid w:val="006A655D"/>
    <w:rsid w:val="006A709C"/>
    <w:rsid w:val="006B0052"/>
    <w:rsid w:val="006B0C34"/>
    <w:rsid w:val="006B131A"/>
    <w:rsid w:val="006B1893"/>
    <w:rsid w:val="006B1CDA"/>
    <w:rsid w:val="006B2255"/>
    <w:rsid w:val="006B2618"/>
    <w:rsid w:val="006B298E"/>
    <w:rsid w:val="006B4586"/>
    <w:rsid w:val="006B4834"/>
    <w:rsid w:val="006B4A4E"/>
    <w:rsid w:val="006B4C0A"/>
    <w:rsid w:val="006B53C7"/>
    <w:rsid w:val="006B565C"/>
    <w:rsid w:val="006B58F0"/>
    <w:rsid w:val="006B5CD9"/>
    <w:rsid w:val="006B6139"/>
    <w:rsid w:val="006B62C3"/>
    <w:rsid w:val="006B692E"/>
    <w:rsid w:val="006B7152"/>
    <w:rsid w:val="006B7CDB"/>
    <w:rsid w:val="006C02FA"/>
    <w:rsid w:val="006C0866"/>
    <w:rsid w:val="006C1846"/>
    <w:rsid w:val="006C1B5D"/>
    <w:rsid w:val="006C1E1E"/>
    <w:rsid w:val="006C2AD5"/>
    <w:rsid w:val="006C3749"/>
    <w:rsid w:val="006C3ECA"/>
    <w:rsid w:val="006C3F78"/>
    <w:rsid w:val="006C4273"/>
    <w:rsid w:val="006C45EE"/>
    <w:rsid w:val="006C4702"/>
    <w:rsid w:val="006C4969"/>
    <w:rsid w:val="006C4DE5"/>
    <w:rsid w:val="006C4E20"/>
    <w:rsid w:val="006C5630"/>
    <w:rsid w:val="006C660A"/>
    <w:rsid w:val="006C67AB"/>
    <w:rsid w:val="006C7542"/>
    <w:rsid w:val="006C79C5"/>
    <w:rsid w:val="006D0230"/>
    <w:rsid w:val="006D052E"/>
    <w:rsid w:val="006D098C"/>
    <w:rsid w:val="006D0C21"/>
    <w:rsid w:val="006D112E"/>
    <w:rsid w:val="006D1891"/>
    <w:rsid w:val="006D18D1"/>
    <w:rsid w:val="006D1A79"/>
    <w:rsid w:val="006D1BFE"/>
    <w:rsid w:val="006D2009"/>
    <w:rsid w:val="006D3002"/>
    <w:rsid w:val="006D334C"/>
    <w:rsid w:val="006D3C45"/>
    <w:rsid w:val="006D3DE6"/>
    <w:rsid w:val="006D3F74"/>
    <w:rsid w:val="006D4703"/>
    <w:rsid w:val="006D50E0"/>
    <w:rsid w:val="006D64E8"/>
    <w:rsid w:val="006D736B"/>
    <w:rsid w:val="006D7C73"/>
    <w:rsid w:val="006E070A"/>
    <w:rsid w:val="006E070C"/>
    <w:rsid w:val="006E095C"/>
    <w:rsid w:val="006E110F"/>
    <w:rsid w:val="006E1194"/>
    <w:rsid w:val="006E1222"/>
    <w:rsid w:val="006E1C41"/>
    <w:rsid w:val="006E1E4A"/>
    <w:rsid w:val="006E1FBF"/>
    <w:rsid w:val="006E2A10"/>
    <w:rsid w:val="006E34AC"/>
    <w:rsid w:val="006E3946"/>
    <w:rsid w:val="006E42D4"/>
    <w:rsid w:val="006E4FC1"/>
    <w:rsid w:val="006E5544"/>
    <w:rsid w:val="006E565F"/>
    <w:rsid w:val="006E5B1E"/>
    <w:rsid w:val="006F07A6"/>
    <w:rsid w:val="006F0C57"/>
    <w:rsid w:val="006F11C3"/>
    <w:rsid w:val="006F17AC"/>
    <w:rsid w:val="006F200C"/>
    <w:rsid w:val="006F2EE9"/>
    <w:rsid w:val="006F3549"/>
    <w:rsid w:val="006F35CC"/>
    <w:rsid w:val="006F374C"/>
    <w:rsid w:val="006F38FE"/>
    <w:rsid w:val="006F3B73"/>
    <w:rsid w:val="006F3C39"/>
    <w:rsid w:val="006F4311"/>
    <w:rsid w:val="006F433B"/>
    <w:rsid w:val="006F5014"/>
    <w:rsid w:val="006F6E2F"/>
    <w:rsid w:val="006F7C84"/>
    <w:rsid w:val="00700381"/>
    <w:rsid w:val="00700484"/>
    <w:rsid w:val="00700AD7"/>
    <w:rsid w:val="00701908"/>
    <w:rsid w:val="00701D32"/>
    <w:rsid w:val="00702471"/>
    <w:rsid w:val="0070247C"/>
    <w:rsid w:val="007026E5"/>
    <w:rsid w:val="00702B74"/>
    <w:rsid w:val="00702C97"/>
    <w:rsid w:val="00702E27"/>
    <w:rsid w:val="00702E7D"/>
    <w:rsid w:val="00703E47"/>
    <w:rsid w:val="00704FDC"/>
    <w:rsid w:val="00705347"/>
    <w:rsid w:val="00705E99"/>
    <w:rsid w:val="007060F3"/>
    <w:rsid w:val="007065E9"/>
    <w:rsid w:val="00706E78"/>
    <w:rsid w:val="00706E8E"/>
    <w:rsid w:val="00706E91"/>
    <w:rsid w:val="007073C7"/>
    <w:rsid w:val="00707C1F"/>
    <w:rsid w:val="00710C87"/>
    <w:rsid w:val="007119C9"/>
    <w:rsid w:val="007127F0"/>
    <w:rsid w:val="00713A1D"/>
    <w:rsid w:val="00713A1E"/>
    <w:rsid w:val="00713D7B"/>
    <w:rsid w:val="007143A4"/>
    <w:rsid w:val="007143FB"/>
    <w:rsid w:val="007146DF"/>
    <w:rsid w:val="007148C0"/>
    <w:rsid w:val="00714CC6"/>
    <w:rsid w:val="00714E6C"/>
    <w:rsid w:val="00715C12"/>
    <w:rsid w:val="00716113"/>
    <w:rsid w:val="00716C37"/>
    <w:rsid w:val="00716C61"/>
    <w:rsid w:val="00717130"/>
    <w:rsid w:val="00717FD0"/>
    <w:rsid w:val="00720008"/>
    <w:rsid w:val="00720410"/>
    <w:rsid w:val="00720547"/>
    <w:rsid w:val="00720728"/>
    <w:rsid w:val="00720780"/>
    <w:rsid w:val="00720BA4"/>
    <w:rsid w:val="0072148A"/>
    <w:rsid w:val="007214E9"/>
    <w:rsid w:val="00721A1A"/>
    <w:rsid w:val="00721B1D"/>
    <w:rsid w:val="00721E5A"/>
    <w:rsid w:val="00722964"/>
    <w:rsid w:val="00722C11"/>
    <w:rsid w:val="0072345A"/>
    <w:rsid w:val="0072387F"/>
    <w:rsid w:val="00724443"/>
    <w:rsid w:val="007251CC"/>
    <w:rsid w:val="007254A1"/>
    <w:rsid w:val="00725AAB"/>
    <w:rsid w:val="00725C73"/>
    <w:rsid w:val="00726034"/>
    <w:rsid w:val="007266AA"/>
    <w:rsid w:val="00726711"/>
    <w:rsid w:val="00726D56"/>
    <w:rsid w:val="0072755F"/>
    <w:rsid w:val="0072762D"/>
    <w:rsid w:val="0073036C"/>
    <w:rsid w:val="00730D32"/>
    <w:rsid w:val="00731344"/>
    <w:rsid w:val="00731432"/>
    <w:rsid w:val="00731962"/>
    <w:rsid w:val="00731DC9"/>
    <w:rsid w:val="00731F78"/>
    <w:rsid w:val="007335B1"/>
    <w:rsid w:val="00733AF0"/>
    <w:rsid w:val="00734214"/>
    <w:rsid w:val="007343DA"/>
    <w:rsid w:val="00734F77"/>
    <w:rsid w:val="0073643E"/>
    <w:rsid w:val="00736633"/>
    <w:rsid w:val="007367F5"/>
    <w:rsid w:val="007375CB"/>
    <w:rsid w:val="00740823"/>
    <w:rsid w:val="0074083B"/>
    <w:rsid w:val="00741501"/>
    <w:rsid w:val="00741695"/>
    <w:rsid w:val="00741BB7"/>
    <w:rsid w:val="00741E86"/>
    <w:rsid w:val="007424EE"/>
    <w:rsid w:val="00742685"/>
    <w:rsid w:val="00743209"/>
    <w:rsid w:val="00743290"/>
    <w:rsid w:val="00743391"/>
    <w:rsid w:val="00743678"/>
    <w:rsid w:val="007437D2"/>
    <w:rsid w:val="00743884"/>
    <w:rsid w:val="00743971"/>
    <w:rsid w:val="00743E3D"/>
    <w:rsid w:val="00744501"/>
    <w:rsid w:val="0074467B"/>
    <w:rsid w:val="00744738"/>
    <w:rsid w:val="00744D79"/>
    <w:rsid w:val="00744F91"/>
    <w:rsid w:val="0074513C"/>
    <w:rsid w:val="0074539A"/>
    <w:rsid w:val="007453F1"/>
    <w:rsid w:val="00745C5C"/>
    <w:rsid w:val="007465F1"/>
    <w:rsid w:val="0074670E"/>
    <w:rsid w:val="007469C9"/>
    <w:rsid w:val="00747018"/>
    <w:rsid w:val="007471BD"/>
    <w:rsid w:val="00747A8A"/>
    <w:rsid w:val="00750014"/>
    <w:rsid w:val="007504F3"/>
    <w:rsid w:val="00750919"/>
    <w:rsid w:val="007513B8"/>
    <w:rsid w:val="007515C3"/>
    <w:rsid w:val="007515C6"/>
    <w:rsid w:val="00752A99"/>
    <w:rsid w:val="00753B1E"/>
    <w:rsid w:val="00753BA8"/>
    <w:rsid w:val="00753C62"/>
    <w:rsid w:val="00753FA7"/>
    <w:rsid w:val="007541CA"/>
    <w:rsid w:val="00754862"/>
    <w:rsid w:val="00754B16"/>
    <w:rsid w:val="00754E11"/>
    <w:rsid w:val="0075504D"/>
    <w:rsid w:val="007550D1"/>
    <w:rsid w:val="00755910"/>
    <w:rsid w:val="00755B15"/>
    <w:rsid w:val="00755E9B"/>
    <w:rsid w:val="00755ED7"/>
    <w:rsid w:val="007565D8"/>
    <w:rsid w:val="00756683"/>
    <w:rsid w:val="00757519"/>
    <w:rsid w:val="00757E8F"/>
    <w:rsid w:val="00760502"/>
    <w:rsid w:val="00760C36"/>
    <w:rsid w:val="00761099"/>
    <w:rsid w:val="0076174B"/>
    <w:rsid w:val="00761BDC"/>
    <w:rsid w:val="007626CC"/>
    <w:rsid w:val="00763579"/>
    <w:rsid w:val="00763AB9"/>
    <w:rsid w:val="00763CE1"/>
    <w:rsid w:val="0076450B"/>
    <w:rsid w:val="00764617"/>
    <w:rsid w:val="007649BA"/>
    <w:rsid w:val="00764CCC"/>
    <w:rsid w:val="0076557B"/>
    <w:rsid w:val="00765B66"/>
    <w:rsid w:val="00765DE7"/>
    <w:rsid w:val="0076674B"/>
    <w:rsid w:val="00766A0F"/>
    <w:rsid w:val="0076705C"/>
    <w:rsid w:val="00767B3D"/>
    <w:rsid w:val="0077044A"/>
    <w:rsid w:val="0077080D"/>
    <w:rsid w:val="007711F8"/>
    <w:rsid w:val="0077205E"/>
    <w:rsid w:val="0077261F"/>
    <w:rsid w:val="00772C5C"/>
    <w:rsid w:val="0077328C"/>
    <w:rsid w:val="00773353"/>
    <w:rsid w:val="007734AC"/>
    <w:rsid w:val="00773C1D"/>
    <w:rsid w:val="00773FF5"/>
    <w:rsid w:val="007748A9"/>
    <w:rsid w:val="00774964"/>
    <w:rsid w:val="00774C52"/>
    <w:rsid w:val="00776259"/>
    <w:rsid w:val="00776FD7"/>
    <w:rsid w:val="007771B6"/>
    <w:rsid w:val="0078006D"/>
    <w:rsid w:val="0078039C"/>
    <w:rsid w:val="007809B1"/>
    <w:rsid w:val="00780DAB"/>
    <w:rsid w:val="007815D9"/>
    <w:rsid w:val="007819CB"/>
    <w:rsid w:val="00781C0F"/>
    <w:rsid w:val="007826C9"/>
    <w:rsid w:val="00782835"/>
    <w:rsid w:val="00782DA6"/>
    <w:rsid w:val="00782F3D"/>
    <w:rsid w:val="007835C3"/>
    <w:rsid w:val="00783700"/>
    <w:rsid w:val="00783867"/>
    <w:rsid w:val="007838A6"/>
    <w:rsid w:val="0078399C"/>
    <w:rsid w:val="00783A44"/>
    <w:rsid w:val="0078541C"/>
    <w:rsid w:val="0078553B"/>
    <w:rsid w:val="0078565A"/>
    <w:rsid w:val="00785BBD"/>
    <w:rsid w:val="00785E11"/>
    <w:rsid w:val="00786E28"/>
    <w:rsid w:val="00787350"/>
    <w:rsid w:val="007876C1"/>
    <w:rsid w:val="00787703"/>
    <w:rsid w:val="007879AF"/>
    <w:rsid w:val="00787B7C"/>
    <w:rsid w:val="0079054F"/>
    <w:rsid w:val="0079138F"/>
    <w:rsid w:val="0079157F"/>
    <w:rsid w:val="0079175B"/>
    <w:rsid w:val="00792A71"/>
    <w:rsid w:val="00793368"/>
    <w:rsid w:val="007939B4"/>
    <w:rsid w:val="00795370"/>
    <w:rsid w:val="00795923"/>
    <w:rsid w:val="00795BF4"/>
    <w:rsid w:val="007975F1"/>
    <w:rsid w:val="007A02CC"/>
    <w:rsid w:val="007A044E"/>
    <w:rsid w:val="007A0637"/>
    <w:rsid w:val="007A1015"/>
    <w:rsid w:val="007A1C23"/>
    <w:rsid w:val="007A26A9"/>
    <w:rsid w:val="007A2EBA"/>
    <w:rsid w:val="007A3B81"/>
    <w:rsid w:val="007A45F1"/>
    <w:rsid w:val="007A4A35"/>
    <w:rsid w:val="007A4FC0"/>
    <w:rsid w:val="007A5168"/>
    <w:rsid w:val="007A6276"/>
    <w:rsid w:val="007A6374"/>
    <w:rsid w:val="007A7CD3"/>
    <w:rsid w:val="007A7EDA"/>
    <w:rsid w:val="007A7F40"/>
    <w:rsid w:val="007B0656"/>
    <w:rsid w:val="007B150D"/>
    <w:rsid w:val="007B1A6B"/>
    <w:rsid w:val="007B1E18"/>
    <w:rsid w:val="007B2301"/>
    <w:rsid w:val="007B2627"/>
    <w:rsid w:val="007B2BB8"/>
    <w:rsid w:val="007B2CC3"/>
    <w:rsid w:val="007B2CF4"/>
    <w:rsid w:val="007B2D86"/>
    <w:rsid w:val="007B3229"/>
    <w:rsid w:val="007B3279"/>
    <w:rsid w:val="007B403A"/>
    <w:rsid w:val="007B4349"/>
    <w:rsid w:val="007B6349"/>
    <w:rsid w:val="007B65CC"/>
    <w:rsid w:val="007B65ED"/>
    <w:rsid w:val="007B66D7"/>
    <w:rsid w:val="007B6A9A"/>
    <w:rsid w:val="007B6F97"/>
    <w:rsid w:val="007B7214"/>
    <w:rsid w:val="007B73FB"/>
    <w:rsid w:val="007B754E"/>
    <w:rsid w:val="007B76AC"/>
    <w:rsid w:val="007C00ED"/>
    <w:rsid w:val="007C01B2"/>
    <w:rsid w:val="007C06FC"/>
    <w:rsid w:val="007C0881"/>
    <w:rsid w:val="007C08C3"/>
    <w:rsid w:val="007C0C67"/>
    <w:rsid w:val="007C1F3E"/>
    <w:rsid w:val="007C2139"/>
    <w:rsid w:val="007C21B7"/>
    <w:rsid w:val="007C23AC"/>
    <w:rsid w:val="007C2ED6"/>
    <w:rsid w:val="007C35A7"/>
    <w:rsid w:val="007C35D9"/>
    <w:rsid w:val="007C3E06"/>
    <w:rsid w:val="007C3E3F"/>
    <w:rsid w:val="007C5452"/>
    <w:rsid w:val="007C5D08"/>
    <w:rsid w:val="007C603D"/>
    <w:rsid w:val="007C60DD"/>
    <w:rsid w:val="007C6187"/>
    <w:rsid w:val="007C72C1"/>
    <w:rsid w:val="007C7CDC"/>
    <w:rsid w:val="007D044A"/>
    <w:rsid w:val="007D0923"/>
    <w:rsid w:val="007D163C"/>
    <w:rsid w:val="007D1F0E"/>
    <w:rsid w:val="007D29F0"/>
    <w:rsid w:val="007D2DB1"/>
    <w:rsid w:val="007D32F6"/>
    <w:rsid w:val="007D36C2"/>
    <w:rsid w:val="007D3707"/>
    <w:rsid w:val="007D3AE7"/>
    <w:rsid w:val="007D3EAF"/>
    <w:rsid w:val="007D405D"/>
    <w:rsid w:val="007D477B"/>
    <w:rsid w:val="007D4AAD"/>
    <w:rsid w:val="007D4C79"/>
    <w:rsid w:val="007D687C"/>
    <w:rsid w:val="007D6985"/>
    <w:rsid w:val="007D7154"/>
    <w:rsid w:val="007D76CA"/>
    <w:rsid w:val="007E0249"/>
    <w:rsid w:val="007E02F2"/>
    <w:rsid w:val="007E1047"/>
    <w:rsid w:val="007E184D"/>
    <w:rsid w:val="007E1CD5"/>
    <w:rsid w:val="007E2796"/>
    <w:rsid w:val="007E2C42"/>
    <w:rsid w:val="007E2DC1"/>
    <w:rsid w:val="007E2F14"/>
    <w:rsid w:val="007E3B58"/>
    <w:rsid w:val="007E3D41"/>
    <w:rsid w:val="007E4106"/>
    <w:rsid w:val="007E44EA"/>
    <w:rsid w:val="007E4834"/>
    <w:rsid w:val="007E4CD2"/>
    <w:rsid w:val="007E4D02"/>
    <w:rsid w:val="007E5035"/>
    <w:rsid w:val="007E5167"/>
    <w:rsid w:val="007E574D"/>
    <w:rsid w:val="007E5778"/>
    <w:rsid w:val="007E5A06"/>
    <w:rsid w:val="007E6523"/>
    <w:rsid w:val="007E77E8"/>
    <w:rsid w:val="007F0283"/>
    <w:rsid w:val="007F0A2D"/>
    <w:rsid w:val="007F0B47"/>
    <w:rsid w:val="007F0DAA"/>
    <w:rsid w:val="007F0E3B"/>
    <w:rsid w:val="007F192A"/>
    <w:rsid w:val="007F1C1C"/>
    <w:rsid w:val="007F21A3"/>
    <w:rsid w:val="007F2297"/>
    <w:rsid w:val="007F2993"/>
    <w:rsid w:val="007F2ECE"/>
    <w:rsid w:val="007F39FA"/>
    <w:rsid w:val="007F433D"/>
    <w:rsid w:val="007F4A59"/>
    <w:rsid w:val="007F50C3"/>
    <w:rsid w:val="007F5B8E"/>
    <w:rsid w:val="007F5C37"/>
    <w:rsid w:val="007F674D"/>
    <w:rsid w:val="007F6B23"/>
    <w:rsid w:val="007F6B86"/>
    <w:rsid w:val="007F6E42"/>
    <w:rsid w:val="007F7830"/>
    <w:rsid w:val="008004C7"/>
    <w:rsid w:val="00801053"/>
    <w:rsid w:val="0080121F"/>
    <w:rsid w:val="008015F2"/>
    <w:rsid w:val="00801CD4"/>
    <w:rsid w:val="00801D48"/>
    <w:rsid w:val="008020BC"/>
    <w:rsid w:val="00802812"/>
    <w:rsid w:val="00802DED"/>
    <w:rsid w:val="00803909"/>
    <w:rsid w:val="00803A70"/>
    <w:rsid w:val="00803D11"/>
    <w:rsid w:val="008047FA"/>
    <w:rsid w:val="0080503D"/>
    <w:rsid w:val="0080548F"/>
    <w:rsid w:val="00806397"/>
    <w:rsid w:val="008068F5"/>
    <w:rsid w:val="0080720E"/>
    <w:rsid w:val="00807394"/>
    <w:rsid w:val="00807651"/>
    <w:rsid w:val="00807A56"/>
    <w:rsid w:val="008100DC"/>
    <w:rsid w:val="0081072B"/>
    <w:rsid w:val="008111FA"/>
    <w:rsid w:val="00811483"/>
    <w:rsid w:val="00812BEB"/>
    <w:rsid w:val="008136EB"/>
    <w:rsid w:val="00813CE0"/>
    <w:rsid w:val="00814CF0"/>
    <w:rsid w:val="00815C66"/>
    <w:rsid w:val="00815D00"/>
    <w:rsid w:val="0081603C"/>
    <w:rsid w:val="00816DA1"/>
    <w:rsid w:val="008172BD"/>
    <w:rsid w:val="008172FC"/>
    <w:rsid w:val="008179E4"/>
    <w:rsid w:val="00817A0E"/>
    <w:rsid w:val="00821179"/>
    <w:rsid w:val="00821660"/>
    <w:rsid w:val="0082199E"/>
    <w:rsid w:val="00821A2E"/>
    <w:rsid w:val="00822ECF"/>
    <w:rsid w:val="00823440"/>
    <w:rsid w:val="00823DA7"/>
    <w:rsid w:val="00824A8C"/>
    <w:rsid w:val="00824DD5"/>
    <w:rsid w:val="00824F69"/>
    <w:rsid w:val="008253FF"/>
    <w:rsid w:val="0082558C"/>
    <w:rsid w:val="00825AB5"/>
    <w:rsid w:val="00825C2C"/>
    <w:rsid w:val="00825C40"/>
    <w:rsid w:val="00825CBC"/>
    <w:rsid w:val="008262E9"/>
    <w:rsid w:val="0082687F"/>
    <w:rsid w:val="00826CC2"/>
    <w:rsid w:val="00826CDD"/>
    <w:rsid w:val="0082737D"/>
    <w:rsid w:val="00827B5F"/>
    <w:rsid w:val="00827C7E"/>
    <w:rsid w:val="00831AF8"/>
    <w:rsid w:val="00832017"/>
    <w:rsid w:val="00832127"/>
    <w:rsid w:val="008322DA"/>
    <w:rsid w:val="008325B8"/>
    <w:rsid w:val="00832A20"/>
    <w:rsid w:val="00832B4C"/>
    <w:rsid w:val="00832D21"/>
    <w:rsid w:val="00833376"/>
    <w:rsid w:val="008334C3"/>
    <w:rsid w:val="008338EC"/>
    <w:rsid w:val="00833B69"/>
    <w:rsid w:val="00833F2A"/>
    <w:rsid w:val="0083457A"/>
    <w:rsid w:val="00834AD6"/>
    <w:rsid w:val="00834B43"/>
    <w:rsid w:val="00834CBE"/>
    <w:rsid w:val="00834CDF"/>
    <w:rsid w:val="00835030"/>
    <w:rsid w:val="0083513D"/>
    <w:rsid w:val="00835219"/>
    <w:rsid w:val="00836455"/>
    <w:rsid w:val="008368FB"/>
    <w:rsid w:val="00836A79"/>
    <w:rsid w:val="008373E4"/>
    <w:rsid w:val="00837426"/>
    <w:rsid w:val="0083747D"/>
    <w:rsid w:val="0083774B"/>
    <w:rsid w:val="00837993"/>
    <w:rsid w:val="00837A2A"/>
    <w:rsid w:val="00837F1E"/>
    <w:rsid w:val="008400AF"/>
    <w:rsid w:val="008406B3"/>
    <w:rsid w:val="00840BBD"/>
    <w:rsid w:val="00841167"/>
    <w:rsid w:val="008412D0"/>
    <w:rsid w:val="008412E5"/>
    <w:rsid w:val="0084148B"/>
    <w:rsid w:val="00841E1A"/>
    <w:rsid w:val="0084211A"/>
    <w:rsid w:val="00842B3B"/>
    <w:rsid w:val="00842C84"/>
    <w:rsid w:val="00842D97"/>
    <w:rsid w:val="00842DEF"/>
    <w:rsid w:val="00843043"/>
    <w:rsid w:val="0084340B"/>
    <w:rsid w:val="00843B17"/>
    <w:rsid w:val="008448F5"/>
    <w:rsid w:val="00844A75"/>
    <w:rsid w:val="00844BE8"/>
    <w:rsid w:val="00845057"/>
    <w:rsid w:val="00845ABE"/>
    <w:rsid w:val="00845D9C"/>
    <w:rsid w:val="00845DD0"/>
    <w:rsid w:val="008465E1"/>
    <w:rsid w:val="00846617"/>
    <w:rsid w:val="00846E19"/>
    <w:rsid w:val="00847555"/>
    <w:rsid w:val="0084790F"/>
    <w:rsid w:val="00850025"/>
    <w:rsid w:val="00850BFD"/>
    <w:rsid w:val="00850FA1"/>
    <w:rsid w:val="008517E4"/>
    <w:rsid w:val="008519BE"/>
    <w:rsid w:val="008519D6"/>
    <w:rsid w:val="00851BDF"/>
    <w:rsid w:val="00851C1F"/>
    <w:rsid w:val="00851D6D"/>
    <w:rsid w:val="008520F1"/>
    <w:rsid w:val="0085231F"/>
    <w:rsid w:val="008528EB"/>
    <w:rsid w:val="008535E3"/>
    <w:rsid w:val="00853FCA"/>
    <w:rsid w:val="00854166"/>
    <w:rsid w:val="00854513"/>
    <w:rsid w:val="00854762"/>
    <w:rsid w:val="00854A9B"/>
    <w:rsid w:val="00854BB3"/>
    <w:rsid w:val="00855803"/>
    <w:rsid w:val="00855B76"/>
    <w:rsid w:val="00855FBE"/>
    <w:rsid w:val="0085632A"/>
    <w:rsid w:val="00856B90"/>
    <w:rsid w:val="00856EEC"/>
    <w:rsid w:val="00857036"/>
    <w:rsid w:val="008574D0"/>
    <w:rsid w:val="00857815"/>
    <w:rsid w:val="00857947"/>
    <w:rsid w:val="008579B6"/>
    <w:rsid w:val="00857D97"/>
    <w:rsid w:val="00857E2B"/>
    <w:rsid w:val="00860493"/>
    <w:rsid w:val="0086061E"/>
    <w:rsid w:val="00860BD1"/>
    <w:rsid w:val="00860E07"/>
    <w:rsid w:val="00861202"/>
    <w:rsid w:val="00861AC9"/>
    <w:rsid w:val="0086214E"/>
    <w:rsid w:val="0086382C"/>
    <w:rsid w:val="008645B2"/>
    <w:rsid w:val="00864BD3"/>
    <w:rsid w:val="0086584E"/>
    <w:rsid w:val="00865868"/>
    <w:rsid w:val="00865D33"/>
    <w:rsid w:val="00866337"/>
    <w:rsid w:val="00866813"/>
    <w:rsid w:val="00867319"/>
    <w:rsid w:val="0086795E"/>
    <w:rsid w:val="00870031"/>
    <w:rsid w:val="008703AA"/>
    <w:rsid w:val="00870E66"/>
    <w:rsid w:val="0087111F"/>
    <w:rsid w:val="008715D6"/>
    <w:rsid w:val="0087229F"/>
    <w:rsid w:val="00872EB3"/>
    <w:rsid w:val="00872F28"/>
    <w:rsid w:val="00873153"/>
    <w:rsid w:val="0087365C"/>
    <w:rsid w:val="008736B2"/>
    <w:rsid w:val="00874430"/>
    <w:rsid w:val="00874AB1"/>
    <w:rsid w:val="00874DBA"/>
    <w:rsid w:val="00874EAD"/>
    <w:rsid w:val="00875866"/>
    <w:rsid w:val="00875F30"/>
    <w:rsid w:val="008764AB"/>
    <w:rsid w:val="008768A9"/>
    <w:rsid w:val="00876F3D"/>
    <w:rsid w:val="00876FA4"/>
    <w:rsid w:val="008770C7"/>
    <w:rsid w:val="00877184"/>
    <w:rsid w:val="0087732A"/>
    <w:rsid w:val="00877712"/>
    <w:rsid w:val="008807E9"/>
    <w:rsid w:val="00883AD3"/>
    <w:rsid w:val="0088412A"/>
    <w:rsid w:val="00884834"/>
    <w:rsid w:val="008851AF"/>
    <w:rsid w:val="0088555F"/>
    <w:rsid w:val="00885902"/>
    <w:rsid w:val="00885916"/>
    <w:rsid w:val="008860C8"/>
    <w:rsid w:val="00886712"/>
    <w:rsid w:val="008869D0"/>
    <w:rsid w:val="00886A58"/>
    <w:rsid w:val="00886B36"/>
    <w:rsid w:val="00886CF9"/>
    <w:rsid w:val="0088725C"/>
    <w:rsid w:val="00887354"/>
    <w:rsid w:val="008873CC"/>
    <w:rsid w:val="00887944"/>
    <w:rsid w:val="0088796A"/>
    <w:rsid w:val="008905A5"/>
    <w:rsid w:val="00890B79"/>
    <w:rsid w:val="00891B66"/>
    <w:rsid w:val="00892DDB"/>
    <w:rsid w:val="00893522"/>
    <w:rsid w:val="00893BCF"/>
    <w:rsid w:val="00893E1A"/>
    <w:rsid w:val="00894484"/>
    <w:rsid w:val="008948D9"/>
    <w:rsid w:val="00894E25"/>
    <w:rsid w:val="008953AD"/>
    <w:rsid w:val="0089554D"/>
    <w:rsid w:val="00895678"/>
    <w:rsid w:val="008957E7"/>
    <w:rsid w:val="008965D0"/>
    <w:rsid w:val="008965E8"/>
    <w:rsid w:val="00897F8F"/>
    <w:rsid w:val="008A0147"/>
    <w:rsid w:val="008A0203"/>
    <w:rsid w:val="008A1DE1"/>
    <w:rsid w:val="008A23B4"/>
    <w:rsid w:val="008A29D3"/>
    <w:rsid w:val="008A39B4"/>
    <w:rsid w:val="008A4241"/>
    <w:rsid w:val="008A44A5"/>
    <w:rsid w:val="008A4915"/>
    <w:rsid w:val="008A5886"/>
    <w:rsid w:val="008A5C3F"/>
    <w:rsid w:val="008A5C9E"/>
    <w:rsid w:val="008A608F"/>
    <w:rsid w:val="008A6C14"/>
    <w:rsid w:val="008A6D24"/>
    <w:rsid w:val="008B0D66"/>
    <w:rsid w:val="008B125B"/>
    <w:rsid w:val="008B15EA"/>
    <w:rsid w:val="008B20CB"/>
    <w:rsid w:val="008B216F"/>
    <w:rsid w:val="008B22A9"/>
    <w:rsid w:val="008B27D9"/>
    <w:rsid w:val="008B341E"/>
    <w:rsid w:val="008B3462"/>
    <w:rsid w:val="008B35AF"/>
    <w:rsid w:val="008B3935"/>
    <w:rsid w:val="008B3BDF"/>
    <w:rsid w:val="008B4CD3"/>
    <w:rsid w:val="008B53B8"/>
    <w:rsid w:val="008B5748"/>
    <w:rsid w:val="008B57C6"/>
    <w:rsid w:val="008B60C2"/>
    <w:rsid w:val="008B61D2"/>
    <w:rsid w:val="008B6583"/>
    <w:rsid w:val="008B719D"/>
    <w:rsid w:val="008B7A79"/>
    <w:rsid w:val="008B7B4A"/>
    <w:rsid w:val="008B7D71"/>
    <w:rsid w:val="008C0522"/>
    <w:rsid w:val="008C08CF"/>
    <w:rsid w:val="008C0CB9"/>
    <w:rsid w:val="008C0F45"/>
    <w:rsid w:val="008C143B"/>
    <w:rsid w:val="008C1A44"/>
    <w:rsid w:val="008C1B49"/>
    <w:rsid w:val="008C1D2D"/>
    <w:rsid w:val="008C1F05"/>
    <w:rsid w:val="008C2459"/>
    <w:rsid w:val="008C3576"/>
    <w:rsid w:val="008C357B"/>
    <w:rsid w:val="008C415C"/>
    <w:rsid w:val="008C4884"/>
    <w:rsid w:val="008C48FE"/>
    <w:rsid w:val="008C4D08"/>
    <w:rsid w:val="008C4D09"/>
    <w:rsid w:val="008C5151"/>
    <w:rsid w:val="008C545D"/>
    <w:rsid w:val="008C5C94"/>
    <w:rsid w:val="008C5CBC"/>
    <w:rsid w:val="008C6387"/>
    <w:rsid w:val="008C6FF7"/>
    <w:rsid w:val="008C74D3"/>
    <w:rsid w:val="008D1565"/>
    <w:rsid w:val="008D2172"/>
    <w:rsid w:val="008D28AA"/>
    <w:rsid w:val="008D29B5"/>
    <w:rsid w:val="008D2CAA"/>
    <w:rsid w:val="008D30A5"/>
    <w:rsid w:val="008D3FE5"/>
    <w:rsid w:val="008D44F3"/>
    <w:rsid w:val="008D4555"/>
    <w:rsid w:val="008D47CE"/>
    <w:rsid w:val="008D4B02"/>
    <w:rsid w:val="008D4E17"/>
    <w:rsid w:val="008D51D2"/>
    <w:rsid w:val="008D5E2D"/>
    <w:rsid w:val="008D6384"/>
    <w:rsid w:val="008D655D"/>
    <w:rsid w:val="008E09DE"/>
    <w:rsid w:val="008E0FDC"/>
    <w:rsid w:val="008E189B"/>
    <w:rsid w:val="008E280A"/>
    <w:rsid w:val="008E2EA8"/>
    <w:rsid w:val="008E346B"/>
    <w:rsid w:val="008E377A"/>
    <w:rsid w:val="008E4CA9"/>
    <w:rsid w:val="008E4D0D"/>
    <w:rsid w:val="008E50C7"/>
    <w:rsid w:val="008E5746"/>
    <w:rsid w:val="008E607C"/>
    <w:rsid w:val="008E6962"/>
    <w:rsid w:val="008E7D37"/>
    <w:rsid w:val="008E7D54"/>
    <w:rsid w:val="008E7FC9"/>
    <w:rsid w:val="008E7FEB"/>
    <w:rsid w:val="008F0974"/>
    <w:rsid w:val="008F12ED"/>
    <w:rsid w:val="008F1346"/>
    <w:rsid w:val="008F16DB"/>
    <w:rsid w:val="008F1864"/>
    <w:rsid w:val="008F4B1B"/>
    <w:rsid w:val="008F5A51"/>
    <w:rsid w:val="008F5ECE"/>
    <w:rsid w:val="008F649D"/>
    <w:rsid w:val="008F65D8"/>
    <w:rsid w:val="008F6922"/>
    <w:rsid w:val="008F6AAC"/>
    <w:rsid w:val="008F6B96"/>
    <w:rsid w:val="008F71A7"/>
    <w:rsid w:val="008F77A3"/>
    <w:rsid w:val="008F7E44"/>
    <w:rsid w:val="0090092B"/>
    <w:rsid w:val="00900A83"/>
    <w:rsid w:val="00900A8F"/>
    <w:rsid w:val="00900AE8"/>
    <w:rsid w:val="00900B61"/>
    <w:rsid w:val="0090179A"/>
    <w:rsid w:val="00902578"/>
    <w:rsid w:val="00902D8D"/>
    <w:rsid w:val="009031F7"/>
    <w:rsid w:val="00903227"/>
    <w:rsid w:val="009035B2"/>
    <w:rsid w:val="00903743"/>
    <w:rsid w:val="00903C7D"/>
    <w:rsid w:val="00904292"/>
    <w:rsid w:val="00904769"/>
    <w:rsid w:val="00904C2A"/>
    <w:rsid w:val="00904E8F"/>
    <w:rsid w:val="009055F5"/>
    <w:rsid w:val="009059F1"/>
    <w:rsid w:val="00905D53"/>
    <w:rsid w:val="00905F54"/>
    <w:rsid w:val="00906E06"/>
    <w:rsid w:val="00907466"/>
    <w:rsid w:val="00907B7E"/>
    <w:rsid w:val="00907BC3"/>
    <w:rsid w:val="00910087"/>
    <w:rsid w:val="009103A7"/>
    <w:rsid w:val="00910CC1"/>
    <w:rsid w:val="00912389"/>
    <w:rsid w:val="00912A76"/>
    <w:rsid w:val="00912E52"/>
    <w:rsid w:val="00912FC4"/>
    <w:rsid w:val="00913758"/>
    <w:rsid w:val="009137A3"/>
    <w:rsid w:val="00913F2A"/>
    <w:rsid w:val="009140DC"/>
    <w:rsid w:val="00914524"/>
    <w:rsid w:val="00915088"/>
    <w:rsid w:val="009157EA"/>
    <w:rsid w:val="009161BE"/>
    <w:rsid w:val="00916397"/>
    <w:rsid w:val="0091680B"/>
    <w:rsid w:val="00916D12"/>
    <w:rsid w:val="00920337"/>
    <w:rsid w:val="00920924"/>
    <w:rsid w:val="0092107C"/>
    <w:rsid w:val="00921273"/>
    <w:rsid w:val="00921BDC"/>
    <w:rsid w:val="00921C18"/>
    <w:rsid w:val="0092339C"/>
    <w:rsid w:val="009235DE"/>
    <w:rsid w:val="00923843"/>
    <w:rsid w:val="009238C9"/>
    <w:rsid w:val="00923983"/>
    <w:rsid w:val="00923CA8"/>
    <w:rsid w:val="00924345"/>
    <w:rsid w:val="0092449D"/>
    <w:rsid w:val="009253C6"/>
    <w:rsid w:val="00926290"/>
    <w:rsid w:val="0092630D"/>
    <w:rsid w:val="00926F26"/>
    <w:rsid w:val="00927F17"/>
    <w:rsid w:val="009306B4"/>
    <w:rsid w:val="00930883"/>
    <w:rsid w:val="00931391"/>
    <w:rsid w:val="009315C5"/>
    <w:rsid w:val="009325D3"/>
    <w:rsid w:val="00932E60"/>
    <w:rsid w:val="0093388F"/>
    <w:rsid w:val="00933980"/>
    <w:rsid w:val="00933A0C"/>
    <w:rsid w:val="00933FB9"/>
    <w:rsid w:val="0093454D"/>
    <w:rsid w:val="009347AA"/>
    <w:rsid w:val="00935019"/>
    <w:rsid w:val="00935492"/>
    <w:rsid w:val="0093558E"/>
    <w:rsid w:val="009364A0"/>
    <w:rsid w:val="00936EDB"/>
    <w:rsid w:val="0093770B"/>
    <w:rsid w:val="009377B6"/>
    <w:rsid w:val="00940347"/>
    <w:rsid w:val="009403D0"/>
    <w:rsid w:val="009407C6"/>
    <w:rsid w:val="00940AC7"/>
    <w:rsid w:val="0094167D"/>
    <w:rsid w:val="00941BC3"/>
    <w:rsid w:val="00941F94"/>
    <w:rsid w:val="00942B2A"/>
    <w:rsid w:val="00942EA3"/>
    <w:rsid w:val="00943B03"/>
    <w:rsid w:val="009441C1"/>
    <w:rsid w:val="00944690"/>
    <w:rsid w:val="009449C0"/>
    <w:rsid w:val="00944B7D"/>
    <w:rsid w:val="0094593C"/>
    <w:rsid w:val="00945FCF"/>
    <w:rsid w:val="00946257"/>
    <w:rsid w:val="00946F33"/>
    <w:rsid w:val="009475F8"/>
    <w:rsid w:val="00947C15"/>
    <w:rsid w:val="00947D7F"/>
    <w:rsid w:val="00950124"/>
    <w:rsid w:val="009506C3"/>
    <w:rsid w:val="00950EE6"/>
    <w:rsid w:val="00950F2B"/>
    <w:rsid w:val="00951BFA"/>
    <w:rsid w:val="00952361"/>
    <w:rsid w:val="009530D1"/>
    <w:rsid w:val="0095352E"/>
    <w:rsid w:val="0095377B"/>
    <w:rsid w:val="00953AD9"/>
    <w:rsid w:val="00953F22"/>
    <w:rsid w:val="00954401"/>
    <w:rsid w:val="00954483"/>
    <w:rsid w:val="00954540"/>
    <w:rsid w:val="00954673"/>
    <w:rsid w:val="00955959"/>
    <w:rsid w:val="00955B68"/>
    <w:rsid w:val="009561E4"/>
    <w:rsid w:val="009566D2"/>
    <w:rsid w:val="00956D92"/>
    <w:rsid w:val="00957F3F"/>
    <w:rsid w:val="00960202"/>
    <w:rsid w:val="0096101F"/>
    <w:rsid w:val="009611DB"/>
    <w:rsid w:val="00961CC5"/>
    <w:rsid w:val="00961E9B"/>
    <w:rsid w:val="00961FAE"/>
    <w:rsid w:val="009625E8"/>
    <w:rsid w:val="00962653"/>
    <w:rsid w:val="009642A6"/>
    <w:rsid w:val="009648D6"/>
    <w:rsid w:val="00965F9F"/>
    <w:rsid w:val="00965FCB"/>
    <w:rsid w:val="0096676F"/>
    <w:rsid w:val="009669A0"/>
    <w:rsid w:val="009670C7"/>
    <w:rsid w:val="009676D0"/>
    <w:rsid w:val="0097055A"/>
    <w:rsid w:val="009706B1"/>
    <w:rsid w:val="00970D8A"/>
    <w:rsid w:val="009713EA"/>
    <w:rsid w:val="00971BE0"/>
    <w:rsid w:val="0097254B"/>
    <w:rsid w:val="00972E8C"/>
    <w:rsid w:val="0097442F"/>
    <w:rsid w:val="0097445C"/>
    <w:rsid w:val="00974A3F"/>
    <w:rsid w:val="00974C60"/>
    <w:rsid w:val="0097508F"/>
    <w:rsid w:val="00975BDB"/>
    <w:rsid w:val="00976003"/>
    <w:rsid w:val="00976983"/>
    <w:rsid w:val="00976F22"/>
    <w:rsid w:val="00976FA3"/>
    <w:rsid w:val="0097705F"/>
    <w:rsid w:val="00980477"/>
    <w:rsid w:val="00980979"/>
    <w:rsid w:val="009810B5"/>
    <w:rsid w:val="00981177"/>
    <w:rsid w:val="009824BB"/>
    <w:rsid w:val="009827A4"/>
    <w:rsid w:val="00983175"/>
    <w:rsid w:val="009833FD"/>
    <w:rsid w:val="009834EA"/>
    <w:rsid w:val="00983C3D"/>
    <w:rsid w:val="00984435"/>
    <w:rsid w:val="00984CC2"/>
    <w:rsid w:val="00984EAC"/>
    <w:rsid w:val="0098521F"/>
    <w:rsid w:val="009856BA"/>
    <w:rsid w:val="00985945"/>
    <w:rsid w:val="00985A9E"/>
    <w:rsid w:val="0098731F"/>
    <w:rsid w:val="00987C96"/>
    <w:rsid w:val="00987CD4"/>
    <w:rsid w:val="009900DD"/>
    <w:rsid w:val="0099041D"/>
    <w:rsid w:val="009907E7"/>
    <w:rsid w:val="00990A4B"/>
    <w:rsid w:val="00990B21"/>
    <w:rsid w:val="00990FEA"/>
    <w:rsid w:val="009918DB"/>
    <w:rsid w:val="009920E0"/>
    <w:rsid w:val="00992374"/>
    <w:rsid w:val="00992690"/>
    <w:rsid w:val="009937D6"/>
    <w:rsid w:val="00993F8A"/>
    <w:rsid w:val="009948B5"/>
    <w:rsid w:val="0099542F"/>
    <w:rsid w:val="00996209"/>
    <w:rsid w:val="009962CC"/>
    <w:rsid w:val="00996C6E"/>
    <w:rsid w:val="00997053"/>
    <w:rsid w:val="009A05B0"/>
    <w:rsid w:val="009A0713"/>
    <w:rsid w:val="009A0AE2"/>
    <w:rsid w:val="009A0B21"/>
    <w:rsid w:val="009A0BA7"/>
    <w:rsid w:val="009A0C0E"/>
    <w:rsid w:val="009A149E"/>
    <w:rsid w:val="009A17FA"/>
    <w:rsid w:val="009A1C38"/>
    <w:rsid w:val="009A1EC0"/>
    <w:rsid w:val="009A1FA2"/>
    <w:rsid w:val="009A215E"/>
    <w:rsid w:val="009A22EA"/>
    <w:rsid w:val="009A290A"/>
    <w:rsid w:val="009A2B22"/>
    <w:rsid w:val="009A364E"/>
    <w:rsid w:val="009A36F9"/>
    <w:rsid w:val="009A5187"/>
    <w:rsid w:val="009A58AD"/>
    <w:rsid w:val="009A5C3C"/>
    <w:rsid w:val="009A6126"/>
    <w:rsid w:val="009A647E"/>
    <w:rsid w:val="009A69CE"/>
    <w:rsid w:val="009A72B8"/>
    <w:rsid w:val="009A72DA"/>
    <w:rsid w:val="009A778D"/>
    <w:rsid w:val="009A7B48"/>
    <w:rsid w:val="009B0168"/>
    <w:rsid w:val="009B0F73"/>
    <w:rsid w:val="009B1069"/>
    <w:rsid w:val="009B1237"/>
    <w:rsid w:val="009B1674"/>
    <w:rsid w:val="009B1762"/>
    <w:rsid w:val="009B1A05"/>
    <w:rsid w:val="009B2215"/>
    <w:rsid w:val="009B2423"/>
    <w:rsid w:val="009B2807"/>
    <w:rsid w:val="009B2CBC"/>
    <w:rsid w:val="009B39FC"/>
    <w:rsid w:val="009B3F1D"/>
    <w:rsid w:val="009B417D"/>
    <w:rsid w:val="009B473F"/>
    <w:rsid w:val="009B4B50"/>
    <w:rsid w:val="009B4E2E"/>
    <w:rsid w:val="009B5CAD"/>
    <w:rsid w:val="009B6E43"/>
    <w:rsid w:val="009B6FF0"/>
    <w:rsid w:val="009B7050"/>
    <w:rsid w:val="009B731C"/>
    <w:rsid w:val="009B7DFB"/>
    <w:rsid w:val="009B7FD9"/>
    <w:rsid w:val="009C00D6"/>
    <w:rsid w:val="009C0195"/>
    <w:rsid w:val="009C111D"/>
    <w:rsid w:val="009C1543"/>
    <w:rsid w:val="009C1DAC"/>
    <w:rsid w:val="009C1E19"/>
    <w:rsid w:val="009C23B4"/>
    <w:rsid w:val="009C2A0F"/>
    <w:rsid w:val="009C2B58"/>
    <w:rsid w:val="009C2C69"/>
    <w:rsid w:val="009C3166"/>
    <w:rsid w:val="009C386C"/>
    <w:rsid w:val="009C4D42"/>
    <w:rsid w:val="009C4E28"/>
    <w:rsid w:val="009C5E8A"/>
    <w:rsid w:val="009C604F"/>
    <w:rsid w:val="009C757B"/>
    <w:rsid w:val="009D04C9"/>
    <w:rsid w:val="009D05B3"/>
    <w:rsid w:val="009D0985"/>
    <w:rsid w:val="009D0E10"/>
    <w:rsid w:val="009D1717"/>
    <w:rsid w:val="009D18D6"/>
    <w:rsid w:val="009D1B59"/>
    <w:rsid w:val="009D1CCC"/>
    <w:rsid w:val="009D251C"/>
    <w:rsid w:val="009D2E07"/>
    <w:rsid w:val="009D3C8F"/>
    <w:rsid w:val="009D4A20"/>
    <w:rsid w:val="009D4B16"/>
    <w:rsid w:val="009D4B79"/>
    <w:rsid w:val="009D5B8B"/>
    <w:rsid w:val="009D5DBE"/>
    <w:rsid w:val="009D6E01"/>
    <w:rsid w:val="009D7A01"/>
    <w:rsid w:val="009E0606"/>
    <w:rsid w:val="009E1473"/>
    <w:rsid w:val="009E24F3"/>
    <w:rsid w:val="009E2929"/>
    <w:rsid w:val="009E38EC"/>
    <w:rsid w:val="009E4833"/>
    <w:rsid w:val="009E5777"/>
    <w:rsid w:val="009E6E65"/>
    <w:rsid w:val="009E754D"/>
    <w:rsid w:val="009E7D93"/>
    <w:rsid w:val="009F010C"/>
    <w:rsid w:val="009F0531"/>
    <w:rsid w:val="009F096A"/>
    <w:rsid w:val="009F0BC2"/>
    <w:rsid w:val="009F16B9"/>
    <w:rsid w:val="009F26F1"/>
    <w:rsid w:val="009F32BB"/>
    <w:rsid w:val="009F3900"/>
    <w:rsid w:val="009F3FDE"/>
    <w:rsid w:val="009F4B11"/>
    <w:rsid w:val="009F4B69"/>
    <w:rsid w:val="009F5628"/>
    <w:rsid w:val="009F64B7"/>
    <w:rsid w:val="009F652F"/>
    <w:rsid w:val="009F6985"/>
    <w:rsid w:val="009F6E7F"/>
    <w:rsid w:val="009F7575"/>
    <w:rsid w:val="009F769D"/>
    <w:rsid w:val="009F792B"/>
    <w:rsid w:val="009F7EA4"/>
    <w:rsid w:val="00A00C17"/>
    <w:rsid w:val="00A013BE"/>
    <w:rsid w:val="00A015DB"/>
    <w:rsid w:val="00A02349"/>
    <w:rsid w:val="00A03E79"/>
    <w:rsid w:val="00A04435"/>
    <w:rsid w:val="00A0445D"/>
    <w:rsid w:val="00A04E01"/>
    <w:rsid w:val="00A04EBC"/>
    <w:rsid w:val="00A053AD"/>
    <w:rsid w:val="00A054F8"/>
    <w:rsid w:val="00A0600F"/>
    <w:rsid w:val="00A06058"/>
    <w:rsid w:val="00A06EDA"/>
    <w:rsid w:val="00A07915"/>
    <w:rsid w:val="00A11205"/>
    <w:rsid w:val="00A114B1"/>
    <w:rsid w:val="00A12262"/>
    <w:rsid w:val="00A13317"/>
    <w:rsid w:val="00A13704"/>
    <w:rsid w:val="00A13BD1"/>
    <w:rsid w:val="00A13DD1"/>
    <w:rsid w:val="00A14039"/>
    <w:rsid w:val="00A14940"/>
    <w:rsid w:val="00A14CD6"/>
    <w:rsid w:val="00A14FDC"/>
    <w:rsid w:val="00A1561A"/>
    <w:rsid w:val="00A15717"/>
    <w:rsid w:val="00A15763"/>
    <w:rsid w:val="00A16AED"/>
    <w:rsid w:val="00A17BF4"/>
    <w:rsid w:val="00A17CBA"/>
    <w:rsid w:val="00A17EFE"/>
    <w:rsid w:val="00A20021"/>
    <w:rsid w:val="00A20A6B"/>
    <w:rsid w:val="00A21DDC"/>
    <w:rsid w:val="00A2254C"/>
    <w:rsid w:val="00A2275C"/>
    <w:rsid w:val="00A228A3"/>
    <w:rsid w:val="00A231CE"/>
    <w:rsid w:val="00A23857"/>
    <w:rsid w:val="00A238F9"/>
    <w:rsid w:val="00A23FF6"/>
    <w:rsid w:val="00A24E9B"/>
    <w:rsid w:val="00A25F1E"/>
    <w:rsid w:val="00A26037"/>
    <w:rsid w:val="00A2614D"/>
    <w:rsid w:val="00A2614F"/>
    <w:rsid w:val="00A263D0"/>
    <w:rsid w:val="00A26D04"/>
    <w:rsid w:val="00A27ADC"/>
    <w:rsid w:val="00A301FE"/>
    <w:rsid w:val="00A30614"/>
    <w:rsid w:val="00A30CB5"/>
    <w:rsid w:val="00A313A6"/>
    <w:rsid w:val="00A31718"/>
    <w:rsid w:val="00A317C0"/>
    <w:rsid w:val="00A32395"/>
    <w:rsid w:val="00A32837"/>
    <w:rsid w:val="00A32C85"/>
    <w:rsid w:val="00A32D3A"/>
    <w:rsid w:val="00A34E70"/>
    <w:rsid w:val="00A34F49"/>
    <w:rsid w:val="00A350D4"/>
    <w:rsid w:val="00A35150"/>
    <w:rsid w:val="00A3541B"/>
    <w:rsid w:val="00A35C7E"/>
    <w:rsid w:val="00A36026"/>
    <w:rsid w:val="00A36C82"/>
    <w:rsid w:val="00A36D15"/>
    <w:rsid w:val="00A36DC9"/>
    <w:rsid w:val="00A36FD2"/>
    <w:rsid w:val="00A37A76"/>
    <w:rsid w:val="00A37BC8"/>
    <w:rsid w:val="00A415DF"/>
    <w:rsid w:val="00A41B2A"/>
    <w:rsid w:val="00A41BCD"/>
    <w:rsid w:val="00A41E2C"/>
    <w:rsid w:val="00A41F0B"/>
    <w:rsid w:val="00A42524"/>
    <w:rsid w:val="00A4265E"/>
    <w:rsid w:val="00A42B3C"/>
    <w:rsid w:val="00A42DFF"/>
    <w:rsid w:val="00A42E1B"/>
    <w:rsid w:val="00A42F9B"/>
    <w:rsid w:val="00A436FB"/>
    <w:rsid w:val="00A43D9A"/>
    <w:rsid w:val="00A4486F"/>
    <w:rsid w:val="00A4488B"/>
    <w:rsid w:val="00A44985"/>
    <w:rsid w:val="00A44CC2"/>
    <w:rsid w:val="00A44DB0"/>
    <w:rsid w:val="00A44EB2"/>
    <w:rsid w:val="00A45175"/>
    <w:rsid w:val="00A4526A"/>
    <w:rsid w:val="00A452A3"/>
    <w:rsid w:val="00A45AB4"/>
    <w:rsid w:val="00A45AC7"/>
    <w:rsid w:val="00A46427"/>
    <w:rsid w:val="00A46920"/>
    <w:rsid w:val="00A46938"/>
    <w:rsid w:val="00A46B4D"/>
    <w:rsid w:val="00A46C8C"/>
    <w:rsid w:val="00A50710"/>
    <w:rsid w:val="00A50DEC"/>
    <w:rsid w:val="00A51766"/>
    <w:rsid w:val="00A51F94"/>
    <w:rsid w:val="00A533B5"/>
    <w:rsid w:val="00A53482"/>
    <w:rsid w:val="00A5382C"/>
    <w:rsid w:val="00A5399B"/>
    <w:rsid w:val="00A542D1"/>
    <w:rsid w:val="00A54376"/>
    <w:rsid w:val="00A54661"/>
    <w:rsid w:val="00A54949"/>
    <w:rsid w:val="00A55746"/>
    <w:rsid w:val="00A55829"/>
    <w:rsid w:val="00A55BA8"/>
    <w:rsid w:val="00A55BA9"/>
    <w:rsid w:val="00A55E5E"/>
    <w:rsid w:val="00A56572"/>
    <w:rsid w:val="00A61210"/>
    <w:rsid w:val="00A61A96"/>
    <w:rsid w:val="00A61DD2"/>
    <w:rsid w:val="00A61F8F"/>
    <w:rsid w:val="00A62A54"/>
    <w:rsid w:val="00A63622"/>
    <w:rsid w:val="00A64FEA"/>
    <w:rsid w:val="00A6530D"/>
    <w:rsid w:val="00A6536F"/>
    <w:rsid w:val="00A6571F"/>
    <w:rsid w:val="00A667F7"/>
    <w:rsid w:val="00A66B74"/>
    <w:rsid w:val="00A6739F"/>
    <w:rsid w:val="00A67B26"/>
    <w:rsid w:val="00A70150"/>
    <w:rsid w:val="00A704FF"/>
    <w:rsid w:val="00A7092C"/>
    <w:rsid w:val="00A70A86"/>
    <w:rsid w:val="00A70EA7"/>
    <w:rsid w:val="00A70FF2"/>
    <w:rsid w:val="00A71F5E"/>
    <w:rsid w:val="00A72E69"/>
    <w:rsid w:val="00A73301"/>
    <w:rsid w:val="00A7389E"/>
    <w:rsid w:val="00A73A45"/>
    <w:rsid w:val="00A73D20"/>
    <w:rsid w:val="00A7408E"/>
    <w:rsid w:val="00A74170"/>
    <w:rsid w:val="00A74400"/>
    <w:rsid w:val="00A749D2"/>
    <w:rsid w:val="00A74BAD"/>
    <w:rsid w:val="00A74CBC"/>
    <w:rsid w:val="00A76CA5"/>
    <w:rsid w:val="00A77140"/>
    <w:rsid w:val="00A7796B"/>
    <w:rsid w:val="00A77A1F"/>
    <w:rsid w:val="00A77C7D"/>
    <w:rsid w:val="00A80562"/>
    <w:rsid w:val="00A807A2"/>
    <w:rsid w:val="00A8129B"/>
    <w:rsid w:val="00A8149C"/>
    <w:rsid w:val="00A82268"/>
    <w:rsid w:val="00A822F2"/>
    <w:rsid w:val="00A824B5"/>
    <w:rsid w:val="00A83199"/>
    <w:rsid w:val="00A83E97"/>
    <w:rsid w:val="00A843F4"/>
    <w:rsid w:val="00A844F6"/>
    <w:rsid w:val="00A8461B"/>
    <w:rsid w:val="00A84636"/>
    <w:rsid w:val="00A846B8"/>
    <w:rsid w:val="00A85284"/>
    <w:rsid w:val="00A854B2"/>
    <w:rsid w:val="00A85A0B"/>
    <w:rsid w:val="00A85EFC"/>
    <w:rsid w:val="00A85FBC"/>
    <w:rsid w:val="00A86526"/>
    <w:rsid w:val="00A86F07"/>
    <w:rsid w:val="00A876AB"/>
    <w:rsid w:val="00A876FA"/>
    <w:rsid w:val="00A87756"/>
    <w:rsid w:val="00A87D5D"/>
    <w:rsid w:val="00A900C3"/>
    <w:rsid w:val="00A9052C"/>
    <w:rsid w:val="00A9103B"/>
    <w:rsid w:val="00A9163D"/>
    <w:rsid w:val="00A91950"/>
    <w:rsid w:val="00A92045"/>
    <w:rsid w:val="00A920E9"/>
    <w:rsid w:val="00A931C1"/>
    <w:rsid w:val="00A940C6"/>
    <w:rsid w:val="00A94BE4"/>
    <w:rsid w:val="00A956A2"/>
    <w:rsid w:val="00A95837"/>
    <w:rsid w:val="00A95DA5"/>
    <w:rsid w:val="00A95F48"/>
    <w:rsid w:val="00A95FD7"/>
    <w:rsid w:val="00A9607B"/>
    <w:rsid w:val="00A960A0"/>
    <w:rsid w:val="00A96403"/>
    <w:rsid w:val="00A96F09"/>
    <w:rsid w:val="00A97893"/>
    <w:rsid w:val="00A97CDF"/>
    <w:rsid w:val="00AA0206"/>
    <w:rsid w:val="00AA0431"/>
    <w:rsid w:val="00AA2183"/>
    <w:rsid w:val="00AA23CF"/>
    <w:rsid w:val="00AA309F"/>
    <w:rsid w:val="00AA32B8"/>
    <w:rsid w:val="00AA3B78"/>
    <w:rsid w:val="00AA3BF3"/>
    <w:rsid w:val="00AA4CD6"/>
    <w:rsid w:val="00AA53A1"/>
    <w:rsid w:val="00AA53C0"/>
    <w:rsid w:val="00AA5596"/>
    <w:rsid w:val="00AA61D1"/>
    <w:rsid w:val="00AA69DF"/>
    <w:rsid w:val="00AA7040"/>
    <w:rsid w:val="00AA7553"/>
    <w:rsid w:val="00AA7E12"/>
    <w:rsid w:val="00AB0150"/>
    <w:rsid w:val="00AB03D5"/>
    <w:rsid w:val="00AB0B9A"/>
    <w:rsid w:val="00AB1053"/>
    <w:rsid w:val="00AB1313"/>
    <w:rsid w:val="00AB1AB1"/>
    <w:rsid w:val="00AB1BF0"/>
    <w:rsid w:val="00AB2756"/>
    <w:rsid w:val="00AB282B"/>
    <w:rsid w:val="00AB28F7"/>
    <w:rsid w:val="00AB2ECC"/>
    <w:rsid w:val="00AB34F3"/>
    <w:rsid w:val="00AB391D"/>
    <w:rsid w:val="00AB39F2"/>
    <w:rsid w:val="00AB3AF9"/>
    <w:rsid w:val="00AB3D86"/>
    <w:rsid w:val="00AB46C4"/>
    <w:rsid w:val="00AB485F"/>
    <w:rsid w:val="00AB4D04"/>
    <w:rsid w:val="00AB555F"/>
    <w:rsid w:val="00AB631B"/>
    <w:rsid w:val="00AB6333"/>
    <w:rsid w:val="00AB66B6"/>
    <w:rsid w:val="00AB6A4B"/>
    <w:rsid w:val="00AB6C4D"/>
    <w:rsid w:val="00AB7001"/>
    <w:rsid w:val="00AB7430"/>
    <w:rsid w:val="00AB7687"/>
    <w:rsid w:val="00AB7A95"/>
    <w:rsid w:val="00AB7E7B"/>
    <w:rsid w:val="00AC083D"/>
    <w:rsid w:val="00AC1C09"/>
    <w:rsid w:val="00AC2EB0"/>
    <w:rsid w:val="00AC3857"/>
    <w:rsid w:val="00AC38EC"/>
    <w:rsid w:val="00AC3FA7"/>
    <w:rsid w:val="00AC4901"/>
    <w:rsid w:val="00AC51E9"/>
    <w:rsid w:val="00AC5375"/>
    <w:rsid w:val="00AC5FA3"/>
    <w:rsid w:val="00AC643F"/>
    <w:rsid w:val="00AC6511"/>
    <w:rsid w:val="00AC6B64"/>
    <w:rsid w:val="00AC740A"/>
    <w:rsid w:val="00AC7C9E"/>
    <w:rsid w:val="00AC7D89"/>
    <w:rsid w:val="00AC7E9E"/>
    <w:rsid w:val="00AD03F5"/>
    <w:rsid w:val="00AD0718"/>
    <w:rsid w:val="00AD0D4C"/>
    <w:rsid w:val="00AD1ECB"/>
    <w:rsid w:val="00AD2DC1"/>
    <w:rsid w:val="00AD3012"/>
    <w:rsid w:val="00AD306F"/>
    <w:rsid w:val="00AD3B14"/>
    <w:rsid w:val="00AD3BA0"/>
    <w:rsid w:val="00AD47AE"/>
    <w:rsid w:val="00AD48E6"/>
    <w:rsid w:val="00AD4D5C"/>
    <w:rsid w:val="00AD546B"/>
    <w:rsid w:val="00AD55F3"/>
    <w:rsid w:val="00AD5928"/>
    <w:rsid w:val="00AD67DA"/>
    <w:rsid w:val="00AD6FAD"/>
    <w:rsid w:val="00AD716C"/>
    <w:rsid w:val="00AD780A"/>
    <w:rsid w:val="00AD7922"/>
    <w:rsid w:val="00AD7C82"/>
    <w:rsid w:val="00AD7E60"/>
    <w:rsid w:val="00AE0623"/>
    <w:rsid w:val="00AE0A5A"/>
    <w:rsid w:val="00AE0EDE"/>
    <w:rsid w:val="00AE14D9"/>
    <w:rsid w:val="00AE21E3"/>
    <w:rsid w:val="00AE25AB"/>
    <w:rsid w:val="00AE27C5"/>
    <w:rsid w:val="00AE2AF9"/>
    <w:rsid w:val="00AE2DFC"/>
    <w:rsid w:val="00AE3B40"/>
    <w:rsid w:val="00AE3EC0"/>
    <w:rsid w:val="00AE3FB8"/>
    <w:rsid w:val="00AE456B"/>
    <w:rsid w:val="00AE4756"/>
    <w:rsid w:val="00AE4BA7"/>
    <w:rsid w:val="00AE5346"/>
    <w:rsid w:val="00AE5A10"/>
    <w:rsid w:val="00AE5CA9"/>
    <w:rsid w:val="00AE5CB9"/>
    <w:rsid w:val="00AE622E"/>
    <w:rsid w:val="00AE6B77"/>
    <w:rsid w:val="00AE6E11"/>
    <w:rsid w:val="00AE7CFC"/>
    <w:rsid w:val="00AE7F0D"/>
    <w:rsid w:val="00AF071B"/>
    <w:rsid w:val="00AF0BD3"/>
    <w:rsid w:val="00AF2FF8"/>
    <w:rsid w:val="00AF32E9"/>
    <w:rsid w:val="00AF3E3E"/>
    <w:rsid w:val="00AF4083"/>
    <w:rsid w:val="00AF4663"/>
    <w:rsid w:val="00AF4A58"/>
    <w:rsid w:val="00AF4CAF"/>
    <w:rsid w:val="00AF55A0"/>
    <w:rsid w:val="00AF675D"/>
    <w:rsid w:val="00AF6901"/>
    <w:rsid w:val="00AF7E30"/>
    <w:rsid w:val="00B00669"/>
    <w:rsid w:val="00B017F7"/>
    <w:rsid w:val="00B02F0C"/>
    <w:rsid w:val="00B033F3"/>
    <w:rsid w:val="00B036D9"/>
    <w:rsid w:val="00B04397"/>
    <w:rsid w:val="00B044D2"/>
    <w:rsid w:val="00B04781"/>
    <w:rsid w:val="00B04DDC"/>
    <w:rsid w:val="00B05559"/>
    <w:rsid w:val="00B0593A"/>
    <w:rsid w:val="00B05B53"/>
    <w:rsid w:val="00B06322"/>
    <w:rsid w:val="00B07051"/>
    <w:rsid w:val="00B077E0"/>
    <w:rsid w:val="00B07D23"/>
    <w:rsid w:val="00B100A7"/>
    <w:rsid w:val="00B101AC"/>
    <w:rsid w:val="00B1071A"/>
    <w:rsid w:val="00B109D5"/>
    <w:rsid w:val="00B10D85"/>
    <w:rsid w:val="00B11C1C"/>
    <w:rsid w:val="00B12145"/>
    <w:rsid w:val="00B1336C"/>
    <w:rsid w:val="00B13F8F"/>
    <w:rsid w:val="00B14071"/>
    <w:rsid w:val="00B15041"/>
    <w:rsid w:val="00B157AF"/>
    <w:rsid w:val="00B16051"/>
    <w:rsid w:val="00B161D0"/>
    <w:rsid w:val="00B168AF"/>
    <w:rsid w:val="00B17929"/>
    <w:rsid w:val="00B17E69"/>
    <w:rsid w:val="00B2022A"/>
    <w:rsid w:val="00B217CB"/>
    <w:rsid w:val="00B22287"/>
    <w:rsid w:val="00B22960"/>
    <w:rsid w:val="00B22A4A"/>
    <w:rsid w:val="00B22C16"/>
    <w:rsid w:val="00B22FD0"/>
    <w:rsid w:val="00B23016"/>
    <w:rsid w:val="00B233E9"/>
    <w:rsid w:val="00B237CE"/>
    <w:rsid w:val="00B23A7D"/>
    <w:rsid w:val="00B24340"/>
    <w:rsid w:val="00B24468"/>
    <w:rsid w:val="00B24ED1"/>
    <w:rsid w:val="00B25216"/>
    <w:rsid w:val="00B25BF8"/>
    <w:rsid w:val="00B25EB9"/>
    <w:rsid w:val="00B25F14"/>
    <w:rsid w:val="00B25F2D"/>
    <w:rsid w:val="00B264B9"/>
    <w:rsid w:val="00B269BB"/>
    <w:rsid w:val="00B26C39"/>
    <w:rsid w:val="00B27604"/>
    <w:rsid w:val="00B27644"/>
    <w:rsid w:val="00B27698"/>
    <w:rsid w:val="00B3070E"/>
    <w:rsid w:val="00B310F7"/>
    <w:rsid w:val="00B3170F"/>
    <w:rsid w:val="00B3171D"/>
    <w:rsid w:val="00B3193B"/>
    <w:rsid w:val="00B321D5"/>
    <w:rsid w:val="00B32204"/>
    <w:rsid w:val="00B32443"/>
    <w:rsid w:val="00B32C21"/>
    <w:rsid w:val="00B32CA7"/>
    <w:rsid w:val="00B33B98"/>
    <w:rsid w:val="00B33DA3"/>
    <w:rsid w:val="00B3405D"/>
    <w:rsid w:val="00B3462E"/>
    <w:rsid w:val="00B35483"/>
    <w:rsid w:val="00B35515"/>
    <w:rsid w:val="00B356F5"/>
    <w:rsid w:val="00B35D98"/>
    <w:rsid w:val="00B35EA2"/>
    <w:rsid w:val="00B363E7"/>
    <w:rsid w:val="00B400B2"/>
    <w:rsid w:val="00B40590"/>
    <w:rsid w:val="00B4174C"/>
    <w:rsid w:val="00B41A37"/>
    <w:rsid w:val="00B42197"/>
    <w:rsid w:val="00B42501"/>
    <w:rsid w:val="00B42963"/>
    <w:rsid w:val="00B42ABD"/>
    <w:rsid w:val="00B43137"/>
    <w:rsid w:val="00B4359F"/>
    <w:rsid w:val="00B435C7"/>
    <w:rsid w:val="00B438D2"/>
    <w:rsid w:val="00B4566A"/>
    <w:rsid w:val="00B46ABC"/>
    <w:rsid w:val="00B46AE5"/>
    <w:rsid w:val="00B46B32"/>
    <w:rsid w:val="00B46D6F"/>
    <w:rsid w:val="00B46E21"/>
    <w:rsid w:val="00B46F37"/>
    <w:rsid w:val="00B47B9C"/>
    <w:rsid w:val="00B5009D"/>
    <w:rsid w:val="00B508C8"/>
    <w:rsid w:val="00B51141"/>
    <w:rsid w:val="00B52719"/>
    <w:rsid w:val="00B527DA"/>
    <w:rsid w:val="00B53260"/>
    <w:rsid w:val="00B534CB"/>
    <w:rsid w:val="00B53AC0"/>
    <w:rsid w:val="00B53B19"/>
    <w:rsid w:val="00B53F50"/>
    <w:rsid w:val="00B54922"/>
    <w:rsid w:val="00B54A1D"/>
    <w:rsid w:val="00B55115"/>
    <w:rsid w:val="00B55769"/>
    <w:rsid w:val="00B55A79"/>
    <w:rsid w:val="00B56F23"/>
    <w:rsid w:val="00B5717B"/>
    <w:rsid w:val="00B57869"/>
    <w:rsid w:val="00B579DD"/>
    <w:rsid w:val="00B57F73"/>
    <w:rsid w:val="00B602AA"/>
    <w:rsid w:val="00B602DC"/>
    <w:rsid w:val="00B6076A"/>
    <w:rsid w:val="00B61652"/>
    <w:rsid w:val="00B61819"/>
    <w:rsid w:val="00B6192A"/>
    <w:rsid w:val="00B62307"/>
    <w:rsid w:val="00B62D95"/>
    <w:rsid w:val="00B62EE4"/>
    <w:rsid w:val="00B631D3"/>
    <w:rsid w:val="00B63891"/>
    <w:rsid w:val="00B63D64"/>
    <w:rsid w:val="00B63ED4"/>
    <w:rsid w:val="00B64211"/>
    <w:rsid w:val="00B64571"/>
    <w:rsid w:val="00B6581A"/>
    <w:rsid w:val="00B65AEC"/>
    <w:rsid w:val="00B65B5B"/>
    <w:rsid w:val="00B65DC0"/>
    <w:rsid w:val="00B6684F"/>
    <w:rsid w:val="00B668D9"/>
    <w:rsid w:val="00B673B1"/>
    <w:rsid w:val="00B6755F"/>
    <w:rsid w:val="00B6771B"/>
    <w:rsid w:val="00B679EF"/>
    <w:rsid w:val="00B70488"/>
    <w:rsid w:val="00B70559"/>
    <w:rsid w:val="00B70C1E"/>
    <w:rsid w:val="00B714C9"/>
    <w:rsid w:val="00B723BF"/>
    <w:rsid w:val="00B72FE8"/>
    <w:rsid w:val="00B7305F"/>
    <w:rsid w:val="00B73443"/>
    <w:rsid w:val="00B7526D"/>
    <w:rsid w:val="00B75937"/>
    <w:rsid w:val="00B7595B"/>
    <w:rsid w:val="00B7599B"/>
    <w:rsid w:val="00B7622D"/>
    <w:rsid w:val="00B76818"/>
    <w:rsid w:val="00B76E06"/>
    <w:rsid w:val="00B77AA5"/>
    <w:rsid w:val="00B80041"/>
    <w:rsid w:val="00B804B9"/>
    <w:rsid w:val="00B808C4"/>
    <w:rsid w:val="00B808F8"/>
    <w:rsid w:val="00B80B20"/>
    <w:rsid w:val="00B81538"/>
    <w:rsid w:val="00B8156D"/>
    <w:rsid w:val="00B81628"/>
    <w:rsid w:val="00B81D4F"/>
    <w:rsid w:val="00B826E3"/>
    <w:rsid w:val="00B82E64"/>
    <w:rsid w:val="00B831F2"/>
    <w:rsid w:val="00B83508"/>
    <w:rsid w:val="00B83B2A"/>
    <w:rsid w:val="00B83CB8"/>
    <w:rsid w:val="00B84442"/>
    <w:rsid w:val="00B84493"/>
    <w:rsid w:val="00B84965"/>
    <w:rsid w:val="00B849EE"/>
    <w:rsid w:val="00B84C66"/>
    <w:rsid w:val="00B85E55"/>
    <w:rsid w:val="00B8638C"/>
    <w:rsid w:val="00B86FC3"/>
    <w:rsid w:val="00B8741E"/>
    <w:rsid w:val="00B876D0"/>
    <w:rsid w:val="00B87983"/>
    <w:rsid w:val="00B87AEF"/>
    <w:rsid w:val="00B90933"/>
    <w:rsid w:val="00B91103"/>
    <w:rsid w:val="00B91559"/>
    <w:rsid w:val="00B919AA"/>
    <w:rsid w:val="00B91AE0"/>
    <w:rsid w:val="00B92128"/>
    <w:rsid w:val="00B92374"/>
    <w:rsid w:val="00B935AB"/>
    <w:rsid w:val="00B937E9"/>
    <w:rsid w:val="00B93D8D"/>
    <w:rsid w:val="00B946C9"/>
    <w:rsid w:val="00B947CC"/>
    <w:rsid w:val="00B94877"/>
    <w:rsid w:val="00B9531A"/>
    <w:rsid w:val="00B95917"/>
    <w:rsid w:val="00B959FC"/>
    <w:rsid w:val="00B95B9F"/>
    <w:rsid w:val="00B962B1"/>
    <w:rsid w:val="00B965FB"/>
    <w:rsid w:val="00B96D08"/>
    <w:rsid w:val="00B96D4B"/>
    <w:rsid w:val="00B97C21"/>
    <w:rsid w:val="00BA0039"/>
    <w:rsid w:val="00BA05A1"/>
    <w:rsid w:val="00BA0667"/>
    <w:rsid w:val="00BA0952"/>
    <w:rsid w:val="00BA1090"/>
    <w:rsid w:val="00BA1197"/>
    <w:rsid w:val="00BA1446"/>
    <w:rsid w:val="00BA1790"/>
    <w:rsid w:val="00BA1DE4"/>
    <w:rsid w:val="00BA227B"/>
    <w:rsid w:val="00BA2325"/>
    <w:rsid w:val="00BA2338"/>
    <w:rsid w:val="00BA2D3C"/>
    <w:rsid w:val="00BA3729"/>
    <w:rsid w:val="00BA3987"/>
    <w:rsid w:val="00BA3C06"/>
    <w:rsid w:val="00BA3C63"/>
    <w:rsid w:val="00BA3E3E"/>
    <w:rsid w:val="00BA3F04"/>
    <w:rsid w:val="00BA48AE"/>
    <w:rsid w:val="00BA4CCB"/>
    <w:rsid w:val="00BA5134"/>
    <w:rsid w:val="00BA548F"/>
    <w:rsid w:val="00BA5634"/>
    <w:rsid w:val="00BA5857"/>
    <w:rsid w:val="00BA63D7"/>
    <w:rsid w:val="00BA69F1"/>
    <w:rsid w:val="00BA7939"/>
    <w:rsid w:val="00BA7A30"/>
    <w:rsid w:val="00BB0DF3"/>
    <w:rsid w:val="00BB0FE9"/>
    <w:rsid w:val="00BB1A24"/>
    <w:rsid w:val="00BB2C02"/>
    <w:rsid w:val="00BB2F4E"/>
    <w:rsid w:val="00BB38F4"/>
    <w:rsid w:val="00BB391F"/>
    <w:rsid w:val="00BB39A0"/>
    <w:rsid w:val="00BB51F5"/>
    <w:rsid w:val="00BB6831"/>
    <w:rsid w:val="00BB6A85"/>
    <w:rsid w:val="00BB73F8"/>
    <w:rsid w:val="00BB7DA0"/>
    <w:rsid w:val="00BB7EE6"/>
    <w:rsid w:val="00BC04D8"/>
    <w:rsid w:val="00BC0AF7"/>
    <w:rsid w:val="00BC1384"/>
    <w:rsid w:val="00BC14E0"/>
    <w:rsid w:val="00BC1A8A"/>
    <w:rsid w:val="00BC1E0C"/>
    <w:rsid w:val="00BC2424"/>
    <w:rsid w:val="00BC2C0B"/>
    <w:rsid w:val="00BC346F"/>
    <w:rsid w:val="00BC3704"/>
    <w:rsid w:val="00BC3868"/>
    <w:rsid w:val="00BC3A3F"/>
    <w:rsid w:val="00BC3C0A"/>
    <w:rsid w:val="00BC4145"/>
    <w:rsid w:val="00BC44CA"/>
    <w:rsid w:val="00BC4A80"/>
    <w:rsid w:val="00BC5190"/>
    <w:rsid w:val="00BC58C9"/>
    <w:rsid w:val="00BC5B74"/>
    <w:rsid w:val="00BC5BB4"/>
    <w:rsid w:val="00BC61A4"/>
    <w:rsid w:val="00BC6809"/>
    <w:rsid w:val="00BC6B6A"/>
    <w:rsid w:val="00BC7752"/>
    <w:rsid w:val="00BC776B"/>
    <w:rsid w:val="00BC7B09"/>
    <w:rsid w:val="00BC7B0A"/>
    <w:rsid w:val="00BC7B14"/>
    <w:rsid w:val="00BD01AB"/>
    <w:rsid w:val="00BD0A18"/>
    <w:rsid w:val="00BD14AE"/>
    <w:rsid w:val="00BD2748"/>
    <w:rsid w:val="00BD47D9"/>
    <w:rsid w:val="00BD5969"/>
    <w:rsid w:val="00BD5975"/>
    <w:rsid w:val="00BD5DA3"/>
    <w:rsid w:val="00BD60A1"/>
    <w:rsid w:val="00BD6559"/>
    <w:rsid w:val="00BD67FE"/>
    <w:rsid w:val="00BD6D1A"/>
    <w:rsid w:val="00BD6DD2"/>
    <w:rsid w:val="00BD744D"/>
    <w:rsid w:val="00BD750E"/>
    <w:rsid w:val="00BD7F94"/>
    <w:rsid w:val="00BE02E2"/>
    <w:rsid w:val="00BE0D70"/>
    <w:rsid w:val="00BE13B5"/>
    <w:rsid w:val="00BE1436"/>
    <w:rsid w:val="00BE1AF8"/>
    <w:rsid w:val="00BE1D61"/>
    <w:rsid w:val="00BE1F7B"/>
    <w:rsid w:val="00BE2615"/>
    <w:rsid w:val="00BE27B0"/>
    <w:rsid w:val="00BE2B6B"/>
    <w:rsid w:val="00BE30AA"/>
    <w:rsid w:val="00BE35E8"/>
    <w:rsid w:val="00BE37EB"/>
    <w:rsid w:val="00BE39A5"/>
    <w:rsid w:val="00BE4691"/>
    <w:rsid w:val="00BE486D"/>
    <w:rsid w:val="00BE551D"/>
    <w:rsid w:val="00BE5798"/>
    <w:rsid w:val="00BE5CF3"/>
    <w:rsid w:val="00BE6134"/>
    <w:rsid w:val="00BE6452"/>
    <w:rsid w:val="00BE66B2"/>
    <w:rsid w:val="00BE66D8"/>
    <w:rsid w:val="00BE67D2"/>
    <w:rsid w:val="00BE6A24"/>
    <w:rsid w:val="00BE6C10"/>
    <w:rsid w:val="00BE71F1"/>
    <w:rsid w:val="00BE72F4"/>
    <w:rsid w:val="00BE768E"/>
    <w:rsid w:val="00BE79DB"/>
    <w:rsid w:val="00BE7B83"/>
    <w:rsid w:val="00BF04B9"/>
    <w:rsid w:val="00BF076B"/>
    <w:rsid w:val="00BF0A94"/>
    <w:rsid w:val="00BF0EA2"/>
    <w:rsid w:val="00BF112F"/>
    <w:rsid w:val="00BF1617"/>
    <w:rsid w:val="00BF2210"/>
    <w:rsid w:val="00BF35DF"/>
    <w:rsid w:val="00BF38E0"/>
    <w:rsid w:val="00BF4029"/>
    <w:rsid w:val="00BF4073"/>
    <w:rsid w:val="00BF4C27"/>
    <w:rsid w:val="00BF5156"/>
    <w:rsid w:val="00BF6539"/>
    <w:rsid w:val="00BF778B"/>
    <w:rsid w:val="00BF7CD8"/>
    <w:rsid w:val="00C004EC"/>
    <w:rsid w:val="00C005D3"/>
    <w:rsid w:val="00C0095E"/>
    <w:rsid w:val="00C00FF7"/>
    <w:rsid w:val="00C0181C"/>
    <w:rsid w:val="00C01B7F"/>
    <w:rsid w:val="00C01C66"/>
    <w:rsid w:val="00C02A90"/>
    <w:rsid w:val="00C02C8A"/>
    <w:rsid w:val="00C02CD3"/>
    <w:rsid w:val="00C02D08"/>
    <w:rsid w:val="00C02D39"/>
    <w:rsid w:val="00C02DD1"/>
    <w:rsid w:val="00C03106"/>
    <w:rsid w:val="00C03124"/>
    <w:rsid w:val="00C03219"/>
    <w:rsid w:val="00C0372F"/>
    <w:rsid w:val="00C038F8"/>
    <w:rsid w:val="00C0411A"/>
    <w:rsid w:val="00C04769"/>
    <w:rsid w:val="00C04C67"/>
    <w:rsid w:val="00C053BE"/>
    <w:rsid w:val="00C059EE"/>
    <w:rsid w:val="00C05C64"/>
    <w:rsid w:val="00C05D2E"/>
    <w:rsid w:val="00C05EAC"/>
    <w:rsid w:val="00C06274"/>
    <w:rsid w:val="00C0682B"/>
    <w:rsid w:val="00C072A1"/>
    <w:rsid w:val="00C0734B"/>
    <w:rsid w:val="00C07D0A"/>
    <w:rsid w:val="00C1028F"/>
    <w:rsid w:val="00C10896"/>
    <w:rsid w:val="00C108F4"/>
    <w:rsid w:val="00C10A88"/>
    <w:rsid w:val="00C11170"/>
    <w:rsid w:val="00C113B8"/>
    <w:rsid w:val="00C12988"/>
    <w:rsid w:val="00C13906"/>
    <w:rsid w:val="00C13FA9"/>
    <w:rsid w:val="00C1493F"/>
    <w:rsid w:val="00C14D97"/>
    <w:rsid w:val="00C15828"/>
    <w:rsid w:val="00C15DD5"/>
    <w:rsid w:val="00C162C8"/>
    <w:rsid w:val="00C1631D"/>
    <w:rsid w:val="00C16712"/>
    <w:rsid w:val="00C16E31"/>
    <w:rsid w:val="00C170C0"/>
    <w:rsid w:val="00C200EC"/>
    <w:rsid w:val="00C20152"/>
    <w:rsid w:val="00C20291"/>
    <w:rsid w:val="00C202A5"/>
    <w:rsid w:val="00C20506"/>
    <w:rsid w:val="00C20D60"/>
    <w:rsid w:val="00C21C7D"/>
    <w:rsid w:val="00C21E27"/>
    <w:rsid w:val="00C22379"/>
    <w:rsid w:val="00C225B3"/>
    <w:rsid w:val="00C2299E"/>
    <w:rsid w:val="00C229EF"/>
    <w:rsid w:val="00C2377E"/>
    <w:rsid w:val="00C23837"/>
    <w:rsid w:val="00C238DD"/>
    <w:rsid w:val="00C23A33"/>
    <w:rsid w:val="00C24324"/>
    <w:rsid w:val="00C248A3"/>
    <w:rsid w:val="00C256A9"/>
    <w:rsid w:val="00C25A91"/>
    <w:rsid w:val="00C25BA6"/>
    <w:rsid w:val="00C263C0"/>
    <w:rsid w:val="00C270EC"/>
    <w:rsid w:val="00C27C56"/>
    <w:rsid w:val="00C3084E"/>
    <w:rsid w:val="00C30887"/>
    <w:rsid w:val="00C30905"/>
    <w:rsid w:val="00C30A54"/>
    <w:rsid w:val="00C30D49"/>
    <w:rsid w:val="00C31B39"/>
    <w:rsid w:val="00C32928"/>
    <w:rsid w:val="00C32B88"/>
    <w:rsid w:val="00C32E67"/>
    <w:rsid w:val="00C3325B"/>
    <w:rsid w:val="00C334B8"/>
    <w:rsid w:val="00C33562"/>
    <w:rsid w:val="00C3368D"/>
    <w:rsid w:val="00C33C92"/>
    <w:rsid w:val="00C33FE9"/>
    <w:rsid w:val="00C34410"/>
    <w:rsid w:val="00C34558"/>
    <w:rsid w:val="00C348F3"/>
    <w:rsid w:val="00C349D4"/>
    <w:rsid w:val="00C3568B"/>
    <w:rsid w:val="00C36044"/>
    <w:rsid w:val="00C36E7D"/>
    <w:rsid w:val="00C37277"/>
    <w:rsid w:val="00C3736D"/>
    <w:rsid w:val="00C379CF"/>
    <w:rsid w:val="00C37AAD"/>
    <w:rsid w:val="00C4011E"/>
    <w:rsid w:val="00C40735"/>
    <w:rsid w:val="00C414BD"/>
    <w:rsid w:val="00C4153D"/>
    <w:rsid w:val="00C41934"/>
    <w:rsid w:val="00C41D15"/>
    <w:rsid w:val="00C42E87"/>
    <w:rsid w:val="00C43C53"/>
    <w:rsid w:val="00C43E7F"/>
    <w:rsid w:val="00C43F25"/>
    <w:rsid w:val="00C443F7"/>
    <w:rsid w:val="00C447A1"/>
    <w:rsid w:val="00C44915"/>
    <w:rsid w:val="00C450BF"/>
    <w:rsid w:val="00C4625F"/>
    <w:rsid w:val="00C46C6F"/>
    <w:rsid w:val="00C46D6F"/>
    <w:rsid w:val="00C46E47"/>
    <w:rsid w:val="00C476B0"/>
    <w:rsid w:val="00C50F54"/>
    <w:rsid w:val="00C50F61"/>
    <w:rsid w:val="00C50F7F"/>
    <w:rsid w:val="00C51B39"/>
    <w:rsid w:val="00C527FC"/>
    <w:rsid w:val="00C531A9"/>
    <w:rsid w:val="00C540AF"/>
    <w:rsid w:val="00C540B4"/>
    <w:rsid w:val="00C54332"/>
    <w:rsid w:val="00C54931"/>
    <w:rsid w:val="00C55986"/>
    <w:rsid w:val="00C561FA"/>
    <w:rsid w:val="00C56E84"/>
    <w:rsid w:val="00C56F0D"/>
    <w:rsid w:val="00C60568"/>
    <w:rsid w:val="00C606EA"/>
    <w:rsid w:val="00C607DC"/>
    <w:rsid w:val="00C609CF"/>
    <w:rsid w:val="00C60E11"/>
    <w:rsid w:val="00C60F40"/>
    <w:rsid w:val="00C61551"/>
    <w:rsid w:val="00C619E8"/>
    <w:rsid w:val="00C61D5E"/>
    <w:rsid w:val="00C61DC3"/>
    <w:rsid w:val="00C61E72"/>
    <w:rsid w:val="00C621DB"/>
    <w:rsid w:val="00C62D16"/>
    <w:rsid w:val="00C6330B"/>
    <w:rsid w:val="00C63397"/>
    <w:rsid w:val="00C64167"/>
    <w:rsid w:val="00C64960"/>
    <w:rsid w:val="00C64A12"/>
    <w:rsid w:val="00C64DCB"/>
    <w:rsid w:val="00C64F45"/>
    <w:rsid w:val="00C65BEF"/>
    <w:rsid w:val="00C66272"/>
    <w:rsid w:val="00C668B6"/>
    <w:rsid w:val="00C702D1"/>
    <w:rsid w:val="00C70321"/>
    <w:rsid w:val="00C7052E"/>
    <w:rsid w:val="00C70CBB"/>
    <w:rsid w:val="00C71549"/>
    <w:rsid w:val="00C718B1"/>
    <w:rsid w:val="00C71E80"/>
    <w:rsid w:val="00C72131"/>
    <w:rsid w:val="00C7289F"/>
    <w:rsid w:val="00C73051"/>
    <w:rsid w:val="00C73266"/>
    <w:rsid w:val="00C73757"/>
    <w:rsid w:val="00C737CE"/>
    <w:rsid w:val="00C73CB2"/>
    <w:rsid w:val="00C73F91"/>
    <w:rsid w:val="00C7417D"/>
    <w:rsid w:val="00C741F0"/>
    <w:rsid w:val="00C7485A"/>
    <w:rsid w:val="00C751F0"/>
    <w:rsid w:val="00C7537E"/>
    <w:rsid w:val="00C76DE0"/>
    <w:rsid w:val="00C76E2F"/>
    <w:rsid w:val="00C76EAE"/>
    <w:rsid w:val="00C77C0F"/>
    <w:rsid w:val="00C77E04"/>
    <w:rsid w:val="00C77F3F"/>
    <w:rsid w:val="00C80605"/>
    <w:rsid w:val="00C80F60"/>
    <w:rsid w:val="00C813B9"/>
    <w:rsid w:val="00C8164B"/>
    <w:rsid w:val="00C81684"/>
    <w:rsid w:val="00C81A7F"/>
    <w:rsid w:val="00C82081"/>
    <w:rsid w:val="00C820B7"/>
    <w:rsid w:val="00C82F7E"/>
    <w:rsid w:val="00C8307B"/>
    <w:rsid w:val="00C83685"/>
    <w:rsid w:val="00C83C6A"/>
    <w:rsid w:val="00C84799"/>
    <w:rsid w:val="00C84B48"/>
    <w:rsid w:val="00C85873"/>
    <w:rsid w:val="00C870AE"/>
    <w:rsid w:val="00C875A9"/>
    <w:rsid w:val="00C877C1"/>
    <w:rsid w:val="00C87E00"/>
    <w:rsid w:val="00C9026A"/>
    <w:rsid w:val="00C9074E"/>
    <w:rsid w:val="00C909D4"/>
    <w:rsid w:val="00C90C07"/>
    <w:rsid w:val="00C91B6E"/>
    <w:rsid w:val="00C91E5D"/>
    <w:rsid w:val="00C92883"/>
    <w:rsid w:val="00C9344C"/>
    <w:rsid w:val="00C943E1"/>
    <w:rsid w:val="00C95065"/>
    <w:rsid w:val="00C95DE8"/>
    <w:rsid w:val="00C96261"/>
    <w:rsid w:val="00C972E4"/>
    <w:rsid w:val="00CA05B3"/>
    <w:rsid w:val="00CA06FA"/>
    <w:rsid w:val="00CA156A"/>
    <w:rsid w:val="00CA34E0"/>
    <w:rsid w:val="00CA38D6"/>
    <w:rsid w:val="00CA3BA0"/>
    <w:rsid w:val="00CA4026"/>
    <w:rsid w:val="00CA4322"/>
    <w:rsid w:val="00CA45B9"/>
    <w:rsid w:val="00CA4C10"/>
    <w:rsid w:val="00CA576C"/>
    <w:rsid w:val="00CA64F3"/>
    <w:rsid w:val="00CA6EC2"/>
    <w:rsid w:val="00CA703B"/>
    <w:rsid w:val="00CA70AD"/>
    <w:rsid w:val="00CA77D7"/>
    <w:rsid w:val="00CA7833"/>
    <w:rsid w:val="00CA7ACF"/>
    <w:rsid w:val="00CB0071"/>
    <w:rsid w:val="00CB06B2"/>
    <w:rsid w:val="00CB0FFC"/>
    <w:rsid w:val="00CB31E1"/>
    <w:rsid w:val="00CB320C"/>
    <w:rsid w:val="00CB3BBB"/>
    <w:rsid w:val="00CB430C"/>
    <w:rsid w:val="00CB4598"/>
    <w:rsid w:val="00CB45D5"/>
    <w:rsid w:val="00CB491B"/>
    <w:rsid w:val="00CB64DB"/>
    <w:rsid w:val="00CB6669"/>
    <w:rsid w:val="00CB686C"/>
    <w:rsid w:val="00CB6D4A"/>
    <w:rsid w:val="00CB6ECA"/>
    <w:rsid w:val="00CB73FC"/>
    <w:rsid w:val="00CB7B84"/>
    <w:rsid w:val="00CB7FD3"/>
    <w:rsid w:val="00CC00BA"/>
    <w:rsid w:val="00CC04D4"/>
    <w:rsid w:val="00CC0BA5"/>
    <w:rsid w:val="00CC13B9"/>
    <w:rsid w:val="00CC2159"/>
    <w:rsid w:val="00CC2D1A"/>
    <w:rsid w:val="00CC38AF"/>
    <w:rsid w:val="00CC3C79"/>
    <w:rsid w:val="00CC41AE"/>
    <w:rsid w:val="00CC4898"/>
    <w:rsid w:val="00CC51F6"/>
    <w:rsid w:val="00CC5819"/>
    <w:rsid w:val="00CC5996"/>
    <w:rsid w:val="00CC5E04"/>
    <w:rsid w:val="00CC5FFE"/>
    <w:rsid w:val="00CC6410"/>
    <w:rsid w:val="00CC6516"/>
    <w:rsid w:val="00CC73C1"/>
    <w:rsid w:val="00CC742A"/>
    <w:rsid w:val="00CC7507"/>
    <w:rsid w:val="00CC7F7F"/>
    <w:rsid w:val="00CD0C10"/>
    <w:rsid w:val="00CD0C74"/>
    <w:rsid w:val="00CD16CC"/>
    <w:rsid w:val="00CD1BD0"/>
    <w:rsid w:val="00CD2BB8"/>
    <w:rsid w:val="00CD2CCE"/>
    <w:rsid w:val="00CD2E04"/>
    <w:rsid w:val="00CD2E6C"/>
    <w:rsid w:val="00CD32AD"/>
    <w:rsid w:val="00CD32F5"/>
    <w:rsid w:val="00CD5211"/>
    <w:rsid w:val="00CD5D26"/>
    <w:rsid w:val="00CD6417"/>
    <w:rsid w:val="00CD6619"/>
    <w:rsid w:val="00CD73EC"/>
    <w:rsid w:val="00CE00F0"/>
    <w:rsid w:val="00CE0F65"/>
    <w:rsid w:val="00CE1E2E"/>
    <w:rsid w:val="00CE21D4"/>
    <w:rsid w:val="00CE29F9"/>
    <w:rsid w:val="00CE2F47"/>
    <w:rsid w:val="00CE309D"/>
    <w:rsid w:val="00CE320E"/>
    <w:rsid w:val="00CE4199"/>
    <w:rsid w:val="00CE4575"/>
    <w:rsid w:val="00CE5C31"/>
    <w:rsid w:val="00CE5CC1"/>
    <w:rsid w:val="00CE5EFE"/>
    <w:rsid w:val="00CE60B8"/>
    <w:rsid w:val="00CE681F"/>
    <w:rsid w:val="00CE69C1"/>
    <w:rsid w:val="00CE714D"/>
    <w:rsid w:val="00CF01B0"/>
    <w:rsid w:val="00CF1405"/>
    <w:rsid w:val="00CF180E"/>
    <w:rsid w:val="00CF1D58"/>
    <w:rsid w:val="00CF2AD0"/>
    <w:rsid w:val="00CF2D54"/>
    <w:rsid w:val="00CF4850"/>
    <w:rsid w:val="00CF5011"/>
    <w:rsid w:val="00CF515F"/>
    <w:rsid w:val="00CF5A74"/>
    <w:rsid w:val="00CF692B"/>
    <w:rsid w:val="00CF698C"/>
    <w:rsid w:val="00CF6BB3"/>
    <w:rsid w:val="00CF7879"/>
    <w:rsid w:val="00CF7F00"/>
    <w:rsid w:val="00CF7FC0"/>
    <w:rsid w:val="00D00942"/>
    <w:rsid w:val="00D00CC8"/>
    <w:rsid w:val="00D00EB9"/>
    <w:rsid w:val="00D01949"/>
    <w:rsid w:val="00D01A9C"/>
    <w:rsid w:val="00D0236B"/>
    <w:rsid w:val="00D02471"/>
    <w:rsid w:val="00D02A05"/>
    <w:rsid w:val="00D02F4D"/>
    <w:rsid w:val="00D030E8"/>
    <w:rsid w:val="00D0314B"/>
    <w:rsid w:val="00D03168"/>
    <w:rsid w:val="00D03524"/>
    <w:rsid w:val="00D03737"/>
    <w:rsid w:val="00D03746"/>
    <w:rsid w:val="00D03F30"/>
    <w:rsid w:val="00D042B3"/>
    <w:rsid w:val="00D04320"/>
    <w:rsid w:val="00D045E2"/>
    <w:rsid w:val="00D046D0"/>
    <w:rsid w:val="00D049A6"/>
    <w:rsid w:val="00D04C6B"/>
    <w:rsid w:val="00D050FD"/>
    <w:rsid w:val="00D05549"/>
    <w:rsid w:val="00D0589E"/>
    <w:rsid w:val="00D058A5"/>
    <w:rsid w:val="00D05BEE"/>
    <w:rsid w:val="00D05FDB"/>
    <w:rsid w:val="00D06276"/>
    <w:rsid w:val="00D06F44"/>
    <w:rsid w:val="00D071A4"/>
    <w:rsid w:val="00D07B2F"/>
    <w:rsid w:val="00D07D1B"/>
    <w:rsid w:val="00D1060D"/>
    <w:rsid w:val="00D108C3"/>
    <w:rsid w:val="00D109A6"/>
    <w:rsid w:val="00D10CFE"/>
    <w:rsid w:val="00D10F3E"/>
    <w:rsid w:val="00D11870"/>
    <w:rsid w:val="00D1251E"/>
    <w:rsid w:val="00D1267A"/>
    <w:rsid w:val="00D12907"/>
    <w:rsid w:val="00D12E5B"/>
    <w:rsid w:val="00D1481C"/>
    <w:rsid w:val="00D149BD"/>
    <w:rsid w:val="00D14A97"/>
    <w:rsid w:val="00D14F63"/>
    <w:rsid w:val="00D15DC8"/>
    <w:rsid w:val="00D166CF"/>
    <w:rsid w:val="00D16A92"/>
    <w:rsid w:val="00D1727E"/>
    <w:rsid w:val="00D17789"/>
    <w:rsid w:val="00D17CC9"/>
    <w:rsid w:val="00D20170"/>
    <w:rsid w:val="00D20314"/>
    <w:rsid w:val="00D2040E"/>
    <w:rsid w:val="00D20C0B"/>
    <w:rsid w:val="00D210C2"/>
    <w:rsid w:val="00D21333"/>
    <w:rsid w:val="00D21B46"/>
    <w:rsid w:val="00D21DAB"/>
    <w:rsid w:val="00D21DDF"/>
    <w:rsid w:val="00D21FB8"/>
    <w:rsid w:val="00D2207D"/>
    <w:rsid w:val="00D23126"/>
    <w:rsid w:val="00D23854"/>
    <w:rsid w:val="00D23DF3"/>
    <w:rsid w:val="00D24240"/>
    <w:rsid w:val="00D247DA"/>
    <w:rsid w:val="00D249C2"/>
    <w:rsid w:val="00D2551F"/>
    <w:rsid w:val="00D25CBB"/>
    <w:rsid w:val="00D25DA5"/>
    <w:rsid w:val="00D25DC8"/>
    <w:rsid w:val="00D26771"/>
    <w:rsid w:val="00D26CF8"/>
    <w:rsid w:val="00D26D71"/>
    <w:rsid w:val="00D2734B"/>
    <w:rsid w:val="00D2763C"/>
    <w:rsid w:val="00D27927"/>
    <w:rsid w:val="00D30982"/>
    <w:rsid w:val="00D315E2"/>
    <w:rsid w:val="00D31679"/>
    <w:rsid w:val="00D32179"/>
    <w:rsid w:val="00D3264A"/>
    <w:rsid w:val="00D328F9"/>
    <w:rsid w:val="00D32EA5"/>
    <w:rsid w:val="00D3358E"/>
    <w:rsid w:val="00D3372E"/>
    <w:rsid w:val="00D33B07"/>
    <w:rsid w:val="00D33D83"/>
    <w:rsid w:val="00D33DEF"/>
    <w:rsid w:val="00D33EE1"/>
    <w:rsid w:val="00D3448D"/>
    <w:rsid w:val="00D34C92"/>
    <w:rsid w:val="00D34E78"/>
    <w:rsid w:val="00D35026"/>
    <w:rsid w:val="00D3531E"/>
    <w:rsid w:val="00D36261"/>
    <w:rsid w:val="00D36337"/>
    <w:rsid w:val="00D3677B"/>
    <w:rsid w:val="00D36A5C"/>
    <w:rsid w:val="00D36FAB"/>
    <w:rsid w:val="00D36FCD"/>
    <w:rsid w:val="00D37A5C"/>
    <w:rsid w:val="00D37E7A"/>
    <w:rsid w:val="00D4066E"/>
    <w:rsid w:val="00D407A5"/>
    <w:rsid w:val="00D408F6"/>
    <w:rsid w:val="00D40A32"/>
    <w:rsid w:val="00D40AC1"/>
    <w:rsid w:val="00D420CB"/>
    <w:rsid w:val="00D42250"/>
    <w:rsid w:val="00D431AD"/>
    <w:rsid w:val="00D43390"/>
    <w:rsid w:val="00D434CD"/>
    <w:rsid w:val="00D4358A"/>
    <w:rsid w:val="00D43650"/>
    <w:rsid w:val="00D43FA7"/>
    <w:rsid w:val="00D450EC"/>
    <w:rsid w:val="00D46411"/>
    <w:rsid w:val="00D46C94"/>
    <w:rsid w:val="00D46DDA"/>
    <w:rsid w:val="00D46EC2"/>
    <w:rsid w:val="00D46F85"/>
    <w:rsid w:val="00D47E1E"/>
    <w:rsid w:val="00D508F0"/>
    <w:rsid w:val="00D50FA5"/>
    <w:rsid w:val="00D51876"/>
    <w:rsid w:val="00D51ABB"/>
    <w:rsid w:val="00D520F3"/>
    <w:rsid w:val="00D5224D"/>
    <w:rsid w:val="00D52739"/>
    <w:rsid w:val="00D537FC"/>
    <w:rsid w:val="00D53F2F"/>
    <w:rsid w:val="00D54022"/>
    <w:rsid w:val="00D540EA"/>
    <w:rsid w:val="00D5596E"/>
    <w:rsid w:val="00D563FC"/>
    <w:rsid w:val="00D56A81"/>
    <w:rsid w:val="00D57090"/>
    <w:rsid w:val="00D57C60"/>
    <w:rsid w:val="00D614FA"/>
    <w:rsid w:val="00D62260"/>
    <w:rsid w:val="00D622F5"/>
    <w:rsid w:val="00D626D6"/>
    <w:rsid w:val="00D6289D"/>
    <w:rsid w:val="00D633C7"/>
    <w:rsid w:val="00D63579"/>
    <w:rsid w:val="00D6377F"/>
    <w:rsid w:val="00D639C0"/>
    <w:rsid w:val="00D63A82"/>
    <w:rsid w:val="00D63D0B"/>
    <w:rsid w:val="00D640D4"/>
    <w:rsid w:val="00D6447D"/>
    <w:rsid w:val="00D64500"/>
    <w:rsid w:val="00D64CAA"/>
    <w:rsid w:val="00D65211"/>
    <w:rsid w:val="00D65A8B"/>
    <w:rsid w:val="00D65AC4"/>
    <w:rsid w:val="00D65DB6"/>
    <w:rsid w:val="00D66213"/>
    <w:rsid w:val="00D6703F"/>
    <w:rsid w:val="00D67266"/>
    <w:rsid w:val="00D67886"/>
    <w:rsid w:val="00D67A28"/>
    <w:rsid w:val="00D7027D"/>
    <w:rsid w:val="00D7063D"/>
    <w:rsid w:val="00D70DBF"/>
    <w:rsid w:val="00D711B5"/>
    <w:rsid w:val="00D714F0"/>
    <w:rsid w:val="00D71749"/>
    <w:rsid w:val="00D717C0"/>
    <w:rsid w:val="00D71ECC"/>
    <w:rsid w:val="00D7231E"/>
    <w:rsid w:val="00D723D6"/>
    <w:rsid w:val="00D7273F"/>
    <w:rsid w:val="00D72AB4"/>
    <w:rsid w:val="00D73380"/>
    <w:rsid w:val="00D7389D"/>
    <w:rsid w:val="00D748EF"/>
    <w:rsid w:val="00D74EB2"/>
    <w:rsid w:val="00D75F7D"/>
    <w:rsid w:val="00D76114"/>
    <w:rsid w:val="00D764D9"/>
    <w:rsid w:val="00D7689A"/>
    <w:rsid w:val="00D76F6C"/>
    <w:rsid w:val="00D77C55"/>
    <w:rsid w:val="00D80280"/>
    <w:rsid w:val="00D802E9"/>
    <w:rsid w:val="00D807F6"/>
    <w:rsid w:val="00D80EA0"/>
    <w:rsid w:val="00D81065"/>
    <w:rsid w:val="00D81280"/>
    <w:rsid w:val="00D818C7"/>
    <w:rsid w:val="00D82320"/>
    <w:rsid w:val="00D82464"/>
    <w:rsid w:val="00D824D3"/>
    <w:rsid w:val="00D829ED"/>
    <w:rsid w:val="00D82FD5"/>
    <w:rsid w:val="00D84EFB"/>
    <w:rsid w:val="00D850EA"/>
    <w:rsid w:val="00D85461"/>
    <w:rsid w:val="00D86571"/>
    <w:rsid w:val="00D8732D"/>
    <w:rsid w:val="00D87D0D"/>
    <w:rsid w:val="00D9001F"/>
    <w:rsid w:val="00D9075E"/>
    <w:rsid w:val="00D9222D"/>
    <w:rsid w:val="00D92428"/>
    <w:rsid w:val="00D932F9"/>
    <w:rsid w:val="00D935AA"/>
    <w:rsid w:val="00D9384E"/>
    <w:rsid w:val="00D9402A"/>
    <w:rsid w:val="00D940FB"/>
    <w:rsid w:val="00D94272"/>
    <w:rsid w:val="00D94C4C"/>
    <w:rsid w:val="00D94DF8"/>
    <w:rsid w:val="00D9678C"/>
    <w:rsid w:val="00D973ED"/>
    <w:rsid w:val="00D97B98"/>
    <w:rsid w:val="00DA02D0"/>
    <w:rsid w:val="00DA0651"/>
    <w:rsid w:val="00DA0920"/>
    <w:rsid w:val="00DA0B4D"/>
    <w:rsid w:val="00DA15D2"/>
    <w:rsid w:val="00DA19E3"/>
    <w:rsid w:val="00DA1B3F"/>
    <w:rsid w:val="00DA23E0"/>
    <w:rsid w:val="00DA34B8"/>
    <w:rsid w:val="00DA477D"/>
    <w:rsid w:val="00DA4829"/>
    <w:rsid w:val="00DA488B"/>
    <w:rsid w:val="00DA50E9"/>
    <w:rsid w:val="00DA57C5"/>
    <w:rsid w:val="00DA61F3"/>
    <w:rsid w:val="00DA6356"/>
    <w:rsid w:val="00DA635B"/>
    <w:rsid w:val="00DA665C"/>
    <w:rsid w:val="00DA6BF8"/>
    <w:rsid w:val="00DA739C"/>
    <w:rsid w:val="00DB02BB"/>
    <w:rsid w:val="00DB044C"/>
    <w:rsid w:val="00DB0784"/>
    <w:rsid w:val="00DB1F2D"/>
    <w:rsid w:val="00DB233F"/>
    <w:rsid w:val="00DB265A"/>
    <w:rsid w:val="00DB2761"/>
    <w:rsid w:val="00DB309B"/>
    <w:rsid w:val="00DB3308"/>
    <w:rsid w:val="00DB3922"/>
    <w:rsid w:val="00DB3D35"/>
    <w:rsid w:val="00DB4511"/>
    <w:rsid w:val="00DB4623"/>
    <w:rsid w:val="00DB4CEB"/>
    <w:rsid w:val="00DB4FAD"/>
    <w:rsid w:val="00DB54E8"/>
    <w:rsid w:val="00DB6A10"/>
    <w:rsid w:val="00DB6ED3"/>
    <w:rsid w:val="00DB72DF"/>
    <w:rsid w:val="00DB7519"/>
    <w:rsid w:val="00DB774F"/>
    <w:rsid w:val="00DC07FA"/>
    <w:rsid w:val="00DC09DA"/>
    <w:rsid w:val="00DC0E7C"/>
    <w:rsid w:val="00DC1053"/>
    <w:rsid w:val="00DC1278"/>
    <w:rsid w:val="00DC250B"/>
    <w:rsid w:val="00DC35A3"/>
    <w:rsid w:val="00DC39D5"/>
    <w:rsid w:val="00DC3E51"/>
    <w:rsid w:val="00DC5889"/>
    <w:rsid w:val="00DC5E50"/>
    <w:rsid w:val="00DC6BF9"/>
    <w:rsid w:val="00DC74B4"/>
    <w:rsid w:val="00DC7542"/>
    <w:rsid w:val="00DD0987"/>
    <w:rsid w:val="00DD0B87"/>
    <w:rsid w:val="00DD0C67"/>
    <w:rsid w:val="00DD109B"/>
    <w:rsid w:val="00DD19CB"/>
    <w:rsid w:val="00DD1BC6"/>
    <w:rsid w:val="00DD1C12"/>
    <w:rsid w:val="00DD1E49"/>
    <w:rsid w:val="00DD21FC"/>
    <w:rsid w:val="00DD229E"/>
    <w:rsid w:val="00DD22A8"/>
    <w:rsid w:val="00DD2801"/>
    <w:rsid w:val="00DD28A0"/>
    <w:rsid w:val="00DD2DAD"/>
    <w:rsid w:val="00DD2E72"/>
    <w:rsid w:val="00DD2FE1"/>
    <w:rsid w:val="00DD3A72"/>
    <w:rsid w:val="00DD3B73"/>
    <w:rsid w:val="00DD3F2F"/>
    <w:rsid w:val="00DD51B9"/>
    <w:rsid w:val="00DD5557"/>
    <w:rsid w:val="00DD5B60"/>
    <w:rsid w:val="00DD6708"/>
    <w:rsid w:val="00DD6A0E"/>
    <w:rsid w:val="00DD6BB2"/>
    <w:rsid w:val="00DD76B5"/>
    <w:rsid w:val="00DD7F24"/>
    <w:rsid w:val="00DE0084"/>
    <w:rsid w:val="00DE0C6B"/>
    <w:rsid w:val="00DE0C72"/>
    <w:rsid w:val="00DE0CEC"/>
    <w:rsid w:val="00DE0DE1"/>
    <w:rsid w:val="00DE1E8D"/>
    <w:rsid w:val="00DE2C98"/>
    <w:rsid w:val="00DE3690"/>
    <w:rsid w:val="00DE39D6"/>
    <w:rsid w:val="00DE4306"/>
    <w:rsid w:val="00DE4470"/>
    <w:rsid w:val="00DE4619"/>
    <w:rsid w:val="00DE4F0A"/>
    <w:rsid w:val="00DE51CB"/>
    <w:rsid w:val="00DE5522"/>
    <w:rsid w:val="00DE7003"/>
    <w:rsid w:val="00DE7064"/>
    <w:rsid w:val="00DE71C8"/>
    <w:rsid w:val="00DE76F8"/>
    <w:rsid w:val="00DE77AA"/>
    <w:rsid w:val="00DF0249"/>
    <w:rsid w:val="00DF0A24"/>
    <w:rsid w:val="00DF1094"/>
    <w:rsid w:val="00DF10A8"/>
    <w:rsid w:val="00DF1A1B"/>
    <w:rsid w:val="00DF22C7"/>
    <w:rsid w:val="00DF2897"/>
    <w:rsid w:val="00DF2BD5"/>
    <w:rsid w:val="00DF307D"/>
    <w:rsid w:val="00DF3719"/>
    <w:rsid w:val="00DF3CAF"/>
    <w:rsid w:val="00DF3DFE"/>
    <w:rsid w:val="00DF3E90"/>
    <w:rsid w:val="00DF4226"/>
    <w:rsid w:val="00DF4386"/>
    <w:rsid w:val="00DF4CED"/>
    <w:rsid w:val="00DF513D"/>
    <w:rsid w:val="00DF5841"/>
    <w:rsid w:val="00DF635C"/>
    <w:rsid w:val="00DF67C9"/>
    <w:rsid w:val="00DF7EFB"/>
    <w:rsid w:val="00E00B31"/>
    <w:rsid w:val="00E00B6A"/>
    <w:rsid w:val="00E00DE7"/>
    <w:rsid w:val="00E011F1"/>
    <w:rsid w:val="00E01487"/>
    <w:rsid w:val="00E01688"/>
    <w:rsid w:val="00E018CA"/>
    <w:rsid w:val="00E01B8D"/>
    <w:rsid w:val="00E01FDF"/>
    <w:rsid w:val="00E0239D"/>
    <w:rsid w:val="00E03796"/>
    <w:rsid w:val="00E03D75"/>
    <w:rsid w:val="00E03E99"/>
    <w:rsid w:val="00E0415B"/>
    <w:rsid w:val="00E04816"/>
    <w:rsid w:val="00E04A72"/>
    <w:rsid w:val="00E04DA7"/>
    <w:rsid w:val="00E05C99"/>
    <w:rsid w:val="00E066A9"/>
    <w:rsid w:val="00E06876"/>
    <w:rsid w:val="00E06FB9"/>
    <w:rsid w:val="00E07013"/>
    <w:rsid w:val="00E0731F"/>
    <w:rsid w:val="00E07620"/>
    <w:rsid w:val="00E07A63"/>
    <w:rsid w:val="00E10BF0"/>
    <w:rsid w:val="00E11363"/>
    <w:rsid w:val="00E1185B"/>
    <w:rsid w:val="00E11E33"/>
    <w:rsid w:val="00E11E64"/>
    <w:rsid w:val="00E12589"/>
    <w:rsid w:val="00E12AEF"/>
    <w:rsid w:val="00E138B5"/>
    <w:rsid w:val="00E14959"/>
    <w:rsid w:val="00E151AE"/>
    <w:rsid w:val="00E154F2"/>
    <w:rsid w:val="00E15792"/>
    <w:rsid w:val="00E1631F"/>
    <w:rsid w:val="00E1666A"/>
    <w:rsid w:val="00E16686"/>
    <w:rsid w:val="00E16D71"/>
    <w:rsid w:val="00E171DC"/>
    <w:rsid w:val="00E177B7"/>
    <w:rsid w:val="00E17ABA"/>
    <w:rsid w:val="00E206F1"/>
    <w:rsid w:val="00E20802"/>
    <w:rsid w:val="00E209D1"/>
    <w:rsid w:val="00E216AD"/>
    <w:rsid w:val="00E21887"/>
    <w:rsid w:val="00E21AF8"/>
    <w:rsid w:val="00E22011"/>
    <w:rsid w:val="00E22489"/>
    <w:rsid w:val="00E224F8"/>
    <w:rsid w:val="00E226C7"/>
    <w:rsid w:val="00E22F21"/>
    <w:rsid w:val="00E2330B"/>
    <w:rsid w:val="00E2339D"/>
    <w:rsid w:val="00E2344B"/>
    <w:rsid w:val="00E239A6"/>
    <w:rsid w:val="00E23AAA"/>
    <w:rsid w:val="00E24B40"/>
    <w:rsid w:val="00E24CF1"/>
    <w:rsid w:val="00E24D14"/>
    <w:rsid w:val="00E24DE0"/>
    <w:rsid w:val="00E24F56"/>
    <w:rsid w:val="00E25183"/>
    <w:rsid w:val="00E25241"/>
    <w:rsid w:val="00E253C4"/>
    <w:rsid w:val="00E258D1"/>
    <w:rsid w:val="00E266CF"/>
    <w:rsid w:val="00E26CEA"/>
    <w:rsid w:val="00E271DC"/>
    <w:rsid w:val="00E2728E"/>
    <w:rsid w:val="00E27868"/>
    <w:rsid w:val="00E278E5"/>
    <w:rsid w:val="00E27EC9"/>
    <w:rsid w:val="00E315A1"/>
    <w:rsid w:val="00E31936"/>
    <w:rsid w:val="00E31BB9"/>
    <w:rsid w:val="00E32030"/>
    <w:rsid w:val="00E3260C"/>
    <w:rsid w:val="00E33168"/>
    <w:rsid w:val="00E336FB"/>
    <w:rsid w:val="00E34293"/>
    <w:rsid w:val="00E35475"/>
    <w:rsid w:val="00E361C4"/>
    <w:rsid w:val="00E36716"/>
    <w:rsid w:val="00E3742D"/>
    <w:rsid w:val="00E3742E"/>
    <w:rsid w:val="00E37705"/>
    <w:rsid w:val="00E406C1"/>
    <w:rsid w:val="00E40893"/>
    <w:rsid w:val="00E40A00"/>
    <w:rsid w:val="00E40B52"/>
    <w:rsid w:val="00E41CCF"/>
    <w:rsid w:val="00E423AA"/>
    <w:rsid w:val="00E42F7E"/>
    <w:rsid w:val="00E43141"/>
    <w:rsid w:val="00E436E9"/>
    <w:rsid w:val="00E44006"/>
    <w:rsid w:val="00E45B07"/>
    <w:rsid w:val="00E45B0C"/>
    <w:rsid w:val="00E45B52"/>
    <w:rsid w:val="00E46648"/>
    <w:rsid w:val="00E4687E"/>
    <w:rsid w:val="00E47C68"/>
    <w:rsid w:val="00E50232"/>
    <w:rsid w:val="00E50610"/>
    <w:rsid w:val="00E510E0"/>
    <w:rsid w:val="00E51437"/>
    <w:rsid w:val="00E515C3"/>
    <w:rsid w:val="00E51AA3"/>
    <w:rsid w:val="00E51D8D"/>
    <w:rsid w:val="00E520ED"/>
    <w:rsid w:val="00E527D6"/>
    <w:rsid w:val="00E52975"/>
    <w:rsid w:val="00E534C4"/>
    <w:rsid w:val="00E54540"/>
    <w:rsid w:val="00E54ED0"/>
    <w:rsid w:val="00E55003"/>
    <w:rsid w:val="00E55641"/>
    <w:rsid w:val="00E560B6"/>
    <w:rsid w:val="00E561C6"/>
    <w:rsid w:val="00E56DEE"/>
    <w:rsid w:val="00E56F24"/>
    <w:rsid w:val="00E570E3"/>
    <w:rsid w:val="00E57654"/>
    <w:rsid w:val="00E57A8D"/>
    <w:rsid w:val="00E57C49"/>
    <w:rsid w:val="00E57F3A"/>
    <w:rsid w:val="00E61091"/>
    <w:rsid w:val="00E61355"/>
    <w:rsid w:val="00E61473"/>
    <w:rsid w:val="00E61A2A"/>
    <w:rsid w:val="00E61FB7"/>
    <w:rsid w:val="00E623A1"/>
    <w:rsid w:val="00E62C51"/>
    <w:rsid w:val="00E638C7"/>
    <w:rsid w:val="00E643FE"/>
    <w:rsid w:val="00E64A8D"/>
    <w:rsid w:val="00E64BB6"/>
    <w:rsid w:val="00E64BD3"/>
    <w:rsid w:val="00E64E17"/>
    <w:rsid w:val="00E6524A"/>
    <w:rsid w:val="00E6609E"/>
    <w:rsid w:val="00E6696D"/>
    <w:rsid w:val="00E67A49"/>
    <w:rsid w:val="00E67B28"/>
    <w:rsid w:val="00E67D24"/>
    <w:rsid w:val="00E700DF"/>
    <w:rsid w:val="00E70C92"/>
    <w:rsid w:val="00E71200"/>
    <w:rsid w:val="00E71EA9"/>
    <w:rsid w:val="00E72115"/>
    <w:rsid w:val="00E724E5"/>
    <w:rsid w:val="00E72E66"/>
    <w:rsid w:val="00E73685"/>
    <w:rsid w:val="00E739FA"/>
    <w:rsid w:val="00E740D2"/>
    <w:rsid w:val="00E74DED"/>
    <w:rsid w:val="00E74E01"/>
    <w:rsid w:val="00E74E7D"/>
    <w:rsid w:val="00E75AB8"/>
    <w:rsid w:val="00E75FB1"/>
    <w:rsid w:val="00E7634A"/>
    <w:rsid w:val="00E76443"/>
    <w:rsid w:val="00E766C4"/>
    <w:rsid w:val="00E7670A"/>
    <w:rsid w:val="00E77191"/>
    <w:rsid w:val="00E80035"/>
    <w:rsid w:val="00E80292"/>
    <w:rsid w:val="00E80A8D"/>
    <w:rsid w:val="00E81B2D"/>
    <w:rsid w:val="00E81E4D"/>
    <w:rsid w:val="00E82019"/>
    <w:rsid w:val="00E82698"/>
    <w:rsid w:val="00E83919"/>
    <w:rsid w:val="00E839F4"/>
    <w:rsid w:val="00E83CA4"/>
    <w:rsid w:val="00E83EF6"/>
    <w:rsid w:val="00E847C8"/>
    <w:rsid w:val="00E84C77"/>
    <w:rsid w:val="00E84E14"/>
    <w:rsid w:val="00E85444"/>
    <w:rsid w:val="00E85EB8"/>
    <w:rsid w:val="00E86008"/>
    <w:rsid w:val="00E86D0F"/>
    <w:rsid w:val="00E90C94"/>
    <w:rsid w:val="00E918A9"/>
    <w:rsid w:val="00E91CDB"/>
    <w:rsid w:val="00E92311"/>
    <w:rsid w:val="00E92607"/>
    <w:rsid w:val="00E93A3C"/>
    <w:rsid w:val="00E94775"/>
    <w:rsid w:val="00E94ECA"/>
    <w:rsid w:val="00E951F8"/>
    <w:rsid w:val="00E95235"/>
    <w:rsid w:val="00E9544D"/>
    <w:rsid w:val="00E957F6"/>
    <w:rsid w:val="00E96758"/>
    <w:rsid w:val="00E969BD"/>
    <w:rsid w:val="00E96DAD"/>
    <w:rsid w:val="00E97154"/>
    <w:rsid w:val="00E97619"/>
    <w:rsid w:val="00E97C04"/>
    <w:rsid w:val="00EA041F"/>
    <w:rsid w:val="00EA1121"/>
    <w:rsid w:val="00EA15FC"/>
    <w:rsid w:val="00EA1824"/>
    <w:rsid w:val="00EA25D5"/>
    <w:rsid w:val="00EA312E"/>
    <w:rsid w:val="00EA32F3"/>
    <w:rsid w:val="00EA4436"/>
    <w:rsid w:val="00EA50F3"/>
    <w:rsid w:val="00EA53AF"/>
    <w:rsid w:val="00EA59AD"/>
    <w:rsid w:val="00EA5A74"/>
    <w:rsid w:val="00EA5B09"/>
    <w:rsid w:val="00EA73D7"/>
    <w:rsid w:val="00EA76C7"/>
    <w:rsid w:val="00EA7D6A"/>
    <w:rsid w:val="00EA7E0E"/>
    <w:rsid w:val="00EB001C"/>
    <w:rsid w:val="00EB03C6"/>
    <w:rsid w:val="00EB04F0"/>
    <w:rsid w:val="00EB05A5"/>
    <w:rsid w:val="00EB0905"/>
    <w:rsid w:val="00EB144D"/>
    <w:rsid w:val="00EB2444"/>
    <w:rsid w:val="00EB262C"/>
    <w:rsid w:val="00EB26E3"/>
    <w:rsid w:val="00EB2ADD"/>
    <w:rsid w:val="00EB2F9A"/>
    <w:rsid w:val="00EB3210"/>
    <w:rsid w:val="00EB356F"/>
    <w:rsid w:val="00EB3675"/>
    <w:rsid w:val="00EB3766"/>
    <w:rsid w:val="00EB3C09"/>
    <w:rsid w:val="00EB4C71"/>
    <w:rsid w:val="00EB4E3C"/>
    <w:rsid w:val="00EB678F"/>
    <w:rsid w:val="00EB6C3F"/>
    <w:rsid w:val="00EB6E6F"/>
    <w:rsid w:val="00EB7935"/>
    <w:rsid w:val="00EC0290"/>
    <w:rsid w:val="00EC1049"/>
    <w:rsid w:val="00EC205B"/>
    <w:rsid w:val="00EC24E7"/>
    <w:rsid w:val="00EC26ED"/>
    <w:rsid w:val="00EC2CA9"/>
    <w:rsid w:val="00EC33D9"/>
    <w:rsid w:val="00EC434B"/>
    <w:rsid w:val="00EC5054"/>
    <w:rsid w:val="00EC5833"/>
    <w:rsid w:val="00EC588D"/>
    <w:rsid w:val="00EC646F"/>
    <w:rsid w:val="00EC6F96"/>
    <w:rsid w:val="00EC7310"/>
    <w:rsid w:val="00EC7533"/>
    <w:rsid w:val="00EC7CCF"/>
    <w:rsid w:val="00ED08F8"/>
    <w:rsid w:val="00ED1E8C"/>
    <w:rsid w:val="00ED2041"/>
    <w:rsid w:val="00ED227F"/>
    <w:rsid w:val="00ED25B9"/>
    <w:rsid w:val="00ED28DA"/>
    <w:rsid w:val="00ED31AB"/>
    <w:rsid w:val="00ED3507"/>
    <w:rsid w:val="00ED35B6"/>
    <w:rsid w:val="00ED38DA"/>
    <w:rsid w:val="00ED3B9B"/>
    <w:rsid w:val="00ED43AC"/>
    <w:rsid w:val="00ED527A"/>
    <w:rsid w:val="00ED548B"/>
    <w:rsid w:val="00ED59E7"/>
    <w:rsid w:val="00ED5C58"/>
    <w:rsid w:val="00ED606B"/>
    <w:rsid w:val="00ED6091"/>
    <w:rsid w:val="00ED6376"/>
    <w:rsid w:val="00ED6A4C"/>
    <w:rsid w:val="00ED71B5"/>
    <w:rsid w:val="00ED75AC"/>
    <w:rsid w:val="00ED7ADA"/>
    <w:rsid w:val="00ED7E8F"/>
    <w:rsid w:val="00EE050B"/>
    <w:rsid w:val="00EE0640"/>
    <w:rsid w:val="00EE06E0"/>
    <w:rsid w:val="00EE0830"/>
    <w:rsid w:val="00EE0B4B"/>
    <w:rsid w:val="00EE1437"/>
    <w:rsid w:val="00EE2C8E"/>
    <w:rsid w:val="00EE2CF5"/>
    <w:rsid w:val="00EE2D95"/>
    <w:rsid w:val="00EE3051"/>
    <w:rsid w:val="00EE30AF"/>
    <w:rsid w:val="00EE3AEC"/>
    <w:rsid w:val="00EE3C13"/>
    <w:rsid w:val="00EE411D"/>
    <w:rsid w:val="00EE452A"/>
    <w:rsid w:val="00EE4A2A"/>
    <w:rsid w:val="00EE539B"/>
    <w:rsid w:val="00EE5EB7"/>
    <w:rsid w:val="00EE6206"/>
    <w:rsid w:val="00EE689E"/>
    <w:rsid w:val="00EE6FA6"/>
    <w:rsid w:val="00EE7257"/>
    <w:rsid w:val="00EE74EC"/>
    <w:rsid w:val="00EE7B93"/>
    <w:rsid w:val="00EE7E85"/>
    <w:rsid w:val="00EF027B"/>
    <w:rsid w:val="00EF0AE4"/>
    <w:rsid w:val="00EF0B0F"/>
    <w:rsid w:val="00EF100D"/>
    <w:rsid w:val="00EF1355"/>
    <w:rsid w:val="00EF1834"/>
    <w:rsid w:val="00EF1BD5"/>
    <w:rsid w:val="00EF1D48"/>
    <w:rsid w:val="00EF21E1"/>
    <w:rsid w:val="00EF2AD1"/>
    <w:rsid w:val="00EF3502"/>
    <w:rsid w:val="00EF3510"/>
    <w:rsid w:val="00EF4A7B"/>
    <w:rsid w:val="00EF4B1B"/>
    <w:rsid w:val="00EF504C"/>
    <w:rsid w:val="00EF5A82"/>
    <w:rsid w:val="00EF65F5"/>
    <w:rsid w:val="00EF6A7D"/>
    <w:rsid w:val="00EF6BFD"/>
    <w:rsid w:val="00EF7AA1"/>
    <w:rsid w:val="00EF7FAE"/>
    <w:rsid w:val="00F0047A"/>
    <w:rsid w:val="00F019FA"/>
    <w:rsid w:val="00F02B09"/>
    <w:rsid w:val="00F03BE7"/>
    <w:rsid w:val="00F04692"/>
    <w:rsid w:val="00F04DE7"/>
    <w:rsid w:val="00F04FEF"/>
    <w:rsid w:val="00F0600D"/>
    <w:rsid w:val="00F06555"/>
    <w:rsid w:val="00F06AAD"/>
    <w:rsid w:val="00F06BF9"/>
    <w:rsid w:val="00F06C45"/>
    <w:rsid w:val="00F07219"/>
    <w:rsid w:val="00F07355"/>
    <w:rsid w:val="00F076A8"/>
    <w:rsid w:val="00F07BA4"/>
    <w:rsid w:val="00F07BD9"/>
    <w:rsid w:val="00F1015D"/>
    <w:rsid w:val="00F108BA"/>
    <w:rsid w:val="00F110EB"/>
    <w:rsid w:val="00F11734"/>
    <w:rsid w:val="00F11B72"/>
    <w:rsid w:val="00F120BE"/>
    <w:rsid w:val="00F120CB"/>
    <w:rsid w:val="00F125BE"/>
    <w:rsid w:val="00F1263B"/>
    <w:rsid w:val="00F12AF4"/>
    <w:rsid w:val="00F131FA"/>
    <w:rsid w:val="00F133BB"/>
    <w:rsid w:val="00F144F5"/>
    <w:rsid w:val="00F14611"/>
    <w:rsid w:val="00F1462A"/>
    <w:rsid w:val="00F14848"/>
    <w:rsid w:val="00F14903"/>
    <w:rsid w:val="00F15109"/>
    <w:rsid w:val="00F153B9"/>
    <w:rsid w:val="00F15643"/>
    <w:rsid w:val="00F15E0E"/>
    <w:rsid w:val="00F171AF"/>
    <w:rsid w:val="00F17F2F"/>
    <w:rsid w:val="00F20209"/>
    <w:rsid w:val="00F203E0"/>
    <w:rsid w:val="00F20C9A"/>
    <w:rsid w:val="00F20DC6"/>
    <w:rsid w:val="00F20E62"/>
    <w:rsid w:val="00F21058"/>
    <w:rsid w:val="00F21814"/>
    <w:rsid w:val="00F21FA0"/>
    <w:rsid w:val="00F225D7"/>
    <w:rsid w:val="00F22767"/>
    <w:rsid w:val="00F22BF3"/>
    <w:rsid w:val="00F22E02"/>
    <w:rsid w:val="00F23125"/>
    <w:rsid w:val="00F23500"/>
    <w:rsid w:val="00F235F3"/>
    <w:rsid w:val="00F24CBA"/>
    <w:rsid w:val="00F259E7"/>
    <w:rsid w:val="00F25C26"/>
    <w:rsid w:val="00F25D1E"/>
    <w:rsid w:val="00F25FE3"/>
    <w:rsid w:val="00F2614C"/>
    <w:rsid w:val="00F2698E"/>
    <w:rsid w:val="00F26DA1"/>
    <w:rsid w:val="00F26F54"/>
    <w:rsid w:val="00F273EE"/>
    <w:rsid w:val="00F27F43"/>
    <w:rsid w:val="00F30249"/>
    <w:rsid w:val="00F306C6"/>
    <w:rsid w:val="00F30E8A"/>
    <w:rsid w:val="00F30F37"/>
    <w:rsid w:val="00F31B68"/>
    <w:rsid w:val="00F32522"/>
    <w:rsid w:val="00F33131"/>
    <w:rsid w:val="00F336B7"/>
    <w:rsid w:val="00F33BE2"/>
    <w:rsid w:val="00F33D01"/>
    <w:rsid w:val="00F342D4"/>
    <w:rsid w:val="00F35AEE"/>
    <w:rsid w:val="00F35ED4"/>
    <w:rsid w:val="00F361AB"/>
    <w:rsid w:val="00F362B3"/>
    <w:rsid w:val="00F368BA"/>
    <w:rsid w:val="00F36ED5"/>
    <w:rsid w:val="00F37A0A"/>
    <w:rsid w:val="00F37F70"/>
    <w:rsid w:val="00F404D1"/>
    <w:rsid w:val="00F40BBD"/>
    <w:rsid w:val="00F41641"/>
    <w:rsid w:val="00F41818"/>
    <w:rsid w:val="00F42618"/>
    <w:rsid w:val="00F42832"/>
    <w:rsid w:val="00F43294"/>
    <w:rsid w:val="00F43DDE"/>
    <w:rsid w:val="00F4400E"/>
    <w:rsid w:val="00F44473"/>
    <w:rsid w:val="00F445B2"/>
    <w:rsid w:val="00F4478D"/>
    <w:rsid w:val="00F44A48"/>
    <w:rsid w:val="00F44DD7"/>
    <w:rsid w:val="00F45223"/>
    <w:rsid w:val="00F455D2"/>
    <w:rsid w:val="00F455FD"/>
    <w:rsid w:val="00F4582D"/>
    <w:rsid w:val="00F45D6B"/>
    <w:rsid w:val="00F45EE1"/>
    <w:rsid w:val="00F464AC"/>
    <w:rsid w:val="00F4681F"/>
    <w:rsid w:val="00F47610"/>
    <w:rsid w:val="00F4789A"/>
    <w:rsid w:val="00F478FE"/>
    <w:rsid w:val="00F50F5B"/>
    <w:rsid w:val="00F5116B"/>
    <w:rsid w:val="00F5190E"/>
    <w:rsid w:val="00F51C59"/>
    <w:rsid w:val="00F52515"/>
    <w:rsid w:val="00F52FFC"/>
    <w:rsid w:val="00F54095"/>
    <w:rsid w:val="00F54B1A"/>
    <w:rsid w:val="00F5560F"/>
    <w:rsid w:val="00F563C1"/>
    <w:rsid w:val="00F56AE3"/>
    <w:rsid w:val="00F56ED8"/>
    <w:rsid w:val="00F60A9E"/>
    <w:rsid w:val="00F61268"/>
    <w:rsid w:val="00F61B06"/>
    <w:rsid w:val="00F61B4D"/>
    <w:rsid w:val="00F61F19"/>
    <w:rsid w:val="00F63288"/>
    <w:rsid w:val="00F63ED2"/>
    <w:rsid w:val="00F64540"/>
    <w:rsid w:val="00F64FE5"/>
    <w:rsid w:val="00F653C3"/>
    <w:rsid w:val="00F66467"/>
    <w:rsid w:val="00F66AE1"/>
    <w:rsid w:val="00F66F98"/>
    <w:rsid w:val="00F6776B"/>
    <w:rsid w:val="00F67B5A"/>
    <w:rsid w:val="00F67C91"/>
    <w:rsid w:val="00F70287"/>
    <w:rsid w:val="00F70309"/>
    <w:rsid w:val="00F70762"/>
    <w:rsid w:val="00F70BF8"/>
    <w:rsid w:val="00F715B3"/>
    <w:rsid w:val="00F71600"/>
    <w:rsid w:val="00F7169A"/>
    <w:rsid w:val="00F71A07"/>
    <w:rsid w:val="00F71B17"/>
    <w:rsid w:val="00F71C9D"/>
    <w:rsid w:val="00F71D66"/>
    <w:rsid w:val="00F71F71"/>
    <w:rsid w:val="00F725B7"/>
    <w:rsid w:val="00F7268F"/>
    <w:rsid w:val="00F72B59"/>
    <w:rsid w:val="00F73863"/>
    <w:rsid w:val="00F744FD"/>
    <w:rsid w:val="00F7544D"/>
    <w:rsid w:val="00F7546B"/>
    <w:rsid w:val="00F75727"/>
    <w:rsid w:val="00F75B29"/>
    <w:rsid w:val="00F75DC7"/>
    <w:rsid w:val="00F76A28"/>
    <w:rsid w:val="00F76AC7"/>
    <w:rsid w:val="00F76C53"/>
    <w:rsid w:val="00F7736B"/>
    <w:rsid w:val="00F773AF"/>
    <w:rsid w:val="00F77A18"/>
    <w:rsid w:val="00F77A1D"/>
    <w:rsid w:val="00F8119B"/>
    <w:rsid w:val="00F81443"/>
    <w:rsid w:val="00F81658"/>
    <w:rsid w:val="00F817A8"/>
    <w:rsid w:val="00F81953"/>
    <w:rsid w:val="00F81C21"/>
    <w:rsid w:val="00F82762"/>
    <w:rsid w:val="00F828B3"/>
    <w:rsid w:val="00F83200"/>
    <w:rsid w:val="00F838E8"/>
    <w:rsid w:val="00F8402E"/>
    <w:rsid w:val="00F8416E"/>
    <w:rsid w:val="00F845AA"/>
    <w:rsid w:val="00F845EC"/>
    <w:rsid w:val="00F8487D"/>
    <w:rsid w:val="00F84B52"/>
    <w:rsid w:val="00F84DEC"/>
    <w:rsid w:val="00F84F9C"/>
    <w:rsid w:val="00F858CB"/>
    <w:rsid w:val="00F86393"/>
    <w:rsid w:val="00F865B0"/>
    <w:rsid w:val="00F86B26"/>
    <w:rsid w:val="00F86EBB"/>
    <w:rsid w:val="00F87683"/>
    <w:rsid w:val="00F87946"/>
    <w:rsid w:val="00F87EEF"/>
    <w:rsid w:val="00F900AD"/>
    <w:rsid w:val="00F90369"/>
    <w:rsid w:val="00F905EA"/>
    <w:rsid w:val="00F90A6B"/>
    <w:rsid w:val="00F91383"/>
    <w:rsid w:val="00F9171D"/>
    <w:rsid w:val="00F91CA6"/>
    <w:rsid w:val="00F922F0"/>
    <w:rsid w:val="00F92872"/>
    <w:rsid w:val="00F92D08"/>
    <w:rsid w:val="00F939B0"/>
    <w:rsid w:val="00F93BD8"/>
    <w:rsid w:val="00F940C9"/>
    <w:rsid w:val="00F94813"/>
    <w:rsid w:val="00F94AEF"/>
    <w:rsid w:val="00F94C16"/>
    <w:rsid w:val="00F972AA"/>
    <w:rsid w:val="00FA031D"/>
    <w:rsid w:val="00FA0563"/>
    <w:rsid w:val="00FA09C2"/>
    <w:rsid w:val="00FA1127"/>
    <w:rsid w:val="00FA1ABA"/>
    <w:rsid w:val="00FA1C3A"/>
    <w:rsid w:val="00FA20F7"/>
    <w:rsid w:val="00FA3758"/>
    <w:rsid w:val="00FA3FCE"/>
    <w:rsid w:val="00FA5159"/>
    <w:rsid w:val="00FA51CC"/>
    <w:rsid w:val="00FA5CE3"/>
    <w:rsid w:val="00FA5D8B"/>
    <w:rsid w:val="00FA61EE"/>
    <w:rsid w:val="00FA6CDF"/>
    <w:rsid w:val="00FA6EA5"/>
    <w:rsid w:val="00FA70E6"/>
    <w:rsid w:val="00FA75B3"/>
    <w:rsid w:val="00FA79E1"/>
    <w:rsid w:val="00FA7B44"/>
    <w:rsid w:val="00FB0927"/>
    <w:rsid w:val="00FB0B21"/>
    <w:rsid w:val="00FB0B82"/>
    <w:rsid w:val="00FB0CA6"/>
    <w:rsid w:val="00FB0F52"/>
    <w:rsid w:val="00FB1270"/>
    <w:rsid w:val="00FB21AA"/>
    <w:rsid w:val="00FB22F2"/>
    <w:rsid w:val="00FB2764"/>
    <w:rsid w:val="00FB2A2C"/>
    <w:rsid w:val="00FB31F1"/>
    <w:rsid w:val="00FB3592"/>
    <w:rsid w:val="00FB3909"/>
    <w:rsid w:val="00FB3D26"/>
    <w:rsid w:val="00FB45AE"/>
    <w:rsid w:val="00FB478E"/>
    <w:rsid w:val="00FB4A80"/>
    <w:rsid w:val="00FB4CEA"/>
    <w:rsid w:val="00FB5116"/>
    <w:rsid w:val="00FB5361"/>
    <w:rsid w:val="00FB5E87"/>
    <w:rsid w:val="00FB5EA6"/>
    <w:rsid w:val="00FB60B2"/>
    <w:rsid w:val="00FB6180"/>
    <w:rsid w:val="00FB697D"/>
    <w:rsid w:val="00FB6E67"/>
    <w:rsid w:val="00FB724C"/>
    <w:rsid w:val="00FB78E0"/>
    <w:rsid w:val="00FB7B15"/>
    <w:rsid w:val="00FB7F78"/>
    <w:rsid w:val="00FC0431"/>
    <w:rsid w:val="00FC0591"/>
    <w:rsid w:val="00FC0699"/>
    <w:rsid w:val="00FC0E22"/>
    <w:rsid w:val="00FC1365"/>
    <w:rsid w:val="00FC15A8"/>
    <w:rsid w:val="00FC1DAB"/>
    <w:rsid w:val="00FC28FE"/>
    <w:rsid w:val="00FC2C68"/>
    <w:rsid w:val="00FC302D"/>
    <w:rsid w:val="00FC446B"/>
    <w:rsid w:val="00FC4914"/>
    <w:rsid w:val="00FC4A69"/>
    <w:rsid w:val="00FC4FEF"/>
    <w:rsid w:val="00FC5028"/>
    <w:rsid w:val="00FC5533"/>
    <w:rsid w:val="00FC5FBB"/>
    <w:rsid w:val="00FC665A"/>
    <w:rsid w:val="00FC71C8"/>
    <w:rsid w:val="00FC73B3"/>
    <w:rsid w:val="00FC73BC"/>
    <w:rsid w:val="00FC7949"/>
    <w:rsid w:val="00FC7A9C"/>
    <w:rsid w:val="00FD020E"/>
    <w:rsid w:val="00FD09F5"/>
    <w:rsid w:val="00FD0A93"/>
    <w:rsid w:val="00FD0BD7"/>
    <w:rsid w:val="00FD1D3D"/>
    <w:rsid w:val="00FD25AE"/>
    <w:rsid w:val="00FD2683"/>
    <w:rsid w:val="00FD285C"/>
    <w:rsid w:val="00FD2C84"/>
    <w:rsid w:val="00FD3DB7"/>
    <w:rsid w:val="00FD3DC8"/>
    <w:rsid w:val="00FD3E43"/>
    <w:rsid w:val="00FD4BC2"/>
    <w:rsid w:val="00FD4D40"/>
    <w:rsid w:val="00FD51BC"/>
    <w:rsid w:val="00FD5BB1"/>
    <w:rsid w:val="00FD5DEE"/>
    <w:rsid w:val="00FD6B91"/>
    <w:rsid w:val="00FD6C7B"/>
    <w:rsid w:val="00FE016D"/>
    <w:rsid w:val="00FE01D9"/>
    <w:rsid w:val="00FE0C34"/>
    <w:rsid w:val="00FE0C61"/>
    <w:rsid w:val="00FE0D53"/>
    <w:rsid w:val="00FE153D"/>
    <w:rsid w:val="00FE2213"/>
    <w:rsid w:val="00FE24AB"/>
    <w:rsid w:val="00FE27B4"/>
    <w:rsid w:val="00FE29C9"/>
    <w:rsid w:val="00FE31EB"/>
    <w:rsid w:val="00FE3FC1"/>
    <w:rsid w:val="00FE4A2F"/>
    <w:rsid w:val="00FE4E5C"/>
    <w:rsid w:val="00FE5C45"/>
    <w:rsid w:val="00FE6C98"/>
    <w:rsid w:val="00FE738F"/>
    <w:rsid w:val="00FE794E"/>
    <w:rsid w:val="00FF09C3"/>
    <w:rsid w:val="00FF1BC0"/>
    <w:rsid w:val="00FF1DA9"/>
    <w:rsid w:val="00FF21EB"/>
    <w:rsid w:val="00FF2547"/>
    <w:rsid w:val="00FF2635"/>
    <w:rsid w:val="00FF3267"/>
    <w:rsid w:val="00FF37CC"/>
    <w:rsid w:val="00FF3C40"/>
    <w:rsid w:val="00FF4139"/>
    <w:rsid w:val="00FF4179"/>
    <w:rsid w:val="00FF4365"/>
    <w:rsid w:val="00FF4808"/>
    <w:rsid w:val="00FF489F"/>
    <w:rsid w:val="00FF4FC3"/>
    <w:rsid w:val="00FF52A5"/>
    <w:rsid w:val="00FF56DD"/>
    <w:rsid w:val="00FF57FD"/>
    <w:rsid w:val="00FF596B"/>
    <w:rsid w:val="00FF5D5D"/>
    <w:rsid w:val="00FF5E9E"/>
    <w:rsid w:val="00FF5F64"/>
    <w:rsid w:val="00FF66A3"/>
    <w:rsid w:val="00FF7560"/>
    <w:rsid w:val="00FF7A68"/>
    <w:rsid w:val="00FF7DDA"/>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FDC1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1" w:uiPriority="99"/>
    <w:lsdException w:name="index 2"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Body Text"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annotation subject" w:uiPriority="99"/>
    <w:lsdException w:name="No List" w:uiPriority="99"/>
    <w:lsdException w:name="Table Grid"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2B2A"/>
    <w:pPr>
      <w:keepLines/>
      <w:jc w:val="both"/>
    </w:pPr>
    <w:rPr>
      <w:rFonts w:ascii="Arial" w:hAnsi="Arial"/>
      <w:lang w:val="en-GB"/>
    </w:rPr>
  </w:style>
  <w:style w:type="paragraph" w:styleId="Heading1">
    <w:name w:val="heading 1"/>
    <w:basedOn w:val="Normal"/>
    <w:next w:val="Normal"/>
    <w:link w:val="Heading1Char"/>
    <w:autoRedefine/>
    <w:qFormat/>
    <w:rsid w:val="00FC0591"/>
    <w:pPr>
      <w:numPr>
        <w:numId w:val="5"/>
      </w:numPr>
      <w:pBdr>
        <w:top w:val="single" w:sz="4" w:space="1" w:color="auto"/>
        <w:left w:val="single" w:sz="4" w:space="4" w:color="auto"/>
        <w:bottom w:val="single" w:sz="4" w:space="1" w:color="auto"/>
        <w:right w:val="single" w:sz="4" w:space="4" w:color="auto"/>
      </w:pBdr>
      <w:tabs>
        <w:tab w:val="left" w:pos="549"/>
      </w:tabs>
      <w:spacing w:before="240" w:after="120"/>
      <w:ind w:left="851" w:hanging="869"/>
      <w:jc w:val="left"/>
      <w:outlineLvl w:val="0"/>
    </w:pPr>
    <w:rPr>
      <w:b/>
      <w:kern w:val="28"/>
      <w:sz w:val="32"/>
    </w:rPr>
  </w:style>
  <w:style w:type="paragraph" w:styleId="Heading2">
    <w:name w:val="heading 2"/>
    <w:basedOn w:val="Normal"/>
    <w:next w:val="Normal"/>
    <w:link w:val="Heading2Char1"/>
    <w:autoRedefine/>
    <w:qFormat/>
    <w:rsid w:val="00FA5CE3"/>
    <w:pPr>
      <w:tabs>
        <w:tab w:val="left" w:pos="6498"/>
      </w:tabs>
      <w:spacing w:before="240" w:after="120"/>
      <w:jc w:val="left"/>
      <w:outlineLvl w:val="1"/>
    </w:pPr>
    <w:rPr>
      <w:rFonts w:eastAsia="SymbolOOEnc"/>
      <w:iCs/>
      <w:sz w:val="32"/>
      <w:szCs w:val="32"/>
      <w:lang w:val="en-US"/>
    </w:rPr>
  </w:style>
  <w:style w:type="paragraph" w:styleId="Heading3">
    <w:name w:val="heading 3"/>
    <w:basedOn w:val="Normal"/>
    <w:next w:val="BodyText"/>
    <w:link w:val="Heading3Char"/>
    <w:autoRedefine/>
    <w:qFormat/>
    <w:rsid w:val="004730E0"/>
    <w:pPr>
      <w:spacing w:before="240" w:after="240"/>
      <w:contextualSpacing/>
      <w:outlineLvl w:val="2"/>
    </w:pPr>
    <w:rPr>
      <w:rFonts w:eastAsia="SymbolOOEnc"/>
      <w:bCs/>
      <w:iCs/>
      <w:sz w:val="24"/>
      <w:lang w:val="en-US"/>
    </w:rPr>
  </w:style>
  <w:style w:type="paragraph" w:styleId="Heading4">
    <w:name w:val="heading 4"/>
    <w:basedOn w:val="Normal"/>
    <w:next w:val="Normal"/>
    <w:qFormat/>
    <w:rsid w:val="009A6126"/>
    <w:pPr>
      <w:spacing w:before="120"/>
      <w:outlineLvl w:val="3"/>
    </w:pPr>
    <w:rPr>
      <w:b/>
      <w:lang w:val="de-DE"/>
    </w:rPr>
  </w:style>
  <w:style w:type="paragraph" w:styleId="Heading5">
    <w:name w:val="heading 5"/>
    <w:basedOn w:val="Normal"/>
    <w:next w:val="BodyText"/>
    <w:autoRedefine/>
    <w:qFormat/>
    <w:rsid w:val="00087A5F"/>
    <w:pPr>
      <w:spacing w:before="240" w:after="60"/>
      <w:jc w:val="left"/>
      <w:outlineLvl w:val="4"/>
    </w:pPr>
    <w:rPr>
      <w:rFonts w:eastAsia="Arial Unicode MS" w:cs="Arial"/>
      <w:b/>
      <w:snapToGrid w:val="0"/>
      <w:lang w:val="en-US"/>
    </w:rPr>
  </w:style>
  <w:style w:type="paragraph" w:styleId="Heading6">
    <w:name w:val="heading 6"/>
    <w:basedOn w:val="Normal"/>
    <w:next w:val="Normal"/>
    <w:qFormat/>
    <w:rsid w:val="009A6126"/>
    <w:pPr>
      <w:spacing w:before="240" w:after="60"/>
      <w:outlineLvl w:val="5"/>
    </w:pPr>
    <w:rPr>
      <w:b/>
      <w:sz w:val="22"/>
    </w:rPr>
  </w:style>
  <w:style w:type="paragraph" w:styleId="Heading7">
    <w:name w:val="heading 7"/>
    <w:basedOn w:val="Normal"/>
    <w:next w:val="Normal"/>
    <w:qFormat/>
    <w:rsid w:val="009A6126"/>
    <w:pPr>
      <w:spacing w:before="240" w:after="60"/>
      <w:outlineLvl w:val="6"/>
    </w:pPr>
  </w:style>
  <w:style w:type="paragraph" w:styleId="Heading8">
    <w:name w:val="heading 8"/>
    <w:basedOn w:val="Normal"/>
    <w:next w:val="Normal"/>
    <w:qFormat/>
    <w:rsid w:val="009A6126"/>
    <w:pPr>
      <w:spacing w:before="240" w:after="60"/>
      <w:outlineLvl w:val="7"/>
    </w:pPr>
    <w:rPr>
      <w:i/>
    </w:rPr>
  </w:style>
  <w:style w:type="paragraph" w:styleId="Heading9">
    <w:name w:val="heading 9"/>
    <w:basedOn w:val="Normal"/>
    <w:next w:val="Normal"/>
    <w:qFormat/>
    <w:rsid w:val="009A6126"/>
    <w:pPr>
      <w:spacing w:before="240" w:after="60"/>
      <w:outlineLvl w:val="8"/>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rCar7">
    <w:name w:val="Car Car7"/>
    <w:rsid w:val="009A6126"/>
    <w:rPr>
      <w:rFonts w:ascii="Arial" w:hAnsi="Arial"/>
      <w:iCs/>
      <w:sz w:val="28"/>
      <w:lang w:val="en-GB" w:eastAsia="en-US" w:bidi="ar-SA"/>
    </w:rPr>
  </w:style>
  <w:style w:type="character" w:customStyle="1" w:styleId="CarCar6">
    <w:name w:val="Car Car6"/>
    <w:rsid w:val="009A6126"/>
    <w:rPr>
      <w:rFonts w:ascii="Arial" w:hAnsi="Arial"/>
      <w:bCs/>
      <w:i/>
      <w:iCs/>
      <w:sz w:val="26"/>
      <w:lang w:val="en-GB" w:eastAsia="en-US" w:bidi="ar-SA"/>
    </w:rPr>
  </w:style>
  <w:style w:type="character" w:styleId="CommentReference">
    <w:name w:val="annotation reference"/>
    <w:uiPriority w:val="99"/>
    <w:semiHidden/>
    <w:rsid w:val="009A6126"/>
    <w:rPr>
      <w:sz w:val="16"/>
    </w:rPr>
  </w:style>
  <w:style w:type="paragraph" w:styleId="CommentText">
    <w:name w:val="annotation text"/>
    <w:basedOn w:val="Normal"/>
    <w:link w:val="CommentTextChar"/>
    <w:uiPriority w:val="99"/>
    <w:semiHidden/>
    <w:rsid w:val="009A6126"/>
  </w:style>
  <w:style w:type="character" w:styleId="Hyperlink">
    <w:name w:val="Hyperlink"/>
    <w:uiPriority w:val="99"/>
    <w:rsid w:val="009A6126"/>
    <w:rPr>
      <w:color w:val="0000FF"/>
      <w:u w:val="single"/>
    </w:rPr>
  </w:style>
  <w:style w:type="character" w:styleId="Emphasis">
    <w:name w:val="Emphasis"/>
    <w:uiPriority w:val="20"/>
    <w:qFormat/>
    <w:rsid w:val="009A6126"/>
    <w:rPr>
      <w:i/>
    </w:rPr>
  </w:style>
  <w:style w:type="paragraph" w:styleId="Header">
    <w:name w:val="header"/>
    <w:basedOn w:val="Normal"/>
    <w:rsid w:val="009A6126"/>
    <w:pPr>
      <w:tabs>
        <w:tab w:val="center" w:pos="4536"/>
        <w:tab w:val="right" w:pos="9072"/>
      </w:tabs>
    </w:pPr>
    <w:rPr>
      <w:lang w:val="de-DE"/>
    </w:rPr>
  </w:style>
  <w:style w:type="paragraph" w:customStyle="1" w:styleId="ToDo">
    <w:name w:val="ToDo"/>
    <w:rsid w:val="009A6126"/>
    <w:rPr>
      <w:snapToGrid w:val="0"/>
      <w:lang w:val="de-DE"/>
    </w:rPr>
  </w:style>
  <w:style w:type="paragraph" w:styleId="BodyTextIndent">
    <w:name w:val="Body Text Indent"/>
    <w:basedOn w:val="Normal"/>
    <w:autoRedefine/>
    <w:rsid w:val="009A6126"/>
    <w:pPr>
      <w:ind w:left="142"/>
    </w:pPr>
    <w:rPr>
      <w:rFonts w:cs="Arial"/>
      <w:snapToGrid w:val="0"/>
      <w:lang w:val="en-US"/>
    </w:rPr>
  </w:style>
  <w:style w:type="paragraph" w:styleId="BodyText3">
    <w:name w:val="Body Text 3"/>
    <w:basedOn w:val="Normal"/>
    <w:rsid w:val="009A6126"/>
    <w:rPr>
      <w:rFonts w:ascii="Serifa BT" w:hAnsi="Serifa BT"/>
      <w:snapToGrid w:val="0"/>
      <w:color w:val="000080"/>
      <w:lang w:val="de-DE"/>
    </w:rPr>
  </w:style>
  <w:style w:type="paragraph" w:styleId="Footer">
    <w:name w:val="footer"/>
    <w:basedOn w:val="Normal"/>
    <w:rsid w:val="009A6126"/>
    <w:pPr>
      <w:tabs>
        <w:tab w:val="center" w:pos="4536"/>
        <w:tab w:val="right" w:pos="9072"/>
      </w:tabs>
    </w:pPr>
    <w:rPr>
      <w:lang w:val="de-DE"/>
    </w:rPr>
  </w:style>
  <w:style w:type="character" w:styleId="PageNumber">
    <w:name w:val="page number"/>
    <w:basedOn w:val="DefaultParagraphFont"/>
    <w:rsid w:val="009A6126"/>
  </w:style>
  <w:style w:type="paragraph" w:styleId="BodyText">
    <w:name w:val="Body Text"/>
    <w:basedOn w:val="Normal"/>
    <w:autoRedefine/>
    <w:qFormat/>
    <w:rsid w:val="00612E7B"/>
    <w:pPr>
      <w:keepLines w:val="0"/>
      <w:suppressAutoHyphens/>
      <w:spacing w:before="240" w:after="240"/>
    </w:pPr>
    <w:rPr>
      <w:snapToGrid w:val="0"/>
      <w:lang w:val="en-US"/>
    </w:rPr>
  </w:style>
  <w:style w:type="paragraph" w:styleId="BodyTextIndent2">
    <w:name w:val="Body Text Indent 2"/>
    <w:basedOn w:val="Normal"/>
    <w:rsid w:val="009A6126"/>
    <w:pPr>
      <w:pBdr>
        <w:left w:val="single" w:sz="12" w:space="4" w:color="008080"/>
      </w:pBdr>
      <w:ind w:left="142"/>
    </w:pPr>
    <w:rPr>
      <w:rFonts w:ascii="Zurich Lt BT" w:hAnsi="Zurich Lt BT"/>
      <w:snapToGrid w:val="0"/>
      <w:lang w:val="de-DE"/>
    </w:rPr>
  </w:style>
  <w:style w:type="paragraph" w:styleId="DocumentMap">
    <w:name w:val="Document Map"/>
    <w:basedOn w:val="Normal"/>
    <w:semiHidden/>
    <w:rsid w:val="009A6126"/>
    <w:pPr>
      <w:shd w:val="clear" w:color="auto" w:fill="000080"/>
    </w:pPr>
    <w:rPr>
      <w:rFonts w:ascii="Tahoma" w:hAnsi="Tahoma"/>
    </w:rPr>
  </w:style>
  <w:style w:type="paragraph" w:styleId="BodyText2">
    <w:name w:val="Body Text 2"/>
    <w:basedOn w:val="Normal"/>
    <w:rsid w:val="009A6126"/>
    <w:pPr>
      <w:spacing w:before="240" w:after="80"/>
    </w:pPr>
  </w:style>
  <w:style w:type="paragraph" w:styleId="BodyTextIndent3">
    <w:name w:val="Body Text Indent 3"/>
    <w:basedOn w:val="Normal"/>
    <w:rsid w:val="009A6126"/>
    <w:pPr>
      <w:pBdr>
        <w:left w:val="single" w:sz="12" w:space="3" w:color="008080"/>
      </w:pBdr>
      <w:ind w:left="142"/>
    </w:pPr>
    <w:rPr>
      <w:rFonts w:ascii="Zurich Lt BT" w:hAnsi="Zurich Lt BT"/>
      <w:snapToGrid w:val="0"/>
      <w:lang w:val="de-DE"/>
    </w:rPr>
  </w:style>
  <w:style w:type="character" w:customStyle="1" w:styleId="Textkrper-Einzug3Char">
    <w:name w:val="Textkörper-Einzug 3 Char"/>
    <w:rsid w:val="009A6126"/>
    <w:rPr>
      <w:rFonts w:ascii="Zurich Lt BT" w:hAnsi="Zurich Lt BT"/>
      <w:noProof w:val="0"/>
      <w:snapToGrid w:val="0"/>
      <w:sz w:val="24"/>
      <w:lang w:val="de-DE"/>
    </w:rPr>
  </w:style>
  <w:style w:type="paragraph" w:customStyle="1" w:styleId="BalloonText1">
    <w:name w:val="Balloon Text1"/>
    <w:basedOn w:val="Normal"/>
    <w:semiHidden/>
    <w:rsid w:val="009A6126"/>
    <w:rPr>
      <w:rFonts w:ascii="Tahoma" w:hAnsi="Tahoma"/>
      <w:sz w:val="16"/>
    </w:rPr>
  </w:style>
  <w:style w:type="paragraph" w:styleId="TOC2">
    <w:name w:val="toc 2"/>
    <w:basedOn w:val="Normal"/>
    <w:next w:val="Normal"/>
    <w:autoRedefine/>
    <w:uiPriority w:val="39"/>
    <w:rsid w:val="009A6126"/>
    <w:pPr>
      <w:ind w:left="240"/>
    </w:pPr>
  </w:style>
  <w:style w:type="paragraph" w:styleId="TOC1">
    <w:name w:val="toc 1"/>
    <w:basedOn w:val="Normal"/>
    <w:next w:val="Normal"/>
    <w:autoRedefine/>
    <w:uiPriority w:val="39"/>
    <w:rsid w:val="009A6126"/>
    <w:pPr>
      <w:tabs>
        <w:tab w:val="right" w:leader="dot" w:pos="9061"/>
      </w:tabs>
    </w:pPr>
    <w:rPr>
      <w:rFonts w:cs="Arial"/>
      <w:noProof/>
      <w:szCs w:val="32"/>
    </w:rPr>
  </w:style>
  <w:style w:type="paragraph" w:customStyle="1" w:styleId="Bulletedlist">
    <w:name w:val="Bulleted list"/>
    <w:basedOn w:val="Normal"/>
    <w:autoRedefine/>
    <w:qFormat/>
    <w:rsid w:val="00607305"/>
    <w:pPr>
      <w:contextualSpacing/>
    </w:pPr>
    <w:rPr>
      <w:snapToGrid w:val="0"/>
      <w:lang w:val="en-US"/>
    </w:rPr>
  </w:style>
  <w:style w:type="paragraph" w:customStyle="1" w:styleId="DefaultText">
    <w:name w:val="Default Text"/>
    <w:basedOn w:val="Normal"/>
    <w:rsid w:val="009A6126"/>
    <w:pPr>
      <w:spacing w:before="140"/>
    </w:pPr>
  </w:style>
  <w:style w:type="paragraph" w:customStyle="1" w:styleId="Time">
    <w:name w:val="Time"/>
    <w:basedOn w:val="Normal"/>
    <w:autoRedefine/>
    <w:rsid w:val="009A6126"/>
    <w:pPr>
      <w:spacing w:before="280" w:after="60"/>
      <w:jc w:val="center"/>
    </w:pPr>
    <w:rPr>
      <w:snapToGrid w:val="0"/>
    </w:rPr>
  </w:style>
  <w:style w:type="paragraph" w:customStyle="1" w:styleId="FormatvorlageTextkrper-ZeileneinzugSerifaBT12ptDunkelblau">
    <w:name w:val="Formatvorlage Textkörper-Zeileneinzug + Serifa BT 12 pt Dunkelblau"/>
    <w:basedOn w:val="BodyTextIndent"/>
    <w:rsid w:val="009A6126"/>
    <w:rPr>
      <w:rFonts w:ascii="Serifa BT" w:hAnsi="Serifa BT"/>
      <w:color w:val="000080"/>
      <w:sz w:val="24"/>
    </w:rPr>
  </w:style>
  <w:style w:type="character" w:customStyle="1" w:styleId="Textkrper-ZeileneinzugZchn">
    <w:name w:val="Textkörper-Zeileneinzug Zchn"/>
    <w:rsid w:val="009A6126"/>
    <w:rPr>
      <w:rFonts w:ascii="Zurich Lt BT" w:hAnsi="Zurich Lt BT"/>
      <w:noProof w:val="0"/>
      <w:snapToGrid w:val="0"/>
      <w:lang w:val="de-DE"/>
    </w:rPr>
  </w:style>
  <w:style w:type="character" w:customStyle="1" w:styleId="FormatvorlageTextkrper-ZeileneinzugSerifaBT12ptDunkelblauZchn">
    <w:name w:val="Formatvorlage Textkörper-Zeileneinzug + Serifa BT 12 pt Dunkelblau Zchn"/>
    <w:rsid w:val="009A6126"/>
    <w:rPr>
      <w:rFonts w:ascii="Serifa BT" w:hAnsi="Serifa BT"/>
      <w:noProof w:val="0"/>
      <w:snapToGrid w:val="0"/>
      <w:color w:val="000080"/>
      <w:sz w:val="24"/>
      <w:lang w:val="en-US"/>
    </w:rPr>
  </w:style>
  <w:style w:type="paragraph" w:styleId="TOC3">
    <w:name w:val="toc 3"/>
    <w:basedOn w:val="Normal"/>
    <w:next w:val="Normal"/>
    <w:autoRedefine/>
    <w:uiPriority w:val="39"/>
    <w:rsid w:val="001454A3"/>
    <w:pPr>
      <w:tabs>
        <w:tab w:val="right" w:leader="dot" w:pos="9061"/>
      </w:tabs>
      <w:ind w:left="480"/>
    </w:pPr>
    <w:rPr>
      <w:noProof/>
    </w:rPr>
  </w:style>
  <w:style w:type="paragraph" w:customStyle="1" w:styleId="CommentSubject1">
    <w:name w:val="Comment Subject1"/>
    <w:basedOn w:val="CommentText"/>
    <w:next w:val="CommentText"/>
    <w:semiHidden/>
    <w:rsid w:val="009A6126"/>
    <w:rPr>
      <w:b/>
    </w:rPr>
  </w:style>
  <w:style w:type="paragraph" w:customStyle="1" w:styleId="FormatvorlageTextkrper-ZeileneinzugSerifaBT12ptDunkelblauLinks">
    <w:name w:val="Formatvorlage Textkörper-Zeileneinzug + Serifa BT 12 pt Dunkelblau Links..."/>
    <w:basedOn w:val="BodyTextIndent"/>
    <w:rsid w:val="009A6126"/>
    <w:pPr>
      <w:pBdr>
        <w:left w:val="single" w:sz="12" w:space="4" w:color="008080"/>
      </w:pBdr>
      <w:spacing w:before="60" w:after="60"/>
    </w:pPr>
    <w:rPr>
      <w:color w:val="000080"/>
      <w:sz w:val="24"/>
    </w:rPr>
  </w:style>
  <w:style w:type="paragraph" w:customStyle="1" w:styleId="FormatvorlageTextkrper-ZeileneinzugLinksEinfacheeinfarbigeLinie">
    <w:name w:val="Formatvorlage Textkörper-Zeileneinzug + Links: (Einfache einfarbige Linie ..."/>
    <w:basedOn w:val="BodyTextIndent"/>
    <w:rsid w:val="009A6126"/>
    <w:pPr>
      <w:pBdr>
        <w:left w:val="single" w:sz="12" w:space="4" w:color="008080"/>
      </w:pBdr>
      <w:spacing w:before="60" w:after="60"/>
    </w:pPr>
  </w:style>
  <w:style w:type="character" w:customStyle="1" w:styleId="StrongSTRONG">
    <w:name w:val="Strong (STRONG)"/>
    <w:rsid w:val="009A6126"/>
    <w:rPr>
      <w:rFonts w:ascii="Times New Roman" w:hAnsi="Times New Roman"/>
      <w:b/>
      <w:i/>
      <w:color w:val="auto"/>
      <w:spacing w:val="0"/>
      <w:sz w:val="24"/>
    </w:rPr>
  </w:style>
  <w:style w:type="paragraph" w:customStyle="1" w:styleId="TextkrperinlineHeader">
    <w:name w:val="Textkörper inline Header"/>
    <w:basedOn w:val="FormatvorlageTextkrper-ZeileneinzugSerifaBT12ptDunkelblauLinks"/>
    <w:rsid w:val="009A6126"/>
  </w:style>
  <w:style w:type="paragraph" w:styleId="Index1">
    <w:name w:val="index 1"/>
    <w:basedOn w:val="Normal"/>
    <w:next w:val="Normal"/>
    <w:autoRedefine/>
    <w:uiPriority w:val="99"/>
    <w:semiHidden/>
    <w:rsid w:val="00853FCA"/>
    <w:pPr>
      <w:tabs>
        <w:tab w:val="right" w:leader="dot" w:pos="3960"/>
        <w:tab w:val="right" w:pos="4165"/>
      </w:tabs>
      <w:ind w:left="245" w:right="230" w:hanging="245"/>
    </w:pPr>
  </w:style>
  <w:style w:type="paragraph" w:styleId="Index2">
    <w:name w:val="index 2"/>
    <w:basedOn w:val="Normal"/>
    <w:next w:val="Normal"/>
    <w:autoRedefine/>
    <w:uiPriority w:val="99"/>
    <w:semiHidden/>
    <w:rsid w:val="009A6126"/>
    <w:pPr>
      <w:ind w:left="480" w:hanging="240"/>
    </w:pPr>
  </w:style>
  <w:style w:type="paragraph" w:customStyle="1" w:styleId="BalloonText3">
    <w:name w:val="Balloon Text3"/>
    <w:basedOn w:val="Normal"/>
    <w:semiHidden/>
    <w:rsid w:val="009A6126"/>
    <w:rPr>
      <w:rFonts w:ascii="Tahoma" w:hAnsi="Tahoma"/>
      <w:sz w:val="16"/>
    </w:rPr>
  </w:style>
  <w:style w:type="paragraph" w:styleId="TableofFigures">
    <w:name w:val="table of figures"/>
    <w:basedOn w:val="Normal"/>
    <w:next w:val="Normal"/>
    <w:semiHidden/>
    <w:rsid w:val="009A6126"/>
  </w:style>
  <w:style w:type="paragraph" w:styleId="Salutation">
    <w:name w:val="Salutation"/>
    <w:basedOn w:val="Normal"/>
    <w:next w:val="Normal"/>
    <w:rsid w:val="009A6126"/>
  </w:style>
  <w:style w:type="paragraph" w:styleId="ListBullet">
    <w:name w:val="List Bullet"/>
    <w:basedOn w:val="Normal"/>
    <w:rsid w:val="009A6126"/>
    <w:pPr>
      <w:tabs>
        <w:tab w:val="num" w:pos="360"/>
      </w:tabs>
      <w:ind w:left="360" w:hanging="360"/>
    </w:pPr>
  </w:style>
  <w:style w:type="paragraph" w:styleId="ListBullet2">
    <w:name w:val="List Bullet 2"/>
    <w:basedOn w:val="Normal"/>
    <w:rsid w:val="009A6126"/>
    <w:pPr>
      <w:tabs>
        <w:tab w:val="num" w:pos="720"/>
      </w:tabs>
      <w:ind w:left="720" w:hanging="360"/>
    </w:pPr>
  </w:style>
  <w:style w:type="paragraph" w:styleId="ListBullet3">
    <w:name w:val="List Bullet 3"/>
    <w:basedOn w:val="Normal"/>
    <w:rsid w:val="009A6126"/>
    <w:pPr>
      <w:tabs>
        <w:tab w:val="num" w:pos="1080"/>
      </w:tabs>
      <w:ind w:left="1080" w:hanging="360"/>
    </w:pPr>
  </w:style>
  <w:style w:type="paragraph" w:styleId="ListBullet4">
    <w:name w:val="List Bullet 4"/>
    <w:basedOn w:val="Normal"/>
    <w:rsid w:val="009A6126"/>
    <w:pPr>
      <w:tabs>
        <w:tab w:val="num" w:pos="1440"/>
      </w:tabs>
      <w:ind w:left="1440" w:hanging="360"/>
    </w:pPr>
  </w:style>
  <w:style w:type="paragraph" w:styleId="ListBullet5">
    <w:name w:val="List Bullet 5"/>
    <w:basedOn w:val="Normal"/>
    <w:rsid w:val="009A6126"/>
    <w:pPr>
      <w:tabs>
        <w:tab w:val="num" w:pos="1800"/>
      </w:tabs>
      <w:ind w:left="1800" w:hanging="360"/>
    </w:pPr>
  </w:style>
  <w:style w:type="paragraph" w:styleId="Caption">
    <w:name w:val="caption"/>
    <w:basedOn w:val="Normal"/>
    <w:next w:val="Normal"/>
    <w:autoRedefine/>
    <w:qFormat/>
    <w:rsid w:val="00F900AD"/>
    <w:pPr>
      <w:suppressAutoHyphens/>
      <w:spacing w:before="240" w:after="120"/>
    </w:pPr>
    <w:rPr>
      <w:b/>
      <w:sz w:val="24"/>
      <w:szCs w:val="24"/>
      <w:lang w:val="en-US"/>
    </w:rPr>
  </w:style>
  <w:style w:type="paragraph" w:styleId="BlockText">
    <w:name w:val="Block Text"/>
    <w:basedOn w:val="Normal"/>
    <w:rsid w:val="009A6126"/>
    <w:pPr>
      <w:spacing w:after="120"/>
      <w:ind w:left="1440" w:right="1440"/>
    </w:pPr>
  </w:style>
  <w:style w:type="paragraph" w:styleId="Date">
    <w:name w:val="Date"/>
    <w:basedOn w:val="Normal"/>
    <w:next w:val="Normal"/>
    <w:rsid w:val="009A6126"/>
  </w:style>
  <w:style w:type="paragraph" w:customStyle="1" w:styleId="E-Mail-Signatur1">
    <w:name w:val="E-Mail-Signatur1"/>
    <w:basedOn w:val="Normal"/>
    <w:rsid w:val="009A6126"/>
  </w:style>
  <w:style w:type="paragraph" w:styleId="EndnoteText">
    <w:name w:val="endnote text"/>
    <w:basedOn w:val="Normal"/>
    <w:semiHidden/>
    <w:rsid w:val="009A6126"/>
  </w:style>
  <w:style w:type="paragraph" w:styleId="NoteHeading">
    <w:name w:val="Note Heading"/>
    <w:basedOn w:val="Normal"/>
    <w:next w:val="Normal"/>
    <w:rsid w:val="009A6126"/>
  </w:style>
  <w:style w:type="paragraph" w:styleId="FootnoteText">
    <w:name w:val="footnote text"/>
    <w:basedOn w:val="Normal"/>
    <w:semiHidden/>
    <w:rsid w:val="009A6126"/>
  </w:style>
  <w:style w:type="paragraph" w:styleId="Closing">
    <w:name w:val="Closing"/>
    <w:basedOn w:val="Normal"/>
    <w:rsid w:val="009A6126"/>
    <w:pPr>
      <w:ind w:left="4320"/>
    </w:pPr>
  </w:style>
  <w:style w:type="paragraph" w:customStyle="1" w:styleId="HTMLAdresse1">
    <w:name w:val="HTML Adresse1"/>
    <w:basedOn w:val="Normal"/>
    <w:rsid w:val="009A6126"/>
    <w:rPr>
      <w:i/>
    </w:rPr>
  </w:style>
  <w:style w:type="paragraph" w:customStyle="1" w:styleId="HTMLVorformatiert1">
    <w:name w:val="HTML Vorformatiert1"/>
    <w:basedOn w:val="Normal"/>
    <w:rsid w:val="009A6126"/>
    <w:rPr>
      <w:rFonts w:ascii="Courier New" w:hAnsi="Courier New"/>
    </w:rPr>
  </w:style>
  <w:style w:type="paragraph" w:styleId="Index3">
    <w:name w:val="index 3"/>
    <w:basedOn w:val="Normal"/>
    <w:next w:val="Normal"/>
    <w:autoRedefine/>
    <w:semiHidden/>
    <w:rsid w:val="009A6126"/>
    <w:pPr>
      <w:ind w:left="720" w:hanging="240"/>
    </w:pPr>
  </w:style>
  <w:style w:type="paragraph" w:styleId="Index4">
    <w:name w:val="index 4"/>
    <w:basedOn w:val="Normal"/>
    <w:next w:val="Normal"/>
    <w:autoRedefine/>
    <w:semiHidden/>
    <w:rsid w:val="009A6126"/>
    <w:pPr>
      <w:ind w:left="960" w:hanging="240"/>
    </w:pPr>
  </w:style>
  <w:style w:type="paragraph" w:styleId="Index5">
    <w:name w:val="index 5"/>
    <w:basedOn w:val="Normal"/>
    <w:next w:val="Normal"/>
    <w:autoRedefine/>
    <w:semiHidden/>
    <w:rsid w:val="009A6126"/>
    <w:pPr>
      <w:ind w:left="1200" w:hanging="240"/>
    </w:pPr>
  </w:style>
  <w:style w:type="paragraph" w:styleId="Index6">
    <w:name w:val="index 6"/>
    <w:basedOn w:val="Normal"/>
    <w:next w:val="Normal"/>
    <w:autoRedefine/>
    <w:semiHidden/>
    <w:rsid w:val="009A6126"/>
    <w:pPr>
      <w:ind w:left="1440" w:hanging="240"/>
    </w:pPr>
  </w:style>
  <w:style w:type="paragraph" w:styleId="Index7">
    <w:name w:val="index 7"/>
    <w:basedOn w:val="Normal"/>
    <w:next w:val="Normal"/>
    <w:autoRedefine/>
    <w:semiHidden/>
    <w:rsid w:val="009A6126"/>
    <w:pPr>
      <w:ind w:left="1680" w:hanging="240"/>
    </w:pPr>
  </w:style>
  <w:style w:type="paragraph" w:styleId="Index8">
    <w:name w:val="index 8"/>
    <w:basedOn w:val="Normal"/>
    <w:next w:val="Normal"/>
    <w:autoRedefine/>
    <w:semiHidden/>
    <w:rsid w:val="009A6126"/>
    <w:pPr>
      <w:ind w:left="1920" w:hanging="240"/>
    </w:pPr>
  </w:style>
  <w:style w:type="paragraph" w:styleId="Index9">
    <w:name w:val="index 9"/>
    <w:basedOn w:val="Normal"/>
    <w:next w:val="Normal"/>
    <w:autoRedefine/>
    <w:semiHidden/>
    <w:rsid w:val="009A6126"/>
    <w:pPr>
      <w:ind w:left="2160" w:hanging="240"/>
    </w:pPr>
  </w:style>
  <w:style w:type="paragraph" w:styleId="IndexHeading">
    <w:name w:val="index heading"/>
    <w:basedOn w:val="Normal"/>
    <w:next w:val="Index1"/>
    <w:semiHidden/>
    <w:rsid w:val="009A6126"/>
    <w:rPr>
      <w:b/>
    </w:rPr>
  </w:style>
  <w:style w:type="paragraph" w:customStyle="1" w:styleId="CommentSubject3">
    <w:name w:val="Comment Subject3"/>
    <w:basedOn w:val="CommentText"/>
    <w:next w:val="CommentText"/>
    <w:semiHidden/>
    <w:rsid w:val="009A6126"/>
    <w:rPr>
      <w:b/>
    </w:rPr>
  </w:style>
  <w:style w:type="paragraph" w:styleId="List">
    <w:name w:val="List"/>
    <w:basedOn w:val="Normal"/>
    <w:rsid w:val="009A6126"/>
    <w:pPr>
      <w:ind w:left="360" w:hanging="360"/>
    </w:pPr>
  </w:style>
  <w:style w:type="paragraph" w:styleId="List2">
    <w:name w:val="List 2"/>
    <w:basedOn w:val="Normal"/>
    <w:rsid w:val="009A6126"/>
    <w:pPr>
      <w:ind w:left="720" w:hanging="360"/>
    </w:pPr>
  </w:style>
  <w:style w:type="paragraph" w:styleId="List3">
    <w:name w:val="List 3"/>
    <w:basedOn w:val="Normal"/>
    <w:rsid w:val="009A6126"/>
    <w:pPr>
      <w:ind w:left="1080" w:hanging="360"/>
    </w:pPr>
  </w:style>
  <w:style w:type="paragraph" w:styleId="List4">
    <w:name w:val="List 4"/>
    <w:basedOn w:val="Normal"/>
    <w:rsid w:val="009A6126"/>
    <w:pPr>
      <w:ind w:left="1440" w:hanging="360"/>
    </w:pPr>
  </w:style>
  <w:style w:type="paragraph" w:styleId="List5">
    <w:name w:val="List 5"/>
    <w:basedOn w:val="Normal"/>
    <w:rsid w:val="009A6126"/>
    <w:pPr>
      <w:ind w:left="1800" w:hanging="360"/>
    </w:pPr>
  </w:style>
  <w:style w:type="paragraph" w:styleId="ListContinue">
    <w:name w:val="List Continue"/>
    <w:basedOn w:val="Normal"/>
    <w:rsid w:val="009A6126"/>
    <w:pPr>
      <w:spacing w:after="120"/>
      <w:ind w:left="360"/>
    </w:pPr>
  </w:style>
  <w:style w:type="paragraph" w:styleId="ListContinue2">
    <w:name w:val="List Continue 2"/>
    <w:basedOn w:val="Normal"/>
    <w:rsid w:val="009A6126"/>
    <w:pPr>
      <w:spacing w:after="120"/>
      <w:ind w:left="720"/>
    </w:pPr>
  </w:style>
  <w:style w:type="paragraph" w:styleId="ListContinue3">
    <w:name w:val="List Continue 3"/>
    <w:basedOn w:val="Normal"/>
    <w:rsid w:val="009A6126"/>
    <w:pPr>
      <w:spacing w:after="120"/>
      <w:ind w:left="1080"/>
    </w:pPr>
  </w:style>
  <w:style w:type="paragraph" w:styleId="ListContinue4">
    <w:name w:val="List Continue 4"/>
    <w:basedOn w:val="Normal"/>
    <w:rsid w:val="009A6126"/>
    <w:pPr>
      <w:spacing w:after="120"/>
      <w:ind w:left="1440"/>
    </w:pPr>
  </w:style>
  <w:style w:type="paragraph" w:styleId="ListContinue5">
    <w:name w:val="List Continue 5"/>
    <w:basedOn w:val="Normal"/>
    <w:rsid w:val="009A6126"/>
    <w:pPr>
      <w:spacing w:after="120"/>
      <w:ind w:left="1800"/>
    </w:pPr>
  </w:style>
  <w:style w:type="paragraph" w:styleId="ListNumber">
    <w:name w:val="List Number"/>
    <w:basedOn w:val="Normal"/>
    <w:rsid w:val="009A6126"/>
    <w:pPr>
      <w:tabs>
        <w:tab w:val="num" w:pos="360"/>
      </w:tabs>
      <w:ind w:left="360" w:hanging="360"/>
    </w:pPr>
  </w:style>
  <w:style w:type="paragraph" w:styleId="ListNumber2">
    <w:name w:val="List Number 2"/>
    <w:basedOn w:val="Normal"/>
    <w:rsid w:val="009A6126"/>
    <w:pPr>
      <w:tabs>
        <w:tab w:val="num" w:pos="720"/>
      </w:tabs>
      <w:ind w:left="720" w:hanging="360"/>
    </w:pPr>
  </w:style>
  <w:style w:type="paragraph" w:styleId="ListNumber3">
    <w:name w:val="List Number 3"/>
    <w:basedOn w:val="Normal"/>
    <w:rsid w:val="009A6126"/>
    <w:pPr>
      <w:tabs>
        <w:tab w:val="num" w:pos="1080"/>
      </w:tabs>
      <w:ind w:left="1080" w:hanging="360"/>
    </w:pPr>
  </w:style>
  <w:style w:type="paragraph" w:styleId="ListNumber4">
    <w:name w:val="List Number 4"/>
    <w:basedOn w:val="Normal"/>
    <w:rsid w:val="009A6126"/>
    <w:pPr>
      <w:tabs>
        <w:tab w:val="num" w:pos="1440"/>
      </w:tabs>
      <w:ind w:left="1440" w:hanging="360"/>
    </w:pPr>
  </w:style>
  <w:style w:type="paragraph" w:styleId="ListNumber5">
    <w:name w:val="List Number 5"/>
    <w:basedOn w:val="Normal"/>
    <w:rsid w:val="009A6126"/>
    <w:pPr>
      <w:tabs>
        <w:tab w:val="num" w:pos="1800"/>
      </w:tabs>
      <w:ind w:left="1800" w:hanging="360"/>
    </w:pPr>
  </w:style>
  <w:style w:type="paragraph" w:styleId="MacroText">
    <w:name w:val="macro"/>
    <w:semiHidden/>
    <w:rsid w:val="009A6126"/>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val="en-GB"/>
    </w:rPr>
  </w:style>
  <w:style w:type="paragraph" w:styleId="MessageHeader">
    <w:name w:val="Message Header"/>
    <w:basedOn w:val="Normal"/>
    <w:rsid w:val="009A6126"/>
    <w:pPr>
      <w:pBdr>
        <w:top w:val="single" w:sz="6" w:space="1" w:color="auto"/>
        <w:left w:val="single" w:sz="6" w:space="1" w:color="auto"/>
        <w:bottom w:val="single" w:sz="6" w:space="1" w:color="auto"/>
        <w:right w:val="single" w:sz="6" w:space="1" w:color="auto"/>
      </w:pBdr>
      <w:shd w:val="pct20" w:color="auto" w:fill="auto"/>
      <w:ind w:left="1080" w:hanging="1080"/>
    </w:pPr>
  </w:style>
  <w:style w:type="paragraph" w:styleId="PlainText">
    <w:name w:val="Plain Text"/>
    <w:basedOn w:val="Normal"/>
    <w:rsid w:val="009A6126"/>
    <w:rPr>
      <w:rFonts w:ascii="Courier New" w:hAnsi="Courier New"/>
    </w:rPr>
  </w:style>
  <w:style w:type="paragraph" w:styleId="TableofAuthorities">
    <w:name w:val="table of authorities"/>
    <w:basedOn w:val="Normal"/>
    <w:next w:val="Normal"/>
    <w:semiHidden/>
    <w:rsid w:val="009A6126"/>
    <w:pPr>
      <w:ind w:left="240" w:hanging="240"/>
    </w:pPr>
  </w:style>
  <w:style w:type="paragraph" w:styleId="TOAHeading">
    <w:name w:val="toa heading"/>
    <w:basedOn w:val="Normal"/>
    <w:next w:val="Normal"/>
    <w:semiHidden/>
    <w:rsid w:val="009A6126"/>
    <w:pPr>
      <w:spacing w:before="120"/>
    </w:pPr>
    <w:rPr>
      <w:b/>
    </w:rPr>
  </w:style>
  <w:style w:type="paragraph" w:customStyle="1" w:styleId="StandardWeb1">
    <w:name w:val="Standard (Web)1"/>
    <w:basedOn w:val="Normal"/>
    <w:rsid w:val="009A6126"/>
  </w:style>
  <w:style w:type="paragraph" w:styleId="NormalIndent">
    <w:name w:val="Normal Indent"/>
    <w:basedOn w:val="Normal"/>
    <w:rsid w:val="009A6126"/>
    <w:pPr>
      <w:ind w:left="720"/>
    </w:pPr>
  </w:style>
  <w:style w:type="paragraph" w:styleId="BodyTextFirstIndent">
    <w:name w:val="Body Text First Indent"/>
    <w:basedOn w:val="BodyText"/>
    <w:rsid w:val="009A6126"/>
    <w:pPr>
      <w:spacing w:after="120"/>
      <w:ind w:firstLine="210"/>
    </w:pPr>
    <w:rPr>
      <w:rFonts w:ascii="Times New Roman" w:hAnsi="Times New Roman"/>
      <w:snapToGrid/>
      <w:lang w:val="en-GB"/>
    </w:rPr>
  </w:style>
  <w:style w:type="paragraph" w:styleId="BodyTextFirstIndent2">
    <w:name w:val="Body Text First Indent 2"/>
    <w:basedOn w:val="BodyTextIndent"/>
    <w:rsid w:val="009A6126"/>
    <w:pPr>
      <w:spacing w:after="120"/>
      <w:ind w:left="360" w:firstLine="210"/>
    </w:pPr>
    <w:rPr>
      <w:rFonts w:ascii="Times New Roman" w:hAnsi="Times New Roman"/>
      <w:snapToGrid/>
      <w:sz w:val="24"/>
      <w:lang w:val="en-GB"/>
    </w:rPr>
  </w:style>
  <w:style w:type="paragraph" w:styleId="Title">
    <w:name w:val="Title"/>
    <w:basedOn w:val="Normal"/>
    <w:qFormat/>
    <w:rsid w:val="009A6126"/>
    <w:pPr>
      <w:spacing w:before="240" w:after="60"/>
      <w:jc w:val="center"/>
      <w:outlineLvl w:val="0"/>
    </w:pPr>
    <w:rPr>
      <w:b/>
      <w:kern w:val="28"/>
      <w:sz w:val="32"/>
    </w:rPr>
  </w:style>
  <w:style w:type="paragraph" w:styleId="EnvelopeReturn">
    <w:name w:val="envelope return"/>
    <w:basedOn w:val="Normal"/>
    <w:rsid w:val="009A6126"/>
  </w:style>
  <w:style w:type="paragraph" w:styleId="EnvelopeAddress">
    <w:name w:val="envelope address"/>
    <w:basedOn w:val="Normal"/>
    <w:rsid w:val="009A6126"/>
    <w:pPr>
      <w:framePr w:w="7920" w:h="1980" w:hRule="exact" w:hSpace="180" w:wrap="auto" w:hAnchor="page" w:xAlign="center" w:yAlign="bottom"/>
      <w:ind w:left="2880"/>
    </w:pPr>
  </w:style>
  <w:style w:type="paragraph" w:styleId="Signature">
    <w:name w:val="Signature"/>
    <w:basedOn w:val="Normal"/>
    <w:rsid w:val="009A6126"/>
    <w:pPr>
      <w:ind w:left="4320"/>
    </w:pPr>
  </w:style>
  <w:style w:type="paragraph" w:styleId="Subtitle">
    <w:name w:val="Subtitle"/>
    <w:basedOn w:val="Normal"/>
    <w:qFormat/>
    <w:rsid w:val="009A6126"/>
    <w:pPr>
      <w:spacing w:after="60"/>
      <w:jc w:val="center"/>
      <w:outlineLvl w:val="1"/>
    </w:pPr>
  </w:style>
  <w:style w:type="paragraph" w:styleId="TOC4">
    <w:name w:val="toc 4"/>
    <w:basedOn w:val="Normal"/>
    <w:next w:val="Normal"/>
    <w:autoRedefine/>
    <w:uiPriority w:val="39"/>
    <w:rsid w:val="009A6126"/>
    <w:pPr>
      <w:ind w:left="720"/>
    </w:pPr>
  </w:style>
  <w:style w:type="paragraph" w:styleId="TOC5">
    <w:name w:val="toc 5"/>
    <w:basedOn w:val="Normal"/>
    <w:next w:val="Normal"/>
    <w:autoRedefine/>
    <w:uiPriority w:val="39"/>
    <w:rsid w:val="009A6126"/>
    <w:pPr>
      <w:ind w:left="960"/>
    </w:pPr>
  </w:style>
  <w:style w:type="paragraph" w:styleId="TOC6">
    <w:name w:val="toc 6"/>
    <w:basedOn w:val="Normal"/>
    <w:next w:val="Normal"/>
    <w:autoRedefine/>
    <w:uiPriority w:val="39"/>
    <w:rsid w:val="009A6126"/>
    <w:pPr>
      <w:ind w:left="1200"/>
    </w:pPr>
  </w:style>
  <w:style w:type="paragraph" w:styleId="TOC7">
    <w:name w:val="toc 7"/>
    <w:basedOn w:val="Normal"/>
    <w:next w:val="Normal"/>
    <w:autoRedefine/>
    <w:uiPriority w:val="39"/>
    <w:rsid w:val="009A6126"/>
    <w:pPr>
      <w:ind w:left="1440"/>
    </w:pPr>
  </w:style>
  <w:style w:type="paragraph" w:styleId="TOC8">
    <w:name w:val="toc 8"/>
    <w:basedOn w:val="Normal"/>
    <w:next w:val="Normal"/>
    <w:autoRedefine/>
    <w:uiPriority w:val="39"/>
    <w:rsid w:val="009A6126"/>
    <w:pPr>
      <w:ind w:left="1680"/>
    </w:pPr>
  </w:style>
  <w:style w:type="paragraph" w:styleId="TOC9">
    <w:name w:val="toc 9"/>
    <w:basedOn w:val="Normal"/>
    <w:next w:val="Normal"/>
    <w:autoRedefine/>
    <w:uiPriority w:val="39"/>
    <w:rsid w:val="009A6126"/>
    <w:pPr>
      <w:ind w:left="1920"/>
    </w:pPr>
  </w:style>
  <w:style w:type="character" w:styleId="LineNumber">
    <w:name w:val="line number"/>
    <w:basedOn w:val="DefaultParagraphFont"/>
    <w:rsid w:val="009A6126"/>
  </w:style>
  <w:style w:type="character" w:styleId="FollowedHyperlink">
    <w:name w:val="FollowedHyperlink"/>
    <w:rsid w:val="009A6126"/>
    <w:rPr>
      <w:color w:val="800080"/>
      <w:u w:val="single"/>
    </w:rPr>
  </w:style>
  <w:style w:type="paragraph" w:customStyle="1" w:styleId="BalloonText2">
    <w:name w:val="Balloon Text2"/>
    <w:basedOn w:val="Normal"/>
    <w:semiHidden/>
    <w:rsid w:val="009A6126"/>
    <w:rPr>
      <w:rFonts w:ascii="Tahoma" w:hAnsi="Tahoma"/>
      <w:sz w:val="16"/>
    </w:rPr>
  </w:style>
  <w:style w:type="paragraph" w:customStyle="1" w:styleId="T">
    <w:name w:val="T"/>
    <w:aliases w:val="Text"/>
    <w:basedOn w:val="Normal"/>
    <w:rsid w:val="009A6126"/>
    <w:pPr>
      <w:widowControl w:val="0"/>
      <w:tabs>
        <w:tab w:val="left" w:pos="360"/>
        <w:tab w:val="left" w:pos="1080"/>
        <w:tab w:val="left" w:pos="1800"/>
        <w:tab w:val="left" w:pos="2520"/>
        <w:tab w:val="left" w:pos="3240"/>
        <w:tab w:val="left" w:pos="3960"/>
        <w:tab w:val="left" w:pos="4680"/>
        <w:tab w:val="left" w:pos="5400"/>
        <w:tab w:val="left" w:pos="6120"/>
      </w:tabs>
    </w:pPr>
    <w:rPr>
      <w:rFonts w:ascii="Times" w:hAnsi="Times"/>
      <w:color w:val="000000"/>
      <w:lang w:val="en-US"/>
    </w:rPr>
  </w:style>
  <w:style w:type="paragraph" w:customStyle="1" w:styleId="CommentSubject2">
    <w:name w:val="Comment Subject2"/>
    <w:basedOn w:val="CommentText"/>
    <w:next w:val="CommentText"/>
    <w:semiHidden/>
    <w:rsid w:val="009A6126"/>
    <w:rPr>
      <w:b/>
    </w:rPr>
  </w:style>
  <w:style w:type="paragraph" w:customStyle="1" w:styleId="Sprechblasentext1">
    <w:name w:val="Sprechblasentext1"/>
    <w:basedOn w:val="Normal"/>
    <w:semiHidden/>
    <w:rsid w:val="009A6126"/>
    <w:rPr>
      <w:rFonts w:ascii="Tahoma" w:hAnsi="Tahoma" w:cs="Tahoma"/>
      <w:sz w:val="16"/>
      <w:szCs w:val="16"/>
    </w:rPr>
  </w:style>
  <w:style w:type="character" w:styleId="FootnoteReference">
    <w:name w:val="footnote reference"/>
    <w:semiHidden/>
    <w:rsid w:val="009A6126"/>
    <w:rPr>
      <w:vertAlign w:val="superscript"/>
    </w:rPr>
  </w:style>
  <w:style w:type="paragraph" w:customStyle="1" w:styleId="Kommentarthema1">
    <w:name w:val="Kommentarthema1"/>
    <w:basedOn w:val="CommentText"/>
    <w:next w:val="CommentText"/>
    <w:semiHidden/>
    <w:rsid w:val="009A6126"/>
    <w:rPr>
      <w:b/>
      <w:bCs/>
    </w:rPr>
  </w:style>
  <w:style w:type="paragraph" w:customStyle="1" w:styleId="Heading2new">
    <w:name w:val="Heading 2 new"/>
    <w:basedOn w:val="Heading2"/>
    <w:next w:val="BodyText"/>
    <w:autoRedefine/>
    <w:qFormat/>
    <w:rsid w:val="004C3863"/>
    <w:pPr>
      <w:numPr>
        <w:ilvl w:val="1"/>
        <w:numId w:val="3"/>
      </w:numPr>
      <w:tabs>
        <w:tab w:val="left" w:pos="567"/>
      </w:tabs>
    </w:pPr>
    <w:rPr>
      <w:szCs w:val="28"/>
    </w:rPr>
  </w:style>
  <w:style w:type="character" w:customStyle="1" w:styleId="Char">
    <w:name w:val="Char"/>
    <w:rsid w:val="009A6126"/>
    <w:rPr>
      <w:rFonts w:ascii="Arial" w:hAnsi="Arial"/>
      <w:b/>
      <w:noProof w:val="0"/>
      <w:sz w:val="26"/>
      <w:lang w:val="en-GB" w:eastAsia="en-US" w:bidi="ar-SA"/>
    </w:rPr>
  </w:style>
  <w:style w:type="paragraph" w:customStyle="1" w:styleId="Heading2Char">
    <w:name w:val="Heading 2 Char"/>
    <w:basedOn w:val="Normal"/>
    <w:autoRedefine/>
    <w:rsid w:val="009A6126"/>
    <w:rPr>
      <w:i/>
      <w:sz w:val="28"/>
      <w:szCs w:val="28"/>
    </w:rPr>
  </w:style>
  <w:style w:type="paragraph" w:customStyle="1" w:styleId="Style1">
    <w:name w:val="Style1"/>
    <w:basedOn w:val="Heading2Char"/>
    <w:autoRedefine/>
    <w:rsid w:val="009A6126"/>
  </w:style>
  <w:style w:type="paragraph" w:customStyle="1" w:styleId="pagecount">
    <w:name w:val="page count"/>
    <w:basedOn w:val="TOC1"/>
    <w:next w:val="Normal"/>
    <w:rsid w:val="009A6126"/>
    <w:pPr>
      <w:spacing w:line="480" w:lineRule="auto"/>
    </w:pPr>
    <w:rPr>
      <w:rFonts w:ascii="Times New Roman" w:hAnsi="Times New Roman"/>
      <w:sz w:val="24"/>
      <w:szCs w:val="24"/>
      <w:lang w:val="en-US"/>
    </w:rPr>
  </w:style>
  <w:style w:type="paragraph" w:customStyle="1" w:styleId="SidebarEnd">
    <w:name w:val="Sidebar End"/>
    <w:basedOn w:val="Normal"/>
    <w:next w:val="Normal"/>
    <w:rsid w:val="009A6126"/>
    <w:pPr>
      <w:pBdr>
        <w:bottom w:val="single" w:sz="18" w:space="1" w:color="auto"/>
      </w:pBdr>
      <w:spacing w:after="120"/>
    </w:pPr>
    <w:rPr>
      <w:rFonts w:ascii="Book Antiqua" w:hAnsi="Book Antiqua"/>
      <w:sz w:val="24"/>
      <w:lang w:val="en-US"/>
    </w:rPr>
  </w:style>
  <w:style w:type="paragraph" w:customStyle="1" w:styleId="paragraph">
    <w:name w:val="paragraph"/>
    <w:basedOn w:val="Normal"/>
    <w:rsid w:val="009A6126"/>
    <w:pPr>
      <w:pBdr>
        <w:left w:val="dotted" w:sz="4" w:space="4" w:color="auto"/>
      </w:pBdr>
      <w:ind w:left="360"/>
    </w:pPr>
    <w:rPr>
      <w:rFonts w:cs="Arial"/>
      <w:i/>
      <w:iCs/>
      <w:lang w:eastAsia="de-DE"/>
    </w:rPr>
  </w:style>
  <w:style w:type="character" w:customStyle="1" w:styleId="a">
    <w:name w:val="a"/>
    <w:basedOn w:val="DefaultParagraphFont"/>
    <w:rsid w:val="009A6126"/>
  </w:style>
  <w:style w:type="paragraph" w:customStyle="1" w:styleId="Sprechblasentext2">
    <w:name w:val="Sprechblasentext2"/>
    <w:basedOn w:val="Normal"/>
    <w:semiHidden/>
    <w:rsid w:val="009A6126"/>
    <w:rPr>
      <w:rFonts w:ascii="Tahoma" w:hAnsi="Tahoma" w:cs="Tahoma"/>
      <w:sz w:val="16"/>
      <w:szCs w:val="16"/>
    </w:rPr>
  </w:style>
  <w:style w:type="paragraph" w:customStyle="1" w:styleId="Formatvorlage1">
    <w:name w:val="Formatvorlage1"/>
    <w:basedOn w:val="BodyText2"/>
    <w:rsid w:val="009A6126"/>
  </w:style>
  <w:style w:type="paragraph" w:customStyle="1" w:styleId="Kommentarthema2">
    <w:name w:val="Kommentarthema2"/>
    <w:basedOn w:val="CommentText"/>
    <w:next w:val="CommentText"/>
    <w:semiHidden/>
    <w:rsid w:val="009A6126"/>
    <w:rPr>
      <w:b/>
      <w:bCs/>
    </w:rPr>
  </w:style>
  <w:style w:type="paragraph" w:customStyle="1" w:styleId="LOTerms">
    <w:name w:val="LO &amp; Terms"/>
    <w:basedOn w:val="Normal"/>
    <w:next w:val="Normal"/>
    <w:autoRedefine/>
    <w:rsid w:val="00655FCC"/>
    <w:rPr>
      <w:b/>
      <w:iCs/>
      <w:sz w:val="24"/>
      <w:szCs w:val="26"/>
      <w:lang w:val="en-US"/>
    </w:rPr>
  </w:style>
  <w:style w:type="paragraph" w:customStyle="1" w:styleId="contentbody">
    <w:name w:val="contentbody"/>
    <w:basedOn w:val="Normal"/>
    <w:rsid w:val="009A6126"/>
    <w:pPr>
      <w:spacing w:before="100" w:beforeAutospacing="1" w:after="100" w:afterAutospacing="1"/>
    </w:pPr>
    <w:rPr>
      <w:rFonts w:ascii="Verdana" w:eastAsia="Arial Unicode MS" w:hAnsi="Verdana" w:cs="Arial Unicode MS"/>
      <w:lang w:val="fr-FR" w:eastAsia="fr-FR"/>
    </w:rPr>
  </w:style>
  <w:style w:type="paragraph" w:styleId="NormalWeb">
    <w:name w:val="Normal (Web)"/>
    <w:basedOn w:val="Normal"/>
    <w:uiPriority w:val="99"/>
    <w:rsid w:val="009A6126"/>
    <w:pPr>
      <w:spacing w:before="100" w:beforeAutospacing="1" w:after="100" w:afterAutospacing="1"/>
    </w:pPr>
    <w:rPr>
      <w:rFonts w:ascii="Arial Unicode MS" w:eastAsia="Arial Unicode MS" w:hAnsi="Arial Unicode MS" w:cs="Arial Unicode MS"/>
      <w:sz w:val="24"/>
      <w:szCs w:val="24"/>
      <w:lang w:val="fr-FR" w:eastAsia="fr-FR"/>
    </w:rPr>
  </w:style>
  <w:style w:type="character" w:customStyle="1" w:styleId="contentbody1">
    <w:name w:val="contentbody1"/>
    <w:rsid w:val="009A6126"/>
    <w:rPr>
      <w:rFonts w:ascii="Verdana" w:hAnsi="Verdana" w:hint="default"/>
      <w:i w:val="0"/>
      <w:iCs w:val="0"/>
      <w:sz w:val="20"/>
      <w:szCs w:val="20"/>
    </w:rPr>
  </w:style>
  <w:style w:type="character" w:customStyle="1" w:styleId="contentsubheader1">
    <w:name w:val="contentsubheader1"/>
    <w:rsid w:val="009A6126"/>
    <w:rPr>
      <w:rFonts w:ascii="Verdana" w:hAnsi="Verdana" w:hint="default"/>
      <w:b/>
      <w:bCs/>
      <w:i w:val="0"/>
      <w:iCs w:val="0"/>
      <w:sz w:val="26"/>
      <w:szCs w:val="26"/>
    </w:rPr>
  </w:style>
  <w:style w:type="character" w:customStyle="1" w:styleId="cataloguedetail-doctitle1">
    <w:name w:val="cataloguedetail-doctitle1"/>
    <w:rsid w:val="009A6126"/>
    <w:rPr>
      <w:rFonts w:ascii="Verdana" w:hAnsi="Verdana" w:hint="default"/>
      <w:b/>
      <w:bCs/>
      <w:color w:val="002597"/>
      <w:sz w:val="15"/>
      <w:szCs w:val="15"/>
    </w:rPr>
  </w:style>
  <w:style w:type="character" w:customStyle="1" w:styleId="headnavbluexlarge21">
    <w:name w:val="headnavbluexlarge21"/>
    <w:rsid w:val="009A6126"/>
    <w:rPr>
      <w:rFonts w:ascii="Arial" w:hAnsi="Arial" w:cs="Arial" w:hint="default"/>
      <w:b/>
      <w:bCs/>
      <w:strike w:val="0"/>
      <w:dstrike w:val="0"/>
      <w:color w:val="003366"/>
      <w:sz w:val="21"/>
      <w:szCs w:val="21"/>
      <w:u w:val="none"/>
      <w:effect w:val="none"/>
    </w:rPr>
  </w:style>
  <w:style w:type="character" w:styleId="Strong">
    <w:name w:val="Strong"/>
    <w:uiPriority w:val="22"/>
    <w:qFormat/>
    <w:rsid w:val="00C0181C"/>
    <w:rPr>
      <w:b/>
    </w:rPr>
  </w:style>
  <w:style w:type="paragraph" w:customStyle="1" w:styleId="BalloonText4">
    <w:name w:val="Balloon Text4"/>
    <w:basedOn w:val="Normal"/>
    <w:semiHidden/>
    <w:rsid w:val="009A6126"/>
    <w:rPr>
      <w:rFonts w:ascii="Tahoma" w:hAnsi="Tahoma" w:cs="Tahoma"/>
      <w:sz w:val="16"/>
      <w:szCs w:val="16"/>
    </w:rPr>
  </w:style>
  <w:style w:type="character" w:customStyle="1" w:styleId="CarCar">
    <w:name w:val="Car Car"/>
    <w:rsid w:val="009A6126"/>
    <w:rPr>
      <w:rFonts w:ascii="Arial" w:hAnsi="Arial"/>
      <w:bCs/>
      <w:i/>
      <w:iCs/>
      <w:sz w:val="26"/>
      <w:lang w:val="en-GB" w:eastAsia="en-US" w:bidi="ar-SA"/>
    </w:rPr>
  </w:style>
  <w:style w:type="character" w:customStyle="1" w:styleId="CarCar2">
    <w:name w:val="Car Car2"/>
    <w:rsid w:val="009A6126"/>
    <w:rPr>
      <w:rFonts w:ascii="Arial" w:hAnsi="Arial"/>
      <w:iCs/>
      <w:sz w:val="28"/>
      <w:lang w:val="en-GB" w:eastAsia="en-US" w:bidi="ar-SA"/>
    </w:rPr>
  </w:style>
  <w:style w:type="character" w:customStyle="1" w:styleId="CarCar1">
    <w:name w:val="Car Car1"/>
    <w:rsid w:val="009A6126"/>
    <w:rPr>
      <w:rFonts w:ascii="Arial" w:hAnsi="Arial"/>
      <w:bCs/>
      <w:i/>
      <w:iCs/>
      <w:sz w:val="26"/>
      <w:lang w:val="en-GB" w:eastAsia="en-US" w:bidi="ar-SA"/>
    </w:rPr>
  </w:style>
  <w:style w:type="paragraph" w:customStyle="1" w:styleId="StyleNoirAvant3ptAprs3pt">
    <w:name w:val="Style Noir Avant : 3 pt Après : 3 pt"/>
    <w:basedOn w:val="Normal"/>
    <w:link w:val="StyleNoirAvant3ptAprs3ptChar"/>
    <w:rsid w:val="009A6126"/>
    <w:pPr>
      <w:spacing w:before="60" w:after="60"/>
    </w:pPr>
    <w:rPr>
      <w:color w:val="000000"/>
    </w:rPr>
  </w:style>
  <w:style w:type="paragraph" w:customStyle="1" w:styleId="BalloonText5">
    <w:name w:val="Balloon Text5"/>
    <w:basedOn w:val="Normal"/>
    <w:semiHidden/>
    <w:rsid w:val="009A6126"/>
    <w:rPr>
      <w:rFonts w:ascii="Tahoma" w:hAnsi="Tahoma" w:cs="Tahoma"/>
      <w:sz w:val="16"/>
      <w:szCs w:val="16"/>
    </w:rPr>
  </w:style>
  <w:style w:type="paragraph" w:customStyle="1" w:styleId="CommentSubject4">
    <w:name w:val="Comment Subject4"/>
    <w:basedOn w:val="CommentText"/>
    <w:next w:val="CommentText"/>
    <w:semiHidden/>
    <w:rsid w:val="009A6126"/>
    <w:rPr>
      <w:b/>
      <w:bCs/>
    </w:rPr>
  </w:style>
  <w:style w:type="paragraph" w:customStyle="1" w:styleId="BalloonText6">
    <w:name w:val="Balloon Text6"/>
    <w:basedOn w:val="Normal"/>
    <w:semiHidden/>
    <w:rsid w:val="009A6126"/>
    <w:rPr>
      <w:rFonts w:ascii="Tahoma" w:hAnsi="Tahoma" w:cs="Tahoma"/>
      <w:sz w:val="16"/>
      <w:szCs w:val="16"/>
    </w:rPr>
  </w:style>
  <w:style w:type="paragraph" w:customStyle="1" w:styleId="CommentSubject5">
    <w:name w:val="Comment Subject5"/>
    <w:basedOn w:val="CommentText"/>
    <w:next w:val="CommentText"/>
    <w:semiHidden/>
    <w:rsid w:val="009A6126"/>
    <w:rPr>
      <w:b/>
      <w:bCs/>
    </w:rPr>
  </w:style>
  <w:style w:type="paragraph" w:customStyle="1" w:styleId="Heading2a">
    <w:name w:val="Heading 2a"/>
    <w:basedOn w:val="Heading2"/>
    <w:rsid w:val="009A6126"/>
    <w:pPr>
      <w:tabs>
        <w:tab w:val="left" w:pos="863"/>
      </w:tabs>
      <w:autoSpaceDE w:val="0"/>
      <w:autoSpaceDN w:val="0"/>
      <w:spacing w:before="120"/>
      <w:ind w:right="-90"/>
    </w:pPr>
    <w:rPr>
      <w:rFonts w:ascii="Times New Roman" w:hAnsi="Times New Roman"/>
      <w:bCs/>
      <w:iCs w:val="0"/>
      <w:sz w:val="24"/>
      <w:szCs w:val="24"/>
    </w:rPr>
  </w:style>
  <w:style w:type="paragraph" w:customStyle="1" w:styleId="Textedebulles1">
    <w:name w:val="Texte de bulles1"/>
    <w:basedOn w:val="Normal"/>
    <w:semiHidden/>
    <w:rsid w:val="009A6126"/>
    <w:rPr>
      <w:rFonts w:ascii="Tahoma" w:hAnsi="Tahoma" w:cs="Tahoma"/>
      <w:sz w:val="16"/>
      <w:szCs w:val="16"/>
    </w:rPr>
  </w:style>
  <w:style w:type="paragraph" w:customStyle="1" w:styleId="Objetducommentaire1">
    <w:name w:val="Objet du commentaire1"/>
    <w:basedOn w:val="CommentText"/>
    <w:next w:val="CommentText"/>
    <w:semiHidden/>
    <w:rsid w:val="009A6126"/>
    <w:rPr>
      <w:b/>
      <w:bCs/>
    </w:rPr>
  </w:style>
  <w:style w:type="paragraph" w:styleId="BalloonText">
    <w:name w:val="Balloon Text"/>
    <w:basedOn w:val="Normal"/>
    <w:semiHidden/>
    <w:rsid w:val="009A6126"/>
    <w:rPr>
      <w:rFonts w:ascii="Tahoma" w:hAnsi="Tahoma" w:cs="Tahoma"/>
      <w:sz w:val="16"/>
      <w:szCs w:val="16"/>
    </w:rPr>
  </w:style>
  <w:style w:type="paragraph" w:customStyle="1" w:styleId="Default">
    <w:name w:val="Default"/>
    <w:rsid w:val="009A6126"/>
    <w:pPr>
      <w:widowControl w:val="0"/>
      <w:autoSpaceDE w:val="0"/>
      <w:autoSpaceDN w:val="0"/>
      <w:adjustRightInd w:val="0"/>
    </w:pPr>
    <w:rPr>
      <w:rFonts w:ascii="Arial" w:hAnsi="Arial"/>
      <w:color w:val="000000"/>
      <w:sz w:val="24"/>
      <w:szCs w:val="24"/>
    </w:rPr>
  </w:style>
  <w:style w:type="paragraph" w:customStyle="1" w:styleId="CM2">
    <w:name w:val="CM2"/>
    <w:basedOn w:val="Default"/>
    <w:next w:val="Default"/>
    <w:rsid w:val="009A6126"/>
    <w:pPr>
      <w:spacing w:line="231" w:lineRule="atLeast"/>
    </w:pPr>
    <w:rPr>
      <w:color w:val="auto"/>
    </w:rPr>
  </w:style>
  <w:style w:type="paragraph" w:customStyle="1" w:styleId="CM7">
    <w:name w:val="CM7"/>
    <w:basedOn w:val="Default"/>
    <w:next w:val="Default"/>
    <w:rsid w:val="009A6126"/>
    <w:pPr>
      <w:spacing w:line="231" w:lineRule="atLeast"/>
    </w:pPr>
    <w:rPr>
      <w:color w:val="auto"/>
    </w:rPr>
  </w:style>
  <w:style w:type="paragraph" w:styleId="CommentSubject">
    <w:name w:val="annotation subject"/>
    <w:basedOn w:val="CommentText"/>
    <w:next w:val="CommentText"/>
    <w:link w:val="CommentSubjectChar"/>
    <w:uiPriority w:val="99"/>
    <w:semiHidden/>
    <w:rsid w:val="00834CBE"/>
    <w:rPr>
      <w:b/>
      <w:bCs/>
    </w:rPr>
  </w:style>
  <w:style w:type="paragraph" w:customStyle="1" w:styleId="StyleHeading3Black">
    <w:name w:val="Style Heading 3 + Black"/>
    <w:basedOn w:val="Heading3"/>
    <w:link w:val="StyleHeading3BlackChar"/>
    <w:rsid w:val="00FB21AA"/>
    <w:rPr>
      <w:b/>
      <w:color w:val="000000"/>
    </w:rPr>
  </w:style>
  <w:style w:type="character" w:customStyle="1" w:styleId="Heading3Char">
    <w:name w:val="Heading 3 Char"/>
    <w:link w:val="Heading3"/>
    <w:rsid w:val="004730E0"/>
    <w:rPr>
      <w:rFonts w:ascii="Arial" w:eastAsia="SymbolOOEnc" w:hAnsi="Arial"/>
      <w:bCs/>
      <w:iCs/>
      <w:sz w:val="24"/>
    </w:rPr>
  </w:style>
  <w:style w:type="character" w:customStyle="1" w:styleId="StyleHeading3BlackChar">
    <w:name w:val="Style Heading 3 + Black Char"/>
    <w:link w:val="StyleHeading3Black"/>
    <w:rsid w:val="00FB21AA"/>
    <w:rPr>
      <w:rFonts w:ascii="Arial" w:hAnsi="Arial"/>
      <w:bCs/>
      <w:iCs/>
      <w:color w:val="000000"/>
      <w:sz w:val="28"/>
      <w:lang w:val="en-GB"/>
    </w:rPr>
  </w:style>
  <w:style w:type="numbering" w:customStyle="1" w:styleId="StyleNumbered">
    <w:name w:val="Style Numbered"/>
    <w:basedOn w:val="NoList"/>
    <w:rsid w:val="006125B0"/>
    <w:pPr>
      <w:numPr>
        <w:numId w:val="1"/>
      </w:numPr>
    </w:pPr>
  </w:style>
  <w:style w:type="paragraph" w:customStyle="1" w:styleId="Style2">
    <w:name w:val="Style2"/>
    <w:basedOn w:val="Normal"/>
    <w:rsid w:val="003B3581"/>
    <w:pPr>
      <w:tabs>
        <w:tab w:val="left" w:pos="6944"/>
      </w:tabs>
      <w:jc w:val="left"/>
    </w:pPr>
    <w:rPr>
      <w:rFonts w:cs="Arial"/>
      <w:b/>
      <w:bCs/>
      <w:szCs w:val="18"/>
      <w:lang w:val="en-US"/>
    </w:rPr>
  </w:style>
  <w:style w:type="paragraph" w:customStyle="1" w:styleId="Style9ptBoldLeft">
    <w:name w:val="Style 9 pt Bold Left"/>
    <w:basedOn w:val="Normal"/>
    <w:autoRedefine/>
    <w:rsid w:val="00D2763C"/>
    <w:pPr>
      <w:jc w:val="left"/>
    </w:pPr>
    <w:rPr>
      <w:b/>
      <w:bCs/>
    </w:rPr>
  </w:style>
  <w:style w:type="paragraph" w:customStyle="1" w:styleId="Style9ptUnderlineLeft">
    <w:name w:val="Style 9 pt Underline Left"/>
    <w:basedOn w:val="Normal"/>
    <w:autoRedefine/>
    <w:rsid w:val="00D2763C"/>
    <w:pPr>
      <w:jc w:val="left"/>
    </w:pPr>
    <w:rPr>
      <w:u w:val="single"/>
    </w:rPr>
  </w:style>
  <w:style w:type="paragraph" w:customStyle="1" w:styleId="Style3">
    <w:name w:val="Style3"/>
    <w:basedOn w:val="Normal"/>
    <w:link w:val="Style3Char"/>
    <w:autoRedefine/>
    <w:rsid w:val="00D2763C"/>
    <w:rPr>
      <w:rFonts w:cs="Arial"/>
      <w:b/>
      <w:bCs/>
      <w:szCs w:val="18"/>
      <w:lang w:val="en-US"/>
    </w:rPr>
  </w:style>
  <w:style w:type="character" w:customStyle="1" w:styleId="Style3Char">
    <w:name w:val="Style3 Char"/>
    <w:link w:val="Style3"/>
    <w:rsid w:val="00D2763C"/>
    <w:rPr>
      <w:rFonts w:ascii="Arial" w:hAnsi="Arial" w:cs="Arial"/>
      <w:b/>
      <w:bCs/>
      <w:szCs w:val="18"/>
      <w:lang w:val="en-US" w:eastAsia="en-US" w:bidi="ar-SA"/>
    </w:rPr>
  </w:style>
  <w:style w:type="paragraph" w:customStyle="1" w:styleId="Style4">
    <w:name w:val="Style4"/>
    <w:basedOn w:val="Normal"/>
    <w:autoRedefine/>
    <w:rsid w:val="00C50F61"/>
    <w:rPr>
      <w:rFonts w:cs="Arial"/>
      <w:szCs w:val="18"/>
      <w:u w:val="single"/>
      <w:lang w:val="en-US"/>
    </w:rPr>
  </w:style>
  <w:style w:type="table" w:styleId="TableGrid">
    <w:name w:val="Table Grid"/>
    <w:basedOn w:val="TableNormal"/>
    <w:rsid w:val="00671140"/>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Char">
    <w:name w:val="Char Char"/>
    <w:rsid w:val="00B40590"/>
    <w:rPr>
      <w:rFonts w:ascii="Arial" w:hAnsi="Arial"/>
      <w:bCs/>
      <w:i/>
      <w:iCs/>
      <w:sz w:val="24"/>
      <w:lang w:val="en-GB" w:eastAsia="en-US" w:bidi="ar-SA"/>
    </w:rPr>
  </w:style>
  <w:style w:type="paragraph" w:customStyle="1" w:styleId="DarkList-Accent31">
    <w:name w:val="Dark List - Accent 31"/>
    <w:hidden/>
    <w:uiPriority w:val="99"/>
    <w:semiHidden/>
    <w:rsid w:val="00C81684"/>
    <w:rPr>
      <w:rFonts w:ascii="Arial" w:hAnsi="Arial"/>
      <w:lang w:val="en-GB"/>
    </w:rPr>
  </w:style>
  <w:style w:type="paragraph" w:customStyle="1" w:styleId="Lijstalinea1">
    <w:name w:val="Lijstalinea1"/>
    <w:basedOn w:val="Normal"/>
    <w:uiPriority w:val="34"/>
    <w:qFormat/>
    <w:rsid w:val="00C81684"/>
    <w:pPr>
      <w:spacing w:after="200" w:line="276" w:lineRule="auto"/>
      <w:ind w:left="720"/>
      <w:contextualSpacing/>
      <w:jc w:val="left"/>
    </w:pPr>
    <w:rPr>
      <w:rFonts w:ascii="Calibri" w:eastAsia="Calibri" w:hAnsi="Calibri"/>
      <w:sz w:val="22"/>
      <w:szCs w:val="22"/>
      <w:lang w:val="nl-NL"/>
    </w:rPr>
  </w:style>
  <w:style w:type="paragraph" w:customStyle="1" w:styleId="ColorfulShading-Accent31">
    <w:name w:val="Colorful Shading - Accent 31"/>
    <w:basedOn w:val="Normal"/>
    <w:uiPriority w:val="34"/>
    <w:qFormat/>
    <w:rsid w:val="00C81684"/>
    <w:pPr>
      <w:spacing w:after="200" w:line="276" w:lineRule="auto"/>
      <w:ind w:left="720"/>
      <w:contextualSpacing/>
      <w:jc w:val="left"/>
    </w:pPr>
    <w:rPr>
      <w:rFonts w:ascii="Calibri" w:eastAsia="Calibri" w:hAnsi="Calibri"/>
      <w:sz w:val="22"/>
      <w:szCs w:val="22"/>
      <w:lang w:val="nl-NL"/>
    </w:rPr>
  </w:style>
  <w:style w:type="character" w:customStyle="1" w:styleId="StyleNoirAvant3ptAprs3ptChar">
    <w:name w:val="Style Noir Avant : 3 pt Après : 3 pt Char"/>
    <w:link w:val="StyleNoirAvant3ptAprs3pt"/>
    <w:rsid w:val="00334431"/>
    <w:rPr>
      <w:rFonts w:ascii="Arial" w:hAnsi="Arial"/>
      <w:color w:val="000000"/>
      <w:lang w:val="en-GB" w:eastAsia="en-US"/>
    </w:rPr>
  </w:style>
  <w:style w:type="numbering" w:customStyle="1" w:styleId="CurrentList1">
    <w:name w:val="Current List1"/>
    <w:uiPriority w:val="99"/>
    <w:rsid w:val="0016490A"/>
    <w:pPr>
      <w:numPr>
        <w:numId w:val="2"/>
      </w:numPr>
    </w:pPr>
  </w:style>
  <w:style w:type="paragraph" w:customStyle="1" w:styleId="numbers">
    <w:name w:val="numbers"/>
    <w:basedOn w:val="BodyText"/>
    <w:autoRedefine/>
    <w:qFormat/>
    <w:rsid w:val="00210CDC"/>
    <w:pPr>
      <w:spacing w:after="120"/>
    </w:pPr>
    <w:rPr>
      <w:color w:val="000000"/>
      <w:sz w:val="32"/>
    </w:rPr>
  </w:style>
  <w:style w:type="paragraph" w:customStyle="1" w:styleId="LO-Title">
    <w:name w:val="LO-Title"/>
    <w:autoRedefine/>
    <w:qFormat/>
    <w:rsid w:val="00D6289D"/>
    <w:pPr>
      <w:spacing w:before="240" w:after="240"/>
      <w:contextualSpacing/>
      <w:jc w:val="both"/>
    </w:pPr>
    <w:rPr>
      <w:rFonts w:ascii="Arial" w:hAnsi="Arial"/>
      <w:b/>
      <w:snapToGrid w:val="0"/>
      <w:sz w:val="24"/>
      <w:szCs w:val="24"/>
    </w:rPr>
  </w:style>
  <w:style w:type="numbering" w:customStyle="1" w:styleId="CurrentList2">
    <w:name w:val="Current List2"/>
    <w:uiPriority w:val="99"/>
    <w:rsid w:val="00B42197"/>
    <w:pPr>
      <w:numPr>
        <w:numId w:val="4"/>
      </w:numPr>
    </w:pPr>
  </w:style>
  <w:style w:type="paragraph" w:customStyle="1" w:styleId="MyHeading1">
    <w:name w:val="My Heading 1"/>
    <w:basedOn w:val="Heading1"/>
    <w:next w:val="BodyText"/>
    <w:autoRedefine/>
    <w:qFormat/>
    <w:rsid w:val="002965E8"/>
    <w:pPr>
      <w:numPr>
        <w:numId w:val="0"/>
      </w:numPr>
      <w:suppressAutoHyphens/>
    </w:pPr>
    <w:rPr>
      <w:snapToGrid w:val="0"/>
      <w:kern w:val="0"/>
      <w:szCs w:val="32"/>
      <w:lang w:val="en-US"/>
    </w:rPr>
  </w:style>
  <w:style w:type="character" w:customStyle="1" w:styleId="Heading1Char">
    <w:name w:val="Heading 1 Char"/>
    <w:link w:val="Heading1"/>
    <w:rsid w:val="00FC0591"/>
    <w:rPr>
      <w:rFonts w:ascii="Arial" w:hAnsi="Arial"/>
      <w:b/>
      <w:kern w:val="28"/>
      <w:sz w:val="32"/>
      <w:lang w:val="en-GB"/>
    </w:rPr>
  </w:style>
  <w:style w:type="paragraph" w:customStyle="1" w:styleId="Numberedlist">
    <w:name w:val="Numbered list"/>
    <w:basedOn w:val="BodyText"/>
    <w:next w:val="BodyText"/>
    <w:qFormat/>
    <w:rsid w:val="00D46411"/>
    <w:pPr>
      <w:numPr>
        <w:numId w:val="6"/>
      </w:numPr>
    </w:pPr>
  </w:style>
  <w:style w:type="character" w:customStyle="1" w:styleId="Heading2Char1">
    <w:name w:val="Heading 2 Char1"/>
    <w:link w:val="Heading2"/>
    <w:rsid w:val="00FA5CE3"/>
    <w:rPr>
      <w:rFonts w:ascii="Arial" w:eastAsia="SymbolOOEnc" w:hAnsi="Arial"/>
      <w:iCs/>
      <w:sz w:val="32"/>
      <w:szCs w:val="32"/>
    </w:rPr>
  </w:style>
  <w:style w:type="paragraph" w:customStyle="1" w:styleId="LightGrid-Accent31">
    <w:name w:val="Light Grid - Accent 31"/>
    <w:basedOn w:val="Normal"/>
    <w:uiPriority w:val="34"/>
    <w:qFormat/>
    <w:rsid w:val="000879BA"/>
    <w:pPr>
      <w:ind w:left="708"/>
    </w:pPr>
  </w:style>
  <w:style w:type="paragraph" w:customStyle="1" w:styleId="TOCHeading1">
    <w:name w:val="TOC Heading1"/>
    <w:basedOn w:val="Heading1"/>
    <w:next w:val="Normal"/>
    <w:uiPriority w:val="39"/>
    <w:semiHidden/>
    <w:unhideWhenUsed/>
    <w:qFormat/>
    <w:rsid w:val="000E229E"/>
    <w:pPr>
      <w:numPr>
        <w:numId w:val="0"/>
      </w:numPr>
      <w:tabs>
        <w:tab w:val="clear" w:pos="549"/>
      </w:tabs>
      <w:spacing w:before="480" w:after="0" w:line="276" w:lineRule="auto"/>
      <w:outlineLvl w:val="9"/>
    </w:pPr>
    <w:rPr>
      <w:rFonts w:ascii="Cambria" w:hAnsi="Cambria"/>
      <w:bCs/>
      <w:color w:val="365F91"/>
      <w:kern w:val="0"/>
      <w:sz w:val="28"/>
      <w:szCs w:val="28"/>
      <w:lang w:val="nl-NL"/>
    </w:rPr>
  </w:style>
  <w:style w:type="paragraph" w:customStyle="1" w:styleId="MediumGrid1-Accent21">
    <w:name w:val="Medium Grid 1 - Accent 21"/>
    <w:basedOn w:val="Normal"/>
    <w:uiPriority w:val="34"/>
    <w:qFormat/>
    <w:rsid w:val="009F0BC2"/>
    <w:pPr>
      <w:ind w:left="708"/>
    </w:pPr>
  </w:style>
  <w:style w:type="character" w:customStyle="1" w:styleId="hps">
    <w:name w:val="hps"/>
    <w:basedOn w:val="DefaultParagraphFont"/>
    <w:rsid w:val="00E64E17"/>
  </w:style>
  <w:style w:type="paragraph" w:styleId="Revision">
    <w:name w:val="Revision"/>
    <w:hidden/>
    <w:uiPriority w:val="99"/>
    <w:semiHidden/>
    <w:rsid w:val="00B11C1C"/>
    <w:rPr>
      <w:rFonts w:ascii="Arial" w:hAnsi="Arial"/>
      <w:lang w:val="en-GB"/>
    </w:rPr>
  </w:style>
  <w:style w:type="paragraph" w:styleId="ListParagraph">
    <w:name w:val="List Paragraph"/>
    <w:basedOn w:val="Normal"/>
    <w:autoRedefine/>
    <w:uiPriority w:val="34"/>
    <w:qFormat/>
    <w:rsid w:val="00FE2213"/>
    <w:pPr>
      <w:numPr>
        <w:numId w:val="21"/>
      </w:numPr>
      <w:spacing w:before="240" w:after="60"/>
      <w:jc w:val="left"/>
    </w:pPr>
    <w:rPr>
      <w:lang w:val="en-US"/>
    </w:rPr>
  </w:style>
  <w:style w:type="character" w:customStyle="1" w:styleId="CommentTextChar">
    <w:name w:val="Comment Text Char"/>
    <w:basedOn w:val="DefaultParagraphFont"/>
    <w:link w:val="CommentText"/>
    <w:uiPriority w:val="99"/>
    <w:semiHidden/>
    <w:rsid w:val="00EB144D"/>
    <w:rPr>
      <w:rFonts w:ascii="Arial" w:hAnsi="Arial"/>
      <w:lang w:val="en-GB"/>
    </w:rPr>
  </w:style>
  <w:style w:type="paragraph" w:customStyle="1" w:styleId="LearningObj">
    <w:name w:val="Learning Obj"/>
    <w:basedOn w:val="Normal"/>
    <w:rsid w:val="005B3145"/>
    <w:pPr>
      <w:ind w:left="1080" w:right="230" w:hanging="1080"/>
      <w:jc w:val="left"/>
    </w:pPr>
    <w:rPr>
      <w:rFonts w:cs="Arial"/>
      <w:lang w:val="en-US"/>
    </w:rPr>
  </w:style>
  <w:style w:type="character" w:customStyle="1" w:styleId="CommentSubjectChar">
    <w:name w:val="Comment Subject Char"/>
    <w:link w:val="CommentSubject"/>
    <w:uiPriority w:val="99"/>
    <w:semiHidden/>
    <w:locked/>
    <w:rsid w:val="00782DA6"/>
    <w:rPr>
      <w:rFonts w:ascii="Arial" w:hAnsi="Arial"/>
      <w:b/>
      <w:bCs/>
      <w:lang w:val="en-GB"/>
    </w:rPr>
  </w:style>
  <w:style w:type="table" w:customStyle="1" w:styleId="TableGrid0">
    <w:name w:val="TableGrid"/>
    <w:rsid w:val="00BD6DD2"/>
    <w:rPr>
      <w:rFonts w:asciiTheme="minorHAnsi" w:eastAsiaTheme="minorEastAsia" w:hAnsiTheme="minorHAnsi" w:cstheme="minorBidi"/>
      <w:sz w:val="22"/>
      <w:szCs w:val="22"/>
      <w:lang w:val="nl-NL" w:eastAsia="nl-NL"/>
    </w:rPr>
    <w:tblPr>
      <w:tblCellMar>
        <w:top w:w="0" w:type="dxa"/>
        <w:left w:w="0" w:type="dxa"/>
        <w:bottom w:w="0" w:type="dxa"/>
        <w:right w:w="0" w:type="dxa"/>
      </w:tblCellMar>
    </w:tblPr>
  </w:style>
  <w:style w:type="paragraph" w:customStyle="1" w:styleId="StyleHeading312pt1">
    <w:name w:val="Style Heading 3 + 12 pt1"/>
    <w:basedOn w:val="Heading3"/>
    <w:rsid w:val="00D14A97"/>
    <w:pPr>
      <w:numPr>
        <w:ilvl w:val="2"/>
        <w:numId w:val="5"/>
      </w:numPr>
      <w:tabs>
        <w:tab w:val="num" w:pos="0"/>
        <w:tab w:val="left" w:pos="851"/>
      </w:tabs>
      <w:spacing w:after="60"/>
      <w:ind w:left="0" w:right="230" w:firstLine="0"/>
      <w:contextualSpacing w:val="0"/>
    </w:pPr>
    <w:rPr>
      <w:rFonts w:eastAsia="Times New Roman"/>
      <w:b/>
      <w:iCs w:val="0"/>
      <w:lang w:val="en-GB"/>
    </w:rPr>
  </w:style>
  <w:style w:type="character" w:styleId="BookTitle">
    <w:name w:val="Book Title"/>
    <w:basedOn w:val="DefaultParagraphFont"/>
    <w:uiPriority w:val="33"/>
    <w:qFormat/>
    <w:rsid w:val="00453CCC"/>
    <w:rPr>
      <w:rFonts w:ascii="Arial" w:hAnsi="Arial"/>
      <w:b/>
      <w:bCs/>
      <w:smallCaps/>
      <w:spacing w:val="5"/>
      <w:sz w:val="22"/>
    </w:rPr>
  </w:style>
  <w:style w:type="paragraph" w:customStyle="1" w:styleId="TestLevel">
    <w:name w:val="Test Level"/>
    <w:basedOn w:val="Normal"/>
    <w:next w:val="BodyText"/>
    <w:qFormat/>
    <w:rsid w:val="005F1E87"/>
    <w:pPr>
      <w:spacing w:after="120"/>
      <w:jc w:val="left"/>
    </w:pPr>
    <w:rPr>
      <w:b/>
      <w:bCs/>
      <w:caps/>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1" w:uiPriority="99"/>
    <w:lsdException w:name="index 2"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Body Text"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annotation subject" w:uiPriority="99"/>
    <w:lsdException w:name="No List" w:uiPriority="99"/>
    <w:lsdException w:name="Table Grid"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2B2A"/>
    <w:pPr>
      <w:keepLines/>
      <w:jc w:val="both"/>
    </w:pPr>
    <w:rPr>
      <w:rFonts w:ascii="Arial" w:hAnsi="Arial"/>
      <w:lang w:val="en-GB"/>
    </w:rPr>
  </w:style>
  <w:style w:type="paragraph" w:styleId="Heading1">
    <w:name w:val="heading 1"/>
    <w:basedOn w:val="Normal"/>
    <w:next w:val="Normal"/>
    <w:link w:val="Heading1Char"/>
    <w:autoRedefine/>
    <w:qFormat/>
    <w:rsid w:val="00FC0591"/>
    <w:pPr>
      <w:numPr>
        <w:numId w:val="5"/>
      </w:numPr>
      <w:pBdr>
        <w:top w:val="single" w:sz="4" w:space="1" w:color="auto"/>
        <w:left w:val="single" w:sz="4" w:space="4" w:color="auto"/>
        <w:bottom w:val="single" w:sz="4" w:space="1" w:color="auto"/>
        <w:right w:val="single" w:sz="4" w:space="4" w:color="auto"/>
      </w:pBdr>
      <w:tabs>
        <w:tab w:val="left" w:pos="549"/>
      </w:tabs>
      <w:spacing w:before="240" w:after="120"/>
      <w:ind w:left="851" w:hanging="869"/>
      <w:jc w:val="left"/>
      <w:outlineLvl w:val="0"/>
    </w:pPr>
    <w:rPr>
      <w:b/>
      <w:kern w:val="28"/>
      <w:sz w:val="32"/>
    </w:rPr>
  </w:style>
  <w:style w:type="paragraph" w:styleId="Heading2">
    <w:name w:val="heading 2"/>
    <w:basedOn w:val="Normal"/>
    <w:next w:val="Normal"/>
    <w:link w:val="Heading2Char1"/>
    <w:autoRedefine/>
    <w:qFormat/>
    <w:rsid w:val="00FA5CE3"/>
    <w:pPr>
      <w:tabs>
        <w:tab w:val="left" w:pos="6498"/>
      </w:tabs>
      <w:spacing w:before="240" w:after="120"/>
      <w:jc w:val="left"/>
      <w:outlineLvl w:val="1"/>
    </w:pPr>
    <w:rPr>
      <w:rFonts w:eastAsia="SymbolOOEnc"/>
      <w:iCs/>
      <w:sz w:val="32"/>
      <w:szCs w:val="32"/>
      <w:lang w:val="en-US"/>
    </w:rPr>
  </w:style>
  <w:style w:type="paragraph" w:styleId="Heading3">
    <w:name w:val="heading 3"/>
    <w:basedOn w:val="Normal"/>
    <w:next w:val="BodyText"/>
    <w:link w:val="Heading3Char"/>
    <w:autoRedefine/>
    <w:qFormat/>
    <w:rsid w:val="004730E0"/>
    <w:pPr>
      <w:spacing w:before="240" w:after="240"/>
      <w:contextualSpacing/>
      <w:outlineLvl w:val="2"/>
    </w:pPr>
    <w:rPr>
      <w:rFonts w:eastAsia="SymbolOOEnc"/>
      <w:bCs/>
      <w:iCs/>
      <w:sz w:val="24"/>
      <w:lang w:val="en-US"/>
    </w:rPr>
  </w:style>
  <w:style w:type="paragraph" w:styleId="Heading4">
    <w:name w:val="heading 4"/>
    <w:basedOn w:val="Normal"/>
    <w:next w:val="Normal"/>
    <w:qFormat/>
    <w:rsid w:val="009A6126"/>
    <w:pPr>
      <w:spacing w:before="120"/>
      <w:outlineLvl w:val="3"/>
    </w:pPr>
    <w:rPr>
      <w:b/>
      <w:lang w:val="de-DE"/>
    </w:rPr>
  </w:style>
  <w:style w:type="paragraph" w:styleId="Heading5">
    <w:name w:val="heading 5"/>
    <w:basedOn w:val="Normal"/>
    <w:next w:val="BodyText"/>
    <w:autoRedefine/>
    <w:qFormat/>
    <w:rsid w:val="00087A5F"/>
    <w:pPr>
      <w:spacing w:before="240" w:after="60"/>
      <w:jc w:val="left"/>
      <w:outlineLvl w:val="4"/>
    </w:pPr>
    <w:rPr>
      <w:rFonts w:eastAsia="Arial Unicode MS" w:cs="Arial"/>
      <w:b/>
      <w:snapToGrid w:val="0"/>
      <w:lang w:val="en-US"/>
    </w:rPr>
  </w:style>
  <w:style w:type="paragraph" w:styleId="Heading6">
    <w:name w:val="heading 6"/>
    <w:basedOn w:val="Normal"/>
    <w:next w:val="Normal"/>
    <w:qFormat/>
    <w:rsid w:val="009A6126"/>
    <w:pPr>
      <w:spacing w:before="240" w:after="60"/>
      <w:outlineLvl w:val="5"/>
    </w:pPr>
    <w:rPr>
      <w:b/>
      <w:sz w:val="22"/>
    </w:rPr>
  </w:style>
  <w:style w:type="paragraph" w:styleId="Heading7">
    <w:name w:val="heading 7"/>
    <w:basedOn w:val="Normal"/>
    <w:next w:val="Normal"/>
    <w:qFormat/>
    <w:rsid w:val="009A6126"/>
    <w:pPr>
      <w:spacing w:before="240" w:after="60"/>
      <w:outlineLvl w:val="6"/>
    </w:pPr>
  </w:style>
  <w:style w:type="paragraph" w:styleId="Heading8">
    <w:name w:val="heading 8"/>
    <w:basedOn w:val="Normal"/>
    <w:next w:val="Normal"/>
    <w:qFormat/>
    <w:rsid w:val="009A6126"/>
    <w:pPr>
      <w:spacing w:before="240" w:after="60"/>
      <w:outlineLvl w:val="7"/>
    </w:pPr>
    <w:rPr>
      <w:i/>
    </w:rPr>
  </w:style>
  <w:style w:type="paragraph" w:styleId="Heading9">
    <w:name w:val="heading 9"/>
    <w:basedOn w:val="Normal"/>
    <w:next w:val="Normal"/>
    <w:qFormat/>
    <w:rsid w:val="009A6126"/>
    <w:pPr>
      <w:spacing w:before="240" w:after="60"/>
      <w:outlineLvl w:val="8"/>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rCar7">
    <w:name w:val="Car Car7"/>
    <w:rsid w:val="009A6126"/>
    <w:rPr>
      <w:rFonts w:ascii="Arial" w:hAnsi="Arial"/>
      <w:iCs/>
      <w:sz w:val="28"/>
      <w:lang w:val="en-GB" w:eastAsia="en-US" w:bidi="ar-SA"/>
    </w:rPr>
  </w:style>
  <w:style w:type="character" w:customStyle="1" w:styleId="CarCar6">
    <w:name w:val="Car Car6"/>
    <w:rsid w:val="009A6126"/>
    <w:rPr>
      <w:rFonts w:ascii="Arial" w:hAnsi="Arial"/>
      <w:bCs/>
      <w:i/>
      <w:iCs/>
      <w:sz w:val="26"/>
      <w:lang w:val="en-GB" w:eastAsia="en-US" w:bidi="ar-SA"/>
    </w:rPr>
  </w:style>
  <w:style w:type="character" w:styleId="CommentReference">
    <w:name w:val="annotation reference"/>
    <w:uiPriority w:val="99"/>
    <w:semiHidden/>
    <w:rsid w:val="009A6126"/>
    <w:rPr>
      <w:sz w:val="16"/>
    </w:rPr>
  </w:style>
  <w:style w:type="paragraph" w:styleId="CommentText">
    <w:name w:val="annotation text"/>
    <w:basedOn w:val="Normal"/>
    <w:link w:val="CommentTextChar"/>
    <w:uiPriority w:val="99"/>
    <w:semiHidden/>
    <w:rsid w:val="009A6126"/>
  </w:style>
  <w:style w:type="character" w:styleId="Hyperlink">
    <w:name w:val="Hyperlink"/>
    <w:uiPriority w:val="99"/>
    <w:rsid w:val="009A6126"/>
    <w:rPr>
      <w:color w:val="0000FF"/>
      <w:u w:val="single"/>
    </w:rPr>
  </w:style>
  <w:style w:type="character" w:styleId="Emphasis">
    <w:name w:val="Emphasis"/>
    <w:uiPriority w:val="20"/>
    <w:qFormat/>
    <w:rsid w:val="009A6126"/>
    <w:rPr>
      <w:i/>
    </w:rPr>
  </w:style>
  <w:style w:type="paragraph" w:styleId="Header">
    <w:name w:val="header"/>
    <w:basedOn w:val="Normal"/>
    <w:rsid w:val="009A6126"/>
    <w:pPr>
      <w:tabs>
        <w:tab w:val="center" w:pos="4536"/>
        <w:tab w:val="right" w:pos="9072"/>
      </w:tabs>
    </w:pPr>
    <w:rPr>
      <w:lang w:val="de-DE"/>
    </w:rPr>
  </w:style>
  <w:style w:type="paragraph" w:customStyle="1" w:styleId="ToDo">
    <w:name w:val="ToDo"/>
    <w:rsid w:val="009A6126"/>
    <w:rPr>
      <w:snapToGrid w:val="0"/>
      <w:lang w:val="de-DE"/>
    </w:rPr>
  </w:style>
  <w:style w:type="paragraph" w:styleId="BodyTextIndent">
    <w:name w:val="Body Text Indent"/>
    <w:basedOn w:val="Normal"/>
    <w:autoRedefine/>
    <w:rsid w:val="009A6126"/>
    <w:pPr>
      <w:ind w:left="142"/>
    </w:pPr>
    <w:rPr>
      <w:rFonts w:cs="Arial"/>
      <w:snapToGrid w:val="0"/>
      <w:lang w:val="en-US"/>
    </w:rPr>
  </w:style>
  <w:style w:type="paragraph" w:styleId="BodyText3">
    <w:name w:val="Body Text 3"/>
    <w:basedOn w:val="Normal"/>
    <w:rsid w:val="009A6126"/>
    <w:rPr>
      <w:rFonts w:ascii="Serifa BT" w:hAnsi="Serifa BT"/>
      <w:snapToGrid w:val="0"/>
      <w:color w:val="000080"/>
      <w:lang w:val="de-DE"/>
    </w:rPr>
  </w:style>
  <w:style w:type="paragraph" w:styleId="Footer">
    <w:name w:val="footer"/>
    <w:basedOn w:val="Normal"/>
    <w:rsid w:val="009A6126"/>
    <w:pPr>
      <w:tabs>
        <w:tab w:val="center" w:pos="4536"/>
        <w:tab w:val="right" w:pos="9072"/>
      </w:tabs>
    </w:pPr>
    <w:rPr>
      <w:lang w:val="de-DE"/>
    </w:rPr>
  </w:style>
  <w:style w:type="character" w:styleId="PageNumber">
    <w:name w:val="page number"/>
    <w:basedOn w:val="DefaultParagraphFont"/>
    <w:rsid w:val="009A6126"/>
  </w:style>
  <w:style w:type="paragraph" w:styleId="BodyText">
    <w:name w:val="Body Text"/>
    <w:basedOn w:val="Normal"/>
    <w:autoRedefine/>
    <w:qFormat/>
    <w:rsid w:val="00612E7B"/>
    <w:pPr>
      <w:keepLines w:val="0"/>
      <w:suppressAutoHyphens/>
      <w:spacing w:before="240" w:after="240"/>
    </w:pPr>
    <w:rPr>
      <w:snapToGrid w:val="0"/>
      <w:lang w:val="en-US"/>
    </w:rPr>
  </w:style>
  <w:style w:type="paragraph" w:styleId="BodyTextIndent2">
    <w:name w:val="Body Text Indent 2"/>
    <w:basedOn w:val="Normal"/>
    <w:rsid w:val="009A6126"/>
    <w:pPr>
      <w:pBdr>
        <w:left w:val="single" w:sz="12" w:space="4" w:color="008080"/>
      </w:pBdr>
      <w:ind w:left="142"/>
    </w:pPr>
    <w:rPr>
      <w:rFonts w:ascii="Zurich Lt BT" w:hAnsi="Zurich Lt BT"/>
      <w:snapToGrid w:val="0"/>
      <w:lang w:val="de-DE"/>
    </w:rPr>
  </w:style>
  <w:style w:type="paragraph" w:styleId="DocumentMap">
    <w:name w:val="Document Map"/>
    <w:basedOn w:val="Normal"/>
    <w:semiHidden/>
    <w:rsid w:val="009A6126"/>
    <w:pPr>
      <w:shd w:val="clear" w:color="auto" w:fill="000080"/>
    </w:pPr>
    <w:rPr>
      <w:rFonts w:ascii="Tahoma" w:hAnsi="Tahoma"/>
    </w:rPr>
  </w:style>
  <w:style w:type="paragraph" w:styleId="BodyText2">
    <w:name w:val="Body Text 2"/>
    <w:basedOn w:val="Normal"/>
    <w:rsid w:val="009A6126"/>
    <w:pPr>
      <w:spacing w:before="240" w:after="80"/>
    </w:pPr>
  </w:style>
  <w:style w:type="paragraph" w:styleId="BodyTextIndent3">
    <w:name w:val="Body Text Indent 3"/>
    <w:basedOn w:val="Normal"/>
    <w:rsid w:val="009A6126"/>
    <w:pPr>
      <w:pBdr>
        <w:left w:val="single" w:sz="12" w:space="3" w:color="008080"/>
      </w:pBdr>
      <w:ind w:left="142"/>
    </w:pPr>
    <w:rPr>
      <w:rFonts w:ascii="Zurich Lt BT" w:hAnsi="Zurich Lt BT"/>
      <w:snapToGrid w:val="0"/>
      <w:lang w:val="de-DE"/>
    </w:rPr>
  </w:style>
  <w:style w:type="character" w:customStyle="1" w:styleId="Textkrper-Einzug3Char">
    <w:name w:val="Textkörper-Einzug 3 Char"/>
    <w:rsid w:val="009A6126"/>
    <w:rPr>
      <w:rFonts w:ascii="Zurich Lt BT" w:hAnsi="Zurich Lt BT"/>
      <w:noProof w:val="0"/>
      <w:snapToGrid w:val="0"/>
      <w:sz w:val="24"/>
      <w:lang w:val="de-DE"/>
    </w:rPr>
  </w:style>
  <w:style w:type="paragraph" w:customStyle="1" w:styleId="BalloonText1">
    <w:name w:val="Balloon Text1"/>
    <w:basedOn w:val="Normal"/>
    <w:semiHidden/>
    <w:rsid w:val="009A6126"/>
    <w:rPr>
      <w:rFonts w:ascii="Tahoma" w:hAnsi="Tahoma"/>
      <w:sz w:val="16"/>
    </w:rPr>
  </w:style>
  <w:style w:type="paragraph" w:styleId="TOC2">
    <w:name w:val="toc 2"/>
    <w:basedOn w:val="Normal"/>
    <w:next w:val="Normal"/>
    <w:autoRedefine/>
    <w:uiPriority w:val="39"/>
    <w:rsid w:val="009A6126"/>
    <w:pPr>
      <w:ind w:left="240"/>
    </w:pPr>
  </w:style>
  <w:style w:type="paragraph" w:styleId="TOC1">
    <w:name w:val="toc 1"/>
    <w:basedOn w:val="Normal"/>
    <w:next w:val="Normal"/>
    <w:autoRedefine/>
    <w:uiPriority w:val="39"/>
    <w:rsid w:val="009A6126"/>
    <w:pPr>
      <w:tabs>
        <w:tab w:val="right" w:leader="dot" w:pos="9061"/>
      </w:tabs>
    </w:pPr>
    <w:rPr>
      <w:rFonts w:cs="Arial"/>
      <w:noProof/>
      <w:szCs w:val="32"/>
    </w:rPr>
  </w:style>
  <w:style w:type="paragraph" w:customStyle="1" w:styleId="Bulletedlist">
    <w:name w:val="Bulleted list"/>
    <w:basedOn w:val="Normal"/>
    <w:autoRedefine/>
    <w:qFormat/>
    <w:rsid w:val="00607305"/>
    <w:pPr>
      <w:contextualSpacing/>
    </w:pPr>
    <w:rPr>
      <w:snapToGrid w:val="0"/>
      <w:lang w:val="en-US"/>
    </w:rPr>
  </w:style>
  <w:style w:type="paragraph" w:customStyle="1" w:styleId="DefaultText">
    <w:name w:val="Default Text"/>
    <w:basedOn w:val="Normal"/>
    <w:rsid w:val="009A6126"/>
    <w:pPr>
      <w:spacing w:before="140"/>
    </w:pPr>
  </w:style>
  <w:style w:type="paragraph" w:customStyle="1" w:styleId="Time">
    <w:name w:val="Time"/>
    <w:basedOn w:val="Normal"/>
    <w:autoRedefine/>
    <w:rsid w:val="009A6126"/>
    <w:pPr>
      <w:spacing w:before="280" w:after="60"/>
      <w:jc w:val="center"/>
    </w:pPr>
    <w:rPr>
      <w:snapToGrid w:val="0"/>
    </w:rPr>
  </w:style>
  <w:style w:type="paragraph" w:customStyle="1" w:styleId="FormatvorlageTextkrper-ZeileneinzugSerifaBT12ptDunkelblau">
    <w:name w:val="Formatvorlage Textkörper-Zeileneinzug + Serifa BT 12 pt Dunkelblau"/>
    <w:basedOn w:val="BodyTextIndent"/>
    <w:rsid w:val="009A6126"/>
    <w:rPr>
      <w:rFonts w:ascii="Serifa BT" w:hAnsi="Serifa BT"/>
      <w:color w:val="000080"/>
      <w:sz w:val="24"/>
    </w:rPr>
  </w:style>
  <w:style w:type="character" w:customStyle="1" w:styleId="Textkrper-ZeileneinzugZchn">
    <w:name w:val="Textkörper-Zeileneinzug Zchn"/>
    <w:rsid w:val="009A6126"/>
    <w:rPr>
      <w:rFonts w:ascii="Zurich Lt BT" w:hAnsi="Zurich Lt BT"/>
      <w:noProof w:val="0"/>
      <w:snapToGrid w:val="0"/>
      <w:lang w:val="de-DE"/>
    </w:rPr>
  </w:style>
  <w:style w:type="character" w:customStyle="1" w:styleId="FormatvorlageTextkrper-ZeileneinzugSerifaBT12ptDunkelblauZchn">
    <w:name w:val="Formatvorlage Textkörper-Zeileneinzug + Serifa BT 12 pt Dunkelblau Zchn"/>
    <w:rsid w:val="009A6126"/>
    <w:rPr>
      <w:rFonts w:ascii="Serifa BT" w:hAnsi="Serifa BT"/>
      <w:noProof w:val="0"/>
      <w:snapToGrid w:val="0"/>
      <w:color w:val="000080"/>
      <w:sz w:val="24"/>
      <w:lang w:val="en-US"/>
    </w:rPr>
  </w:style>
  <w:style w:type="paragraph" w:styleId="TOC3">
    <w:name w:val="toc 3"/>
    <w:basedOn w:val="Normal"/>
    <w:next w:val="Normal"/>
    <w:autoRedefine/>
    <w:uiPriority w:val="39"/>
    <w:rsid w:val="001454A3"/>
    <w:pPr>
      <w:tabs>
        <w:tab w:val="right" w:leader="dot" w:pos="9061"/>
      </w:tabs>
      <w:ind w:left="480"/>
    </w:pPr>
    <w:rPr>
      <w:noProof/>
    </w:rPr>
  </w:style>
  <w:style w:type="paragraph" w:customStyle="1" w:styleId="CommentSubject1">
    <w:name w:val="Comment Subject1"/>
    <w:basedOn w:val="CommentText"/>
    <w:next w:val="CommentText"/>
    <w:semiHidden/>
    <w:rsid w:val="009A6126"/>
    <w:rPr>
      <w:b/>
    </w:rPr>
  </w:style>
  <w:style w:type="paragraph" w:customStyle="1" w:styleId="FormatvorlageTextkrper-ZeileneinzugSerifaBT12ptDunkelblauLinks">
    <w:name w:val="Formatvorlage Textkörper-Zeileneinzug + Serifa BT 12 pt Dunkelblau Links..."/>
    <w:basedOn w:val="BodyTextIndent"/>
    <w:rsid w:val="009A6126"/>
    <w:pPr>
      <w:pBdr>
        <w:left w:val="single" w:sz="12" w:space="4" w:color="008080"/>
      </w:pBdr>
      <w:spacing w:before="60" w:after="60"/>
    </w:pPr>
    <w:rPr>
      <w:color w:val="000080"/>
      <w:sz w:val="24"/>
    </w:rPr>
  </w:style>
  <w:style w:type="paragraph" w:customStyle="1" w:styleId="FormatvorlageTextkrper-ZeileneinzugLinksEinfacheeinfarbigeLinie">
    <w:name w:val="Formatvorlage Textkörper-Zeileneinzug + Links: (Einfache einfarbige Linie ..."/>
    <w:basedOn w:val="BodyTextIndent"/>
    <w:rsid w:val="009A6126"/>
    <w:pPr>
      <w:pBdr>
        <w:left w:val="single" w:sz="12" w:space="4" w:color="008080"/>
      </w:pBdr>
      <w:spacing w:before="60" w:after="60"/>
    </w:pPr>
  </w:style>
  <w:style w:type="character" w:customStyle="1" w:styleId="StrongSTRONG">
    <w:name w:val="Strong (STRONG)"/>
    <w:rsid w:val="009A6126"/>
    <w:rPr>
      <w:rFonts w:ascii="Times New Roman" w:hAnsi="Times New Roman"/>
      <w:b/>
      <w:i/>
      <w:color w:val="auto"/>
      <w:spacing w:val="0"/>
      <w:sz w:val="24"/>
    </w:rPr>
  </w:style>
  <w:style w:type="paragraph" w:customStyle="1" w:styleId="TextkrperinlineHeader">
    <w:name w:val="Textkörper inline Header"/>
    <w:basedOn w:val="FormatvorlageTextkrper-ZeileneinzugSerifaBT12ptDunkelblauLinks"/>
    <w:rsid w:val="009A6126"/>
  </w:style>
  <w:style w:type="paragraph" w:styleId="Index1">
    <w:name w:val="index 1"/>
    <w:basedOn w:val="Normal"/>
    <w:next w:val="Normal"/>
    <w:autoRedefine/>
    <w:uiPriority w:val="99"/>
    <w:semiHidden/>
    <w:rsid w:val="00853FCA"/>
    <w:pPr>
      <w:tabs>
        <w:tab w:val="right" w:leader="dot" w:pos="3960"/>
        <w:tab w:val="right" w:pos="4165"/>
      </w:tabs>
      <w:ind w:left="245" w:right="230" w:hanging="245"/>
    </w:pPr>
  </w:style>
  <w:style w:type="paragraph" w:styleId="Index2">
    <w:name w:val="index 2"/>
    <w:basedOn w:val="Normal"/>
    <w:next w:val="Normal"/>
    <w:autoRedefine/>
    <w:uiPriority w:val="99"/>
    <w:semiHidden/>
    <w:rsid w:val="009A6126"/>
    <w:pPr>
      <w:ind w:left="480" w:hanging="240"/>
    </w:pPr>
  </w:style>
  <w:style w:type="paragraph" w:customStyle="1" w:styleId="BalloonText3">
    <w:name w:val="Balloon Text3"/>
    <w:basedOn w:val="Normal"/>
    <w:semiHidden/>
    <w:rsid w:val="009A6126"/>
    <w:rPr>
      <w:rFonts w:ascii="Tahoma" w:hAnsi="Tahoma"/>
      <w:sz w:val="16"/>
    </w:rPr>
  </w:style>
  <w:style w:type="paragraph" w:styleId="TableofFigures">
    <w:name w:val="table of figures"/>
    <w:basedOn w:val="Normal"/>
    <w:next w:val="Normal"/>
    <w:semiHidden/>
    <w:rsid w:val="009A6126"/>
  </w:style>
  <w:style w:type="paragraph" w:styleId="Salutation">
    <w:name w:val="Salutation"/>
    <w:basedOn w:val="Normal"/>
    <w:next w:val="Normal"/>
    <w:rsid w:val="009A6126"/>
  </w:style>
  <w:style w:type="paragraph" w:styleId="ListBullet">
    <w:name w:val="List Bullet"/>
    <w:basedOn w:val="Normal"/>
    <w:rsid w:val="009A6126"/>
    <w:pPr>
      <w:tabs>
        <w:tab w:val="num" w:pos="360"/>
      </w:tabs>
      <w:ind w:left="360" w:hanging="360"/>
    </w:pPr>
  </w:style>
  <w:style w:type="paragraph" w:styleId="ListBullet2">
    <w:name w:val="List Bullet 2"/>
    <w:basedOn w:val="Normal"/>
    <w:rsid w:val="009A6126"/>
    <w:pPr>
      <w:tabs>
        <w:tab w:val="num" w:pos="720"/>
      </w:tabs>
      <w:ind w:left="720" w:hanging="360"/>
    </w:pPr>
  </w:style>
  <w:style w:type="paragraph" w:styleId="ListBullet3">
    <w:name w:val="List Bullet 3"/>
    <w:basedOn w:val="Normal"/>
    <w:rsid w:val="009A6126"/>
    <w:pPr>
      <w:tabs>
        <w:tab w:val="num" w:pos="1080"/>
      </w:tabs>
      <w:ind w:left="1080" w:hanging="360"/>
    </w:pPr>
  </w:style>
  <w:style w:type="paragraph" w:styleId="ListBullet4">
    <w:name w:val="List Bullet 4"/>
    <w:basedOn w:val="Normal"/>
    <w:rsid w:val="009A6126"/>
    <w:pPr>
      <w:tabs>
        <w:tab w:val="num" w:pos="1440"/>
      </w:tabs>
      <w:ind w:left="1440" w:hanging="360"/>
    </w:pPr>
  </w:style>
  <w:style w:type="paragraph" w:styleId="ListBullet5">
    <w:name w:val="List Bullet 5"/>
    <w:basedOn w:val="Normal"/>
    <w:rsid w:val="009A6126"/>
    <w:pPr>
      <w:tabs>
        <w:tab w:val="num" w:pos="1800"/>
      </w:tabs>
      <w:ind w:left="1800" w:hanging="360"/>
    </w:pPr>
  </w:style>
  <w:style w:type="paragraph" w:styleId="Caption">
    <w:name w:val="caption"/>
    <w:basedOn w:val="Normal"/>
    <w:next w:val="Normal"/>
    <w:autoRedefine/>
    <w:qFormat/>
    <w:rsid w:val="00F900AD"/>
    <w:pPr>
      <w:suppressAutoHyphens/>
      <w:spacing w:before="240" w:after="120"/>
    </w:pPr>
    <w:rPr>
      <w:b/>
      <w:sz w:val="24"/>
      <w:szCs w:val="24"/>
      <w:lang w:val="en-US"/>
    </w:rPr>
  </w:style>
  <w:style w:type="paragraph" w:styleId="BlockText">
    <w:name w:val="Block Text"/>
    <w:basedOn w:val="Normal"/>
    <w:rsid w:val="009A6126"/>
    <w:pPr>
      <w:spacing w:after="120"/>
      <w:ind w:left="1440" w:right="1440"/>
    </w:pPr>
  </w:style>
  <w:style w:type="paragraph" w:styleId="Date">
    <w:name w:val="Date"/>
    <w:basedOn w:val="Normal"/>
    <w:next w:val="Normal"/>
    <w:rsid w:val="009A6126"/>
  </w:style>
  <w:style w:type="paragraph" w:customStyle="1" w:styleId="E-Mail-Signatur1">
    <w:name w:val="E-Mail-Signatur1"/>
    <w:basedOn w:val="Normal"/>
    <w:rsid w:val="009A6126"/>
  </w:style>
  <w:style w:type="paragraph" w:styleId="EndnoteText">
    <w:name w:val="endnote text"/>
    <w:basedOn w:val="Normal"/>
    <w:semiHidden/>
    <w:rsid w:val="009A6126"/>
  </w:style>
  <w:style w:type="paragraph" w:styleId="NoteHeading">
    <w:name w:val="Note Heading"/>
    <w:basedOn w:val="Normal"/>
    <w:next w:val="Normal"/>
    <w:rsid w:val="009A6126"/>
  </w:style>
  <w:style w:type="paragraph" w:styleId="FootnoteText">
    <w:name w:val="footnote text"/>
    <w:basedOn w:val="Normal"/>
    <w:semiHidden/>
    <w:rsid w:val="009A6126"/>
  </w:style>
  <w:style w:type="paragraph" w:styleId="Closing">
    <w:name w:val="Closing"/>
    <w:basedOn w:val="Normal"/>
    <w:rsid w:val="009A6126"/>
    <w:pPr>
      <w:ind w:left="4320"/>
    </w:pPr>
  </w:style>
  <w:style w:type="paragraph" w:customStyle="1" w:styleId="HTMLAdresse1">
    <w:name w:val="HTML Adresse1"/>
    <w:basedOn w:val="Normal"/>
    <w:rsid w:val="009A6126"/>
    <w:rPr>
      <w:i/>
    </w:rPr>
  </w:style>
  <w:style w:type="paragraph" w:customStyle="1" w:styleId="HTMLVorformatiert1">
    <w:name w:val="HTML Vorformatiert1"/>
    <w:basedOn w:val="Normal"/>
    <w:rsid w:val="009A6126"/>
    <w:rPr>
      <w:rFonts w:ascii="Courier New" w:hAnsi="Courier New"/>
    </w:rPr>
  </w:style>
  <w:style w:type="paragraph" w:styleId="Index3">
    <w:name w:val="index 3"/>
    <w:basedOn w:val="Normal"/>
    <w:next w:val="Normal"/>
    <w:autoRedefine/>
    <w:semiHidden/>
    <w:rsid w:val="009A6126"/>
    <w:pPr>
      <w:ind w:left="720" w:hanging="240"/>
    </w:pPr>
  </w:style>
  <w:style w:type="paragraph" w:styleId="Index4">
    <w:name w:val="index 4"/>
    <w:basedOn w:val="Normal"/>
    <w:next w:val="Normal"/>
    <w:autoRedefine/>
    <w:semiHidden/>
    <w:rsid w:val="009A6126"/>
    <w:pPr>
      <w:ind w:left="960" w:hanging="240"/>
    </w:pPr>
  </w:style>
  <w:style w:type="paragraph" w:styleId="Index5">
    <w:name w:val="index 5"/>
    <w:basedOn w:val="Normal"/>
    <w:next w:val="Normal"/>
    <w:autoRedefine/>
    <w:semiHidden/>
    <w:rsid w:val="009A6126"/>
    <w:pPr>
      <w:ind w:left="1200" w:hanging="240"/>
    </w:pPr>
  </w:style>
  <w:style w:type="paragraph" w:styleId="Index6">
    <w:name w:val="index 6"/>
    <w:basedOn w:val="Normal"/>
    <w:next w:val="Normal"/>
    <w:autoRedefine/>
    <w:semiHidden/>
    <w:rsid w:val="009A6126"/>
    <w:pPr>
      <w:ind w:left="1440" w:hanging="240"/>
    </w:pPr>
  </w:style>
  <w:style w:type="paragraph" w:styleId="Index7">
    <w:name w:val="index 7"/>
    <w:basedOn w:val="Normal"/>
    <w:next w:val="Normal"/>
    <w:autoRedefine/>
    <w:semiHidden/>
    <w:rsid w:val="009A6126"/>
    <w:pPr>
      <w:ind w:left="1680" w:hanging="240"/>
    </w:pPr>
  </w:style>
  <w:style w:type="paragraph" w:styleId="Index8">
    <w:name w:val="index 8"/>
    <w:basedOn w:val="Normal"/>
    <w:next w:val="Normal"/>
    <w:autoRedefine/>
    <w:semiHidden/>
    <w:rsid w:val="009A6126"/>
    <w:pPr>
      <w:ind w:left="1920" w:hanging="240"/>
    </w:pPr>
  </w:style>
  <w:style w:type="paragraph" w:styleId="Index9">
    <w:name w:val="index 9"/>
    <w:basedOn w:val="Normal"/>
    <w:next w:val="Normal"/>
    <w:autoRedefine/>
    <w:semiHidden/>
    <w:rsid w:val="009A6126"/>
    <w:pPr>
      <w:ind w:left="2160" w:hanging="240"/>
    </w:pPr>
  </w:style>
  <w:style w:type="paragraph" w:styleId="IndexHeading">
    <w:name w:val="index heading"/>
    <w:basedOn w:val="Normal"/>
    <w:next w:val="Index1"/>
    <w:semiHidden/>
    <w:rsid w:val="009A6126"/>
    <w:rPr>
      <w:b/>
    </w:rPr>
  </w:style>
  <w:style w:type="paragraph" w:customStyle="1" w:styleId="CommentSubject3">
    <w:name w:val="Comment Subject3"/>
    <w:basedOn w:val="CommentText"/>
    <w:next w:val="CommentText"/>
    <w:semiHidden/>
    <w:rsid w:val="009A6126"/>
    <w:rPr>
      <w:b/>
    </w:rPr>
  </w:style>
  <w:style w:type="paragraph" w:styleId="List">
    <w:name w:val="List"/>
    <w:basedOn w:val="Normal"/>
    <w:rsid w:val="009A6126"/>
    <w:pPr>
      <w:ind w:left="360" w:hanging="360"/>
    </w:pPr>
  </w:style>
  <w:style w:type="paragraph" w:styleId="List2">
    <w:name w:val="List 2"/>
    <w:basedOn w:val="Normal"/>
    <w:rsid w:val="009A6126"/>
    <w:pPr>
      <w:ind w:left="720" w:hanging="360"/>
    </w:pPr>
  </w:style>
  <w:style w:type="paragraph" w:styleId="List3">
    <w:name w:val="List 3"/>
    <w:basedOn w:val="Normal"/>
    <w:rsid w:val="009A6126"/>
    <w:pPr>
      <w:ind w:left="1080" w:hanging="360"/>
    </w:pPr>
  </w:style>
  <w:style w:type="paragraph" w:styleId="List4">
    <w:name w:val="List 4"/>
    <w:basedOn w:val="Normal"/>
    <w:rsid w:val="009A6126"/>
    <w:pPr>
      <w:ind w:left="1440" w:hanging="360"/>
    </w:pPr>
  </w:style>
  <w:style w:type="paragraph" w:styleId="List5">
    <w:name w:val="List 5"/>
    <w:basedOn w:val="Normal"/>
    <w:rsid w:val="009A6126"/>
    <w:pPr>
      <w:ind w:left="1800" w:hanging="360"/>
    </w:pPr>
  </w:style>
  <w:style w:type="paragraph" w:styleId="ListContinue">
    <w:name w:val="List Continue"/>
    <w:basedOn w:val="Normal"/>
    <w:rsid w:val="009A6126"/>
    <w:pPr>
      <w:spacing w:after="120"/>
      <w:ind w:left="360"/>
    </w:pPr>
  </w:style>
  <w:style w:type="paragraph" w:styleId="ListContinue2">
    <w:name w:val="List Continue 2"/>
    <w:basedOn w:val="Normal"/>
    <w:rsid w:val="009A6126"/>
    <w:pPr>
      <w:spacing w:after="120"/>
      <w:ind w:left="720"/>
    </w:pPr>
  </w:style>
  <w:style w:type="paragraph" w:styleId="ListContinue3">
    <w:name w:val="List Continue 3"/>
    <w:basedOn w:val="Normal"/>
    <w:rsid w:val="009A6126"/>
    <w:pPr>
      <w:spacing w:after="120"/>
      <w:ind w:left="1080"/>
    </w:pPr>
  </w:style>
  <w:style w:type="paragraph" w:styleId="ListContinue4">
    <w:name w:val="List Continue 4"/>
    <w:basedOn w:val="Normal"/>
    <w:rsid w:val="009A6126"/>
    <w:pPr>
      <w:spacing w:after="120"/>
      <w:ind w:left="1440"/>
    </w:pPr>
  </w:style>
  <w:style w:type="paragraph" w:styleId="ListContinue5">
    <w:name w:val="List Continue 5"/>
    <w:basedOn w:val="Normal"/>
    <w:rsid w:val="009A6126"/>
    <w:pPr>
      <w:spacing w:after="120"/>
      <w:ind w:left="1800"/>
    </w:pPr>
  </w:style>
  <w:style w:type="paragraph" w:styleId="ListNumber">
    <w:name w:val="List Number"/>
    <w:basedOn w:val="Normal"/>
    <w:rsid w:val="009A6126"/>
    <w:pPr>
      <w:tabs>
        <w:tab w:val="num" w:pos="360"/>
      </w:tabs>
      <w:ind w:left="360" w:hanging="360"/>
    </w:pPr>
  </w:style>
  <w:style w:type="paragraph" w:styleId="ListNumber2">
    <w:name w:val="List Number 2"/>
    <w:basedOn w:val="Normal"/>
    <w:rsid w:val="009A6126"/>
    <w:pPr>
      <w:tabs>
        <w:tab w:val="num" w:pos="720"/>
      </w:tabs>
      <w:ind w:left="720" w:hanging="360"/>
    </w:pPr>
  </w:style>
  <w:style w:type="paragraph" w:styleId="ListNumber3">
    <w:name w:val="List Number 3"/>
    <w:basedOn w:val="Normal"/>
    <w:rsid w:val="009A6126"/>
    <w:pPr>
      <w:tabs>
        <w:tab w:val="num" w:pos="1080"/>
      </w:tabs>
      <w:ind w:left="1080" w:hanging="360"/>
    </w:pPr>
  </w:style>
  <w:style w:type="paragraph" w:styleId="ListNumber4">
    <w:name w:val="List Number 4"/>
    <w:basedOn w:val="Normal"/>
    <w:rsid w:val="009A6126"/>
    <w:pPr>
      <w:tabs>
        <w:tab w:val="num" w:pos="1440"/>
      </w:tabs>
      <w:ind w:left="1440" w:hanging="360"/>
    </w:pPr>
  </w:style>
  <w:style w:type="paragraph" w:styleId="ListNumber5">
    <w:name w:val="List Number 5"/>
    <w:basedOn w:val="Normal"/>
    <w:rsid w:val="009A6126"/>
    <w:pPr>
      <w:tabs>
        <w:tab w:val="num" w:pos="1800"/>
      </w:tabs>
      <w:ind w:left="1800" w:hanging="360"/>
    </w:pPr>
  </w:style>
  <w:style w:type="paragraph" w:styleId="MacroText">
    <w:name w:val="macro"/>
    <w:semiHidden/>
    <w:rsid w:val="009A6126"/>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val="en-GB"/>
    </w:rPr>
  </w:style>
  <w:style w:type="paragraph" w:styleId="MessageHeader">
    <w:name w:val="Message Header"/>
    <w:basedOn w:val="Normal"/>
    <w:rsid w:val="009A6126"/>
    <w:pPr>
      <w:pBdr>
        <w:top w:val="single" w:sz="6" w:space="1" w:color="auto"/>
        <w:left w:val="single" w:sz="6" w:space="1" w:color="auto"/>
        <w:bottom w:val="single" w:sz="6" w:space="1" w:color="auto"/>
        <w:right w:val="single" w:sz="6" w:space="1" w:color="auto"/>
      </w:pBdr>
      <w:shd w:val="pct20" w:color="auto" w:fill="auto"/>
      <w:ind w:left="1080" w:hanging="1080"/>
    </w:pPr>
  </w:style>
  <w:style w:type="paragraph" w:styleId="PlainText">
    <w:name w:val="Plain Text"/>
    <w:basedOn w:val="Normal"/>
    <w:rsid w:val="009A6126"/>
    <w:rPr>
      <w:rFonts w:ascii="Courier New" w:hAnsi="Courier New"/>
    </w:rPr>
  </w:style>
  <w:style w:type="paragraph" w:styleId="TableofAuthorities">
    <w:name w:val="table of authorities"/>
    <w:basedOn w:val="Normal"/>
    <w:next w:val="Normal"/>
    <w:semiHidden/>
    <w:rsid w:val="009A6126"/>
    <w:pPr>
      <w:ind w:left="240" w:hanging="240"/>
    </w:pPr>
  </w:style>
  <w:style w:type="paragraph" w:styleId="TOAHeading">
    <w:name w:val="toa heading"/>
    <w:basedOn w:val="Normal"/>
    <w:next w:val="Normal"/>
    <w:semiHidden/>
    <w:rsid w:val="009A6126"/>
    <w:pPr>
      <w:spacing w:before="120"/>
    </w:pPr>
    <w:rPr>
      <w:b/>
    </w:rPr>
  </w:style>
  <w:style w:type="paragraph" w:customStyle="1" w:styleId="StandardWeb1">
    <w:name w:val="Standard (Web)1"/>
    <w:basedOn w:val="Normal"/>
    <w:rsid w:val="009A6126"/>
  </w:style>
  <w:style w:type="paragraph" w:styleId="NormalIndent">
    <w:name w:val="Normal Indent"/>
    <w:basedOn w:val="Normal"/>
    <w:rsid w:val="009A6126"/>
    <w:pPr>
      <w:ind w:left="720"/>
    </w:pPr>
  </w:style>
  <w:style w:type="paragraph" w:styleId="BodyTextFirstIndent">
    <w:name w:val="Body Text First Indent"/>
    <w:basedOn w:val="BodyText"/>
    <w:rsid w:val="009A6126"/>
    <w:pPr>
      <w:spacing w:after="120"/>
      <w:ind w:firstLine="210"/>
    </w:pPr>
    <w:rPr>
      <w:rFonts w:ascii="Times New Roman" w:hAnsi="Times New Roman"/>
      <w:snapToGrid/>
      <w:lang w:val="en-GB"/>
    </w:rPr>
  </w:style>
  <w:style w:type="paragraph" w:styleId="BodyTextFirstIndent2">
    <w:name w:val="Body Text First Indent 2"/>
    <w:basedOn w:val="BodyTextIndent"/>
    <w:rsid w:val="009A6126"/>
    <w:pPr>
      <w:spacing w:after="120"/>
      <w:ind w:left="360" w:firstLine="210"/>
    </w:pPr>
    <w:rPr>
      <w:rFonts w:ascii="Times New Roman" w:hAnsi="Times New Roman"/>
      <w:snapToGrid/>
      <w:sz w:val="24"/>
      <w:lang w:val="en-GB"/>
    </w:rPr>
  </w:style>
  <w:style w:type="paragraph" w:styleId="Title">
    <w:name w:val="Title"/>
    <w:basedOn w:val="Normal"/>
    <w:qFormat/>
    <w:rsid w:val="009A6126"/>
    <w:pPr>
      <w:spacing w:before="240" w:after="60"/>
      <w:jc w:val="center"/>
      <w:outlineLvl w:val="0"/>
    </w:pPr>
    <w:rPr>
      <w:b/>
      <w:kern w:val="28"/>
      <w:sz w:val="32"/>
    </w:rPr>
  </w:style>
  <w:style w:type="paragraph" w:styleId="EnvelopeReturn">
    <w:name w:val="envelope return"/>
    <w:basedOn w:val="Normal"/>
    <w:rsid w:val="009A6126"/>
  </w:style>
  <w:style w:type="paragraph" w:styleId="EnvelopeAddress">
    <w:name w:val="envelope address"/>
    <w:basedOn w:val="Normal"/>
    <w:rsid w:val="009A6126"/>
    <w:pPr>
      <w:framePr w:w="7920" w:h="1980" w:hRule="exact" w:hSpace="180" w:wrap="auto" w:hAnchor="page" w:xAlign="center" w:yAlign="bottom"/>
      <w:ind w:left="2880"/>
    </w:pPr>
  </w:style>
  <w:style w:type="paragraph" w:styleId="Signature">
    <w:name w:val="Signature"/>
    <w:basedOn w:val="Normal"/>
    <w:rsid w:val="009A6126"/>
    <w:pPr>
      <w:ind w:left="4320"/>
    </w:pPr>
  </w:style>
  <w:style w:type="paragraph" w:styleId="Subtitle">
    <w:name w:val="Subtitle"/>
    <w:basedOn w:val="Normal"/>
    <w:qFormat/>
    <w:rsid w:val="009A6126"/>
    <w:pPr>
      <w:spacing w:after="60"/>
      <w:jc w:val="center"/>
      <w:outlineLvl w:val="1"/>
    </w:pPr>
  </w:style>
  <w:style w:type="paragraph" w:styleId="TOC4">
    <w:name w:val="toc 4"/>
    <w:basedOn w:val="Normal"/>
    <w:next w:val="Normal"/>
    <w:autoRedefine/>
    <w:uiPriority w:val="39"/>
    <w:rsid w:val="009A6126"/>
    <w:pPr>
      <w:ind w:left="720"/>
    </w:pPr>
  </w:style>
  <w:style w:type="paragraph" w:styleId="TOC5">
    <w:name w:val="toc 5"/>
    <w:basedOn w:val="Normal"/>
    <w:next w:val="Normal"/>
    <w:autoRedefine/>
    <w:uiPriority w:val="39"/>
    <w:rsid w:val="009A6126"/>
    <w:pPr>
      <w:ind w:left="960"/>
    </w:pPr>
  </w:style>
  <w:style w:type="paragraph" w:styleId="TOC6">
    <w:name w:val="toc 6"/>
    <w:basedOn w:val="Normal"/>
    <w:next w:val="Normal"/>
    <w:autoRedefine/>
    <w:uiPriority w:val="39"/>
    <w:rsid w:val="009A6126"/>
    <w:pPr>
      <w:ind w:left="1200"/>
    </w:pPr>
  </w:style>
  <w:style w:type="paragraph" w:styleId="TOC7">
    <w:name w:val="toc 7"/>
    <w:basedOn w:val="Normal"/>
    <w:next w:val="Normal"/>
    <w:autoRedefine/>
    <w:uiPriority w:val="39"/>
    <w:rsid w:val="009A6126"/>
    <w:pPr>
      <w:ind w:left="1440"/>
    </w:pPr>
  </w:style>
  <w:style w:type="paragraph" w:styleId="TOC8">
    <w:name w:val="toc 8"/>
    <w:basedOn w:val="Normal"/>
    <w:next w:val="Normal"/>
    <w:autoRedefine/>
    <w:uiPriority w:val="39"/>
    <w:rsid w:val="009A6126"/>
    <w:pPr>
      <w:ind w:left="1680"/>
    </w:pPr>
  </w:style>
  <w:style w:type="paragraph" w:styleId="TOC9">
    <w:name w:val="toc 9"/>
    <w:basedOn w:val="Normal"/>
    <w:next w:val="Normal"/>
    <w:autoRedefine/>
    <w:uiPriority w:val="39"/>
    <w:rsid w:val="009A6126"/>
    <w:pPr>
      <w:ind w:left="1920"/>
    </w:pPr>
  </w:style>
  <w:style w:type="character" w:styleId="LineNumber">
    <w:name w:val="line number"/>
    <w:basedOn w:val="DefaultParagraphFont"/>
    <w:rsid w:val="009A6126"/>
  </w:style>
  <w:style w:type="character" w:styleId="FollowedHyperlink">
    <w:name w:val="FollowedHyperlink"/>
    <w:rsid w:val="009A6126"/>
    <w:rPr>
      <w:color w:val="800080"/>
      <w:u w:val="single"/>
    </w:rPr>
  </w:style>
  <w:style w:type="paragraph" w:customStyle="1" w:styleId="BalloonText2">
    <w:name w:val="Balloon Text2"/>
    <w:basedOn w:val="Normal"/>
    <w:semiHidden/>
    <w:rsid w:val="009A6126"/>
    <w:rPr>
      <w:rFonts w:ascii="Tahoma" w:hAnsi="Tahoma"/>
      <w:sz w:val="16"/>
    </w:rPr>
  </w:style>
  <w:style w:type="paragraph" w:customStyle="1" w:styleId="T">
    <w:name w:val="T"/>
    <w:aliases w:val="Text"/>
    <w:basedOn w:val="Normal"/>
    <w:rsid w:val="009A6126"/>
    <w:pPr>
      <w:widowControl w:val="0"/>
      <w:tabs>
        <w:tab w:val="left" w:pos="360"/>
        <w:tab w:val="left" w:pos="1080"/>
        <w:tab w:val="left" w:pos="1800"/>
        <w:tab w:val="left" w:pos="2520"/>
        <w:tab w:val="left" w:pos="3240"/>
        <w:tab w:val="left" w:pos="3960"/>
        <w:tab w:val="left" w:pos="4680"/>
        <w:tab w:val="left" w:pos="5400"/>
        <w:tab w:val="left" w:pos="6120"/>
      </w:tabs>
    </w:pPr>
    <w:rPr>
      <w:rFonts w:ascii="Times" w:hAnsi="Times"/>
      <w:color w:val="000000"/>
      <w:lang w:val="en-US"/>
    </w:rPr>
  </w:style>
  <w:style w:type="paragraph" w:customStyle="1" w:styleId="CommentSubject2">
    <w:name w:val="Comment Subject2"/>
    <w:basedOn w:val="CommentText"/>
    <w:next w:val="CommentText"/>
    <w:semiHidden/>
    <w:rsid w:val="009A6126"/>
    <w:rPr>
      <w:b/>
    </w:rPr>
  </w:style>
  <w:style w:type="paragraph" w:customStyle="1" w:styleId="Sprechblasentext1">
    <w:name w:val="Sprechblasentext1"/>
    <w:basedOn w:val="Normal"/>
    <w:semiHidden/>
    <w:rsid w:val="009A6126"/>
    <w:rPr>
      <w:rFonts w:ascii="Tahoma" w:hAnsi="Tahoma" w:cs="Tahoma"/>
      <w:sz w:val="16"/>
      <w:szCs w:val="16"/>
    </w:rPr>
  </w:style>
  <w:style w:type="character" w:styleId="FootnoteReference">
    <w:name w:val="footnote reference"/>
    <w:semiHidden/>
    <w:rsid w:val="009A6126"/>
    <w:rPr>
      <w:vertAlign w:val="superscript"/>
    </w:rPr>
  </w:style>
  <w:style w:type="paragraph" w:customStyle="1" w:styleId="Kommentarthema1">
    <w:name w:val="Kommentarthema1"/>
    <w:basedOn w:val="CommentText"/>
    <w:next w:val="CommentText"/>
    <w:semiHidden/>
    <w:rsid w:val="009A6126"/>
    <w:rPr>
      <w:b/>
      <w:bCs/>
    </w:rPr>
  </w:style>
  <w:style w:type="paragraph" w:customStyle="1" w:styleId="Heading2new">
    <w:name w:val="Heading 2 new"/>
    <w:basedOn w:val="Heading2"/>
    <w:next w:val="BodyText"/>
    <w:autoRedefine/>
    <w:qFormat/>
    <w:rsid w:val="004C3863"/>
    <w:pPr>
      <w:numPr>
        <w:ilvl w:val="1"/>
        <w:numId w:val="3"/>
      </w:numPr>
      <w:tabs>
        <w:tab w:val="left" w:pos="567"/>
      </w:tabs>
    </w:pPr>
    <w:rPr>
      <w:szCs w:val="28"/>
    </w:rPr>
  </w:style>
  <w:style w:type="character" w:customStyle="1" w:styleId="Char">
    <w:name w:val="Char"/>
    <w:rsid w:val="009A6126"/>
    <w:rPr>
      <w:rFonts w:ascii="Arial" w:hAnsi="Arial"/>
      <w:b/>
      <w:noProof w:val="0"/>
      <w:sz w:val="26"/>
      <w:lang w:val="en-GB" w:eastAsia="en-US" w:bidi="ar-SA"/>
    </w:rPr>
  </w:style>
  <w:style w:type="paragraph" w:customStyle="1" w:styleId="Heading2Char">
    <w:name w:val="Heading 2 Char"/>
    <w:basedOn w:val="Normal"/>
    <w:autoRedefine/>
    <w:rsid w:val="009A6126"/>
    <w:rPr>
      <w:i/>
      <w:sz w:val="28"/>
      <w:szCs w:val="28"/>
    </w:rPr>
  </w:style>
  <w:style w:type="paragraph" w:customStyle="1" w:styleId="Style1">
    <w:name w:val="Style1"/>
    <w:basedOn w:val="Heading2Char"/>
    <w:autoRedefine/>
    <w:rsid w:val="009A6126"/>
  </w:style>
  <w:style w:type="paragraph" w:customStyle="1" w:styleId="pagecount">
    <w:name w:val="page count"/>
    <w:basedOn w:val="TOC1"/>
    <w:next w:val="Normal"/>
    <w:rsid w:val="009A6126"/>
    <w:pPr>
      <w:spacing w:line="480" w:lineRule="auto"/>
    </w:pPr>
    <w:rPr>
      <w:rFonts w:ascii="Times New Roman" w:hAnsi="Times New Roman"/>
      <w:sz w:val="24"/>
      <w:szCs w:val="24"/>
      <w:lang w:val="en-US"/>
    </w:rPr>
  </w:style>
  <w:style w:type="paragraph" w:customStyle="1" w:styleId="SidebarEnd">
    <w:name w:val="Sidebar End"/>
    <w:basedOn w:val="Normal"/>
    <w:next w:val="Normal"/>
    <w:rsid w:val="009A6126"/>
    <w:pPr>
      <w:pBdr>
        <w:bottom w:val="single" w:sz="18" w:space="1" w:color="auto"/>
      </w:pBdr>
      <w:spacing w:after="120"/>
    </w:pPr>
    <w:rPr>
      <w:rFonts w:ascii="Book Antiqua" w:hAnsi="Book Antiqua"/>
      <w:sz w:val="24"/>
      <w:lang w:val="en-US"/>
    </w:rPr>
  </w:style>
  <w:style w:type="paragraph" w:customStyle="1" w:styleId="paragraph">
    <w:name w:val="paragraph"/>
    <w:basedOn w:val="Normal"/>
    <w:rsid w:val="009A6126"/>
    <w:pPr>
      <w:pBdr>
        <w:left w:val="dotted" w:sz="4" w:space="4" w:color="auto"/>
      </w:pBdr>
      <w:ind w:left="360"/>
    </w:pPr>
    <w:rPr>
      <w:rFonts w:cs="Arial"/>
      <w:i/>
      <w:iCs/>
      <w:lang w:eastAsia="de-DE"/>
    </w:rPr>
  </w:style>
  <w:style w:type="character" w:customStyle="1" w:styleId="a">
    <w:name w:val="a"/>
    <w:basedOn w:val="DefaultParagraphFont"/>
    <w:rsid w:val="009A6126"/>
  </w:style>
  <w:style w:type="paragraph" w:customStyle="1" w:styleId="Sprechblasentext2">
    <w:name w:val="Sprechblasentext2"/>
    <w:basedOn w:val="Normal"/>
    <w:semiHidden/>
    <w:rsid w:val="009A6126"/>
    <w:rPr>
      <w:rFonts w:ascii="Tahoma" w:hAnsi="Tahoma" w:cs="Tahoma"/>
      <w:sz w:val="16"/>
      <w:szCs w:val="16"/>
    </w:rPr>
  </w:style>
  <w:style w:type="paragraph" w:customStyle="1" w:styleId="Formatvorlage1">
    <w:name w:val="Formatvorlage1"/>
    <w:basedOn w:val="BodyText2"/>
    <w:rsid w:val="009A6126"/>
  </w:style>
  <w:style w:type="paragraph" w:customStyle="1" w:styleId="Kommentarthema2">
    <w:name w:val="Kommentarthema2"/>
    <w:basedOn w:val="CommentText"/>
    <w:next w:val="CommentText"/>
    <w:semiHidden/>
    <w:rsid w:val="009A6126"/>
    <w:rPr>
      <w:b/>
      <w:bCs/>
    </w:rPr>
  </w:style>
  <w:style w:type="paragraph" w:customStyle="1" w:styleId="LOTerms">
    <w:name w:val="LO &amp; Terms"/>
    <w:basedOn w:val="Normal"/>
    <w:next w:val="Normal"/>
    <w:autoRedefine/>
    <w:rsid w:val="00655FCC"/>
    <w:rPr>
      <w:b/>
      <w:iCs/>
      <w:sz w:val="24"/>
      <w:szCs w:val="26"/>
      <w:lang w:val="en-US"/>
    </w:rPr>
  </w:style>
  <w:style w:type="paragraph" w:customStyle="1" w:styleId="contentbody">
    <w:name w:val="contentbody"/>
    <w:basedOn w:val="Normal"/>
    <w:rsid w:val="009A6126"/>
    <w:pPr>
      <w:spacing w:before="100" w:beforeAutospacing="1" w:after="100" w:afterAutospacing="1"/>
    </w:pPr>
    <w:rPr>
      <w:rFonts w:ascii="Verdana" w:eastAsia="Arial Unicode MS" w:hAnsi="Verdana" w:cs="Arial Unicode MS"/>
      <w:lang w:val="fr-FR" w:eastAsia="fr-FR"/>
    </w:rPr>
  </w:style>
  <w:style w:type="paragraph" w:styleId="NormalWeb">
    <w:name w:val="Normal (Web)"/>
    <w:basedOn w:val="Normal"/>
    <w:uiPriority w:val="99"/>
    <w:rsid w:val="009A6126"/>
    <w:pPr>
      <w:spacing w:before="100" w:beforeAutospacing="1" w:after="100" w:afterAutospacing="1"/>
    </w:pPr>
    <w:rPr>
      <w:rFonts w:ascii="Arial Unicode MS" w:eastAsia="Arial Unicode MS" w:hAnsi="Arial Unicode MS" w:cs="Arial Unicode MS"/>
      <w:sz w:val="24"/>
      <w:szCs w:val="24"/>
      <w:lang w:val="fr-FR" w:eastAsia="fr-FR"/>
    </w:rPr>
  </w:style>
  <w:style w:type="character" w:customStyle="1" w:styleId="contentbody1">
    <w:name w:val="contentbody1"/>
    <w:rsid w:val="009A6126"/>
    <w:rPr>
      <w:rFonts w:ascii="Verdana" w:hAnsi="Verdana" w:hint="default"/>
      <w:i w:val="0"/>
      <w:iCs w:val="0"/>
      <w:sz w:val="20"/>
      <w:szCs w:val="20"/>
    </w:rPr>
  </w:style>
  <w:style w:type="character" w:customStyle="1" w:styleId="contentsubheader1">
    <w:name w:val="contentsubheader1"/>
    <w:rsid w:val="009A6126"/>
    <w:rPr>
      <w:rFonts w:ascii="Verdana" w:hAnsi="Verdana" w:hint="default"/>
      <w:b/>
      <w:bCs/>
      <w:i w:val="0"/>
      <w:iCs w:val="0"/>
      <w:sz w:val="26"/>
      <w:szCs w:val="26"/>
    </w:rPr>
  </w:style>
  <w:style w:type="character" w:customStyle="1" w:styleId="cataloguedetail-doctitle1">
    <w:name w:val="cataloguedetail-doctitle1"/>
    <w:rsid w:val="009A6126"/>
    <w:rPr>
      <w:rFonts w:ascii="Verdana" w:hAnsi="Verdana" w:hint="default"/>
      <w:b/>
      <w:bCs/>
      <w:color w:val="002597"/>
      <w:sz w:val="15"/>
      <w:szCs w:val="15"/>
    </w:rPr>
  </w:style>
  <w:style w:type="character" w:customStyle="1" w:styleId="headnavbluexlarge21">
    <w:name w:val="headnavbluexlarge21"/>
    <w:rsid w:val="009A6126"/>
    <w:rPr>
      <w:rFonts w:ascii="Arial" w:hAnsi="Arial" w:cs="Arial" w:hint="default"/>
      <w:b/>
      <w:bCs/>
      <w:strike w:val="0"/>
      <w:dstrike w:val="0"/>
      <w:color w:val="003366"/>
      <w:sz w:val="21"/>
      <w:szCs w:val="21"/>
      <w:u w:val="none"/>
      <w:effect w:val="none"/>
    </w:rPr>
  </w:style>
  <w:style w:type="character" w:styleId="Strong">
    <w:name w:val="Strong"/>
    <w:uiPriority w:val="22"/>
    <w:qFormat/>
    <w:rsid w:val="00C0181C"/>
    <w:rPr>
      <w:b/>
    </w:rPr>
  </w:style>
  <w:style w:type="paragraph" w:customStyle="1" w:styleId="BalloonText4">
    <w:name w:val="Balloon Text4"/>
    <w:basedOn w:val="Normal"/>
    <w:semiHidden/>
    <w:rsid w:val="009A6126"/>
    <w:rPr>
      <w:rFonts w:ascii="Tahoma" w:hAnsi="Tahoma" w:cs="Tahoma"/>
      <w:sz w:val="16"/>
      <w:szCs w:val="16"/>
    </w:rPr>
  </w:style>
  <w:style w:type="character" w:customStyle="1" w:styleId="CarCar">
    <w:name w:val="Car Car"/>
    <w:rsid w:val="009A6126"/>
    <w:rPr>
      <w:rFonts w:ascii="Arial" w:hAnsi="Arial"/>
      <w:bCs/>
      <w:i/>
      <w:iCs/>
      <w:sz w:val="26"/>
      <w:lang w:val="en-GB" w:eastAsia="en-US" w:bidi="ar-SA"/>
    </w:rPr>
  </w:style>
  <w:style w:type="character" w:customStyle="1" w:styleId="CarCar2">
    <w:name w:val="Car Car2"/>
    <w:rsid w:val="009A6126"/>
    <w:rPr>
      <w:rFonts w:ascii="Arial" w:hAnsi="Arial"/>
      <w:iCs/>
      <w:sz w:val="28"/>
      <w:lang w:val="en-GB" w:eastAsia="en-US" w:bidi="ar-SA"/>
    </w:rPr>
  </w:style>
  <w:style w:type="character" w:customStyle="1" w:styleId="CarCar1">
    <w:name w:val="Car Car1"/>
    <w:rsid w:val="009A6126"/>
    <w:rPr>
      <w:rFonts w:ascii="Arial" w:hAnsi="Arial"/>
      <w:bCs/>
      <w:i/>
      <w:iCs/>
      <w:sz w:val="26"/>
      <w:lang w:val="en-GB" w:eastAsia="en-US" w:bidi="ar-SA"/>
    </w:rPr>
  </w:style>
  <w:style w:type="paragraph" w:customStyle="1" w:styleId="StyleNoirAvant3ptAprs3pt">
    <w:name w:val="Style Noir Avant : 3 pt Après : 3 pt"/>
    <w:basedOn w:val="Normal"/>
    <w:link w:val="StyleNoirAvant3ptAprs3ptChar"/>
    <w:rsid w:val="009A6126"/>
    <w:pPr>
      <w:spacing w:before="60" w:after="60"/>
    </w:pPr>
    <w:rPr>
      <w:color w:val="000000"/>
    </w:rPr>
  </w:style>
  <w:style w:type="paragraph" w:customStyle="1" w:styleId="BalloonText5">
    <w:name w:val="Balloon Text5"/>
    <w:basedOn w:val="Normal"/>
    <w:semiHidden/>
    <w:rsid w:val="009A6126"/>
    <w:rPr>
      <w:rFonts w:ascii="Tahoma" w:hAnsi="Tahoma" w:cs="Tahoma"/>
      <w:sz w:val="16"/>
      <w:szCs w:val="16"/>
    </w:rPr>
  </w:style>
  <w:style w:type="paragraph" w:customStyle="1" w:styleId="CommentSubject4">
    <w:name w:val="Comment Subject4"/>
    <w:basedOn w:val="CommentText"/>
    <w:next w:val="CommentText"/>
    <w:semiHidden/>
    <w:rsid w:val="009A6126"/>
    <w:rPr>
      <w:b/>
      <w:bCs/>
    </w:rPr>
  </w:style>
  <w:style w:type="paragraph" w:customStyle="1" w:styleId="BalloonText6">
    <w:name w:val="Balloon Text6"/>
    <w:basedOn w:val="Normal"/>
    <w:semiHidden/>
    <w:rsid w:val="009A6126"/>
    <w:rPr>
      <w:rFonts w:ascii="Tahoma" w:hAnsi="Tahoma" w:cs="Tahoma"/>
      <w:sz w:val="16"/>
      <w:szCs w:val="16"/>
    </w:rPr>
  </w:style>
  <w:style w:type="paragraph" w:customStyle="1" w:styleId="CommentSubject5">
    <w:name w:val="Comment Subject5"/>
    <w:basedOn w:val="CommentText"/>
    <w:next w:val="CommentText"/>
    <w:semiHidden/>
    <w:rsid w:val="009A6126"/>
    <w:rPr>
      <w:b/>
      <w:bCs/>
    </w:rPr>
  </w:style>
  <w:style w:type="paragraph" w:customStyle="1" w:styleId="Heading2a">
    <w:name w:val="Heading 2a"/>
    <w:basedOn w:val="Heading2"/>
    <w:rsid w:val="009A6126"/>
    <w:pPr>
      <w:tabs>
        <w:tab w:val="left" w:pos="863"/>
      </w:tabs>
      <w:autoSpaceDE w:val="0"/>
      <w:autoSpaceDN w:val="0"/>
      <w:spacing w:before="120"/>
      <w:ind w:right="-90"/>
    </w:pPr>
    <w:rPr>
      <w:rFonts w:ascii="Times New Roman" w:hAnsi="Times New Roman"/>
      <w:bCs/>
      <w:iCs w:val="0"/>
      <w:sz w:val="24"/>
      <w:szCs w:val="24"/>
    </w:rPr>
  </w:style>
  <w:style w:type="paragraph" w:customStyle="1" w:styleId="Textedebulles1">
    <w:name w:val="Texte de bulles1"/>
    <w:basedOn w:val="Normal"/>
    <w:semiHidden/>
    <w:rsid w:val="009A6126"/>
    <w:rPr>
      <w:rFonts w:ascii="Tahoma" w:hAnsi="Tahoma" w:cs="Tahoma"/>
      <w:sz w:val="16"/>
      <w:szCs w:val="16"/>
    </w:rPr>
  </w:style>
  <w:style w:type="paragraph" w:customStyle="1" w:styleId="Objetducommentaire1">
    <w:name w:val="Objet du commentaire1"/>
    <w:basedOn w:val="CommentText"/>
    <w:next w:val="CommentText"/>
    <w:semiHidden/>
    <w:rsid w:val="009A6126"/>
    <w:rPr>
      <w:b/>
      <w:bCs/>
    </w:rPr>
  </w:style>
  <w:style w:type="paragraph" w:styleId="BalloonText">
    <w:name w:val="Balloon Text"/>
    <w:basedOn w:val="Normal"/>
    <w:semiHidden/>
    <w:rsid w:val="009A6126"/>
    <w:rPr>
      <w:rFonts w:ascii="Tahoma" w:hAnsi="Tahoma" w:cs="Tahoma"/>
      <w:sz w:val="16"/>
      <w:szCs w:val="16"/>
    </w:rPr>
  </w:style>
  <w:style w:type="paragraph" w:customStyle="1" w:styleId="Default">
    <w:name w:val="Default"/>
    <w:rsid w:val="009A6126"/>
    <w:pPr>
      <w:widowControl w:val="0"/>
      <w:autoSpaceDE w:val="0"/>
      <w:autoSpaceDN w:val="0"/>
      <w:adjustRightInd w:val="0"/>
    </w:pPr>
    <w:rPr>
      <w:rFonts w:ascii="Arial" w:hAnsi="Arial"/>
      <w:color w:val="000000"/>
      <w:sz w:val="24"/>
      <w:szCs w:val="24"/>
    </w:rPr>
  </w:style>
  <w:style w:type="paragraph" w:customStyle="1" w:styleId="CM2">
    <w:name w:val="CM2"/>
    <w:basedOn w:val="Default"/>
    <w:next w:val="Default"/>
    <w:rsid w:val="009A6126"/>
    <w:pPr>
      <w:spacing w:line="231" w:lineRule="atLeast"/>
    </w:pPr>
    <w:rPr>
      <w:color w:val="auto"/>
    </w:rPr>
  </w:style>
  <w:style w:type="paragraph" w:customStyle="1" w:styleId="CM7">
    <w:name w:val="CM7"/>
    <w:basedOn w:val="Default"/>
    <w:next w:val="Default"/>
    <w:rsid w:val="009A6126"/>
    <w:pPr>
      <w:spacing w:line="231" w:lineRule="atLeast"/>
    </w:pPr>
    <w:rPr>
      <w:color w:val="auto"/>
    </w:rPr>
  </w:style>
  <w:style w:type="paragraph" w:styleId="CommentSubject">
    <w:name w:val="annotation subject"/>
    <w:basedOn w:val="CommentText"/>
    <w:next w:val="CommentText"/>
    <w:link w:val="CommentSubjectChar"/>
    <w:uiPriority w:val="99"/>
    <w:semiHidden/>
    <w:rsid w:val="00834CBE"/>
    <w:rPr>
      <w:b/>
      <w:bCs/>
    </w:rPr>
  </w:style>
  <w:style w:type="paragraph" w:customStyle="1" w:styleId="StyleHeading3Black">
    <w:name w:val="Style Heading 3 + Black"/>
    <w:basedOn w:val="Heading3"/>
    <w:link w:val="StyleHeading3BlackChar"/>
    <w:rsid w:val="00FB21AA"/>
    <w:rPr>
      <w:b/>
      <w:color w:val="000000"/>
    </w:rPr>
  </w:style>
  <w:style w:type="character" w:customStyle="1" w:styleId="Heading3Char">
    <w:name w:val="Heading 3 Char"/>
    <w:link w:val="Heading3"/>
    <w:rsid w:val="004730E0"/>
    <w:rPr>
      <w:rFonts w:ascii="Arial" w:eastAsia="SymbolOOEnc" w:hAnsi="Arial"/>
      <w:bCs/>
      <w:iCs/>
      <w:sz w:val="24"/>
    </w:rPr>
  </w:style>
  <w:style w:type="character" w:customStyle="1" w:styleId="StyleHeading3BlackChar">
    <w:name w:val="Style Heading 3 + Black Char"/>
    <w:link w:val="StyleHeading3Black"/>
    <w:rsid w:val="00FB21AA"/>
    <w:rPr>
      <w:rFonts w:ascii="Arial" w:hAnsi="Arial"/>
      <w:bCs/>
      <w:iCs/>
      <w:color w:val="000000"/>
      <w:sz w:val="28"/>
      <w:lang w:val="en-GB"/>
    </w:rPr>
  </w:style>
  <w:style w:type="numbering" w:customStyle="1" w:styleId="StyleNumbered">
    <w:name w:val="Style Numbered"/>
    <w:basedOn w:val="NoList"/>
    <w:rsid w:val="006125B0"/>
    <w:pPr>
      <w:numPr>
        <w:numId w:val="1"/>
      </w:numPr>
    </w:pPr>
  </w:style>
  <w:style w:type="paragraph" w:customStyle="1" w:styleId="Style2">
    <w:name w:val="Style2"/>
    <w:basedOn w:val="Normal"/>
    <w:rsid w:val="003B3581"/>
    <w:pPr>
      <w:tabs>
        <w:tab w:val="left" w:pos="6944"/>
      </w:tabs>
      <w:jc w:val="left"/>
    </w:pPr>
    <w:rPr>
      <w:rFonts w:cs="Arial"/>
      <w:b/>
      <w:bCs/>
      <w:szCs w:val="18"/>
      <w:lang w:val="en-US"/>
    </w:rPr>
  </w:style>
  <w:style w:type="paragraph" w:customStyle="1" w:styleId="Style9ptBoldLeft">
    <w:name w:val="Style 9 pt Bold Left"/>
    <w:basedOn w:val="Normal"/>
    <w:autoRedefine/>
    <w:rsid w:val="00D2763C"/>
    <w:pPr>
      <w:jc w:val="left"/>
    </w:pPr>
    <w:rPr>
      <w:b/>
      <w:bCs/>
    </w:rPr>
  </w:style>
  <w:style w:type="paragraph" w:customStyle="1" w:styleId="Style9ptUnderlineLeft">
    <w:name w:val="Style 9 pt Underline Left"/>
    <w:basedOn w:val="Normal"/>
    <w:autoRedefine/>
    <w:rsid w:val="00D2763C"/>
    <w:pPr>
      <w:jc w:val="left"/>
    </w:pPr>
    <w:rPr>
      <w:u w:val="single"/>
    </w:rPr>
  </w:style>
  <w:style w:type="paragraph" w:customStyle="1" w:styleId="Style3">
    <w:name w:val="Style3"/>
    <w:basedOn w:val="Normal"/>
    <w:link w:val="Style3Char"/>
    <w:autoRedefine/>
    <w:rsid w:val="00D2763C"/>
    <w:rPr>
      <w:rFonts w:cs="Arial"/>
      <w:b/>
      <w:bCs/>
      <w:szCs w:val="18"/>
      <w:lang w:val="en-US"/>
    </w:rPr>
  </w:style>
  <w:style w:type="character" w:customStyle="1" w:styleId="Style3Char">
    <w:name w:val="Style3 Char"/>
    <w:link w:val="Style3"/>
    <w:rsid w:val="00D2763C"/>
    <w:rPr>
      <w:rFonts w:ascii="Arial" w:hAnsi="Arial" w:cs="Arial"/>
      <w:b/>
      <w:bCs/>
      <w:szCs w:val="18"/>
      <w:lang w:val="en-US" w:eastAsia="en-US" w:bidi="ar-SA"/>
    </w:rPr>
  </w:style>
  <w:style w:type="paragraph" w:customStyle="1" w:styleId="Style4">
    <w:name w:val="Style4"/>
    <w:basedOn w:val="Normal"/>
    <w:autoRedefine/>
    <w:rsid w:val="00C50F61"/>
    <w:rPr>
      <w:rFonts w:cs="Arial"/>
      <w:szCs w:val="18"/>
      <w:u w:val="single"/>
      <w:lang w:val="en-US"/>
    </w:rPr>
  </w:style>
  <w:style w:type="table" w:styleId="TableGrid">
    <w:name w:val="Table Grid"/>
    <w:basedOn w:val="TableNormal"/>
    <w:rsid w:val="00671140"/>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Char">
    <w:name w:val="Char Char"/>
    <w:rsid w:val="00B40590"/>
    <w:rPr>
      <w:rFonts w:ascii="Arial" w:hAnsi="Arial"/>
      <w:bCs/>
      <w:i/>
      <w:iCs/>
      <w:sz w:val="24"/>
      <w:lang w:val="en-GB" w:eastAsia="en-US" w:bidi="ar-SA"/>
    </w:rPr>
  </w:style>
  <w:style w:type="paragraph" w:customStyle="1" w:styleId="DarkList-Accent31">
    <w:name w:val="Dark List - Accent 31"/>
    <w:hidden/>
    <w:uiPriority w:val="99"/>
    <w:semiHidden/>
    <w:rsid w:val="00C81684"/>
    <w:rPr>
      <w:rFonts w:ascii="Arial" w:hAnsi="Arial"/>
      <w:lang w:val="en-GB"/>
    </w:rPr>
  </w:style>
  <w:style w:type="paragraph" w:customStyle="1" w:styleId="Lijstalinea1">
    <w:name w:val="Lijstalinea1"/>
    <w:basedOn w:val="Normal"/>
    <w:uiPriority w:val="34"/>
    <w:qFormat/>
    <w:rsid w:val="00C81684"/>
    <w:pPr>
      <w:spacing w:after="200" w:line="276" w:lineRule="auto"/>
      <w:ind w:left="720"/>
      <w:contextualSpacing/>
      <w:jc w:val="left"/>
    </w:pPr>
    <w:rPr>
      <w:rFonts w:ascii="Calibri" w:eastAsia="Calibri" w:hAnsi="Calibri"/>
      <w:sz w:val="22"/>
      <w:szCs w:val="22"/>
      <w:lang w:val="nl-NL"/>
    </w:rPr>
  </w:style>
  <w:style w:type="paragraph" w:customStyle="1" w:styleId="ColorfulShading-Accent31">
    <w:name w:val="Colorful Shading - Accent 31"/>
    <w:basedOn w:val="Normal"/>
    <w:uiPriority w:val="34"/>
    <w:qFormat/>
    <w:rsid w:val="00C81684"/>
    <w:pPr>
      <w:spacing w:after="200" w:line="276" w:lineRule="auto"/>
      <w:ind w:left="720"/>
      <w:contextualSpacing/>
      <w:jc w:val="left"/>
    </w:pPr>
    <w:rPr>
      <w:rFonts w:ascii="Calibri" w:eastAsia="Calibri" w:hAnsi="Calibri"/>
      <w:sz w:val="22"/>
      <w:szCs w:val="22"/>
      <w:lang w:val="nl-NL"/>
    </w:rPr>
  </w:style>
  <w:style w:type="character" w:customStyle="1" w:styleId="StyleNoirAvant3ptAprs3ptChar">
    <w:name w:val="Style Noir Avant : 3 pt Après : 3 pt Char"/>
    <w:link w:val="StyleNoirAvant3ptAprs3pt"/>
    <w:rsid w:val="00334431"/>
    <w:rPr>
      <w:rFonts w:ascii="Arial" w:hAnsi="Arial"/>
      <w:color w:val="000000"/>
      <w:lang w:val="en-GB" w:eastAsia="en-US"/>
    </w:rPr>
  </w:style>
  <w:style w:type="numbering" w:customStyle="1" w:styleId="CurrentList1">
    <w:name w:val="Current List1"/>
    <w:uiPriority w:val="99"/>
    <w:rsid w:val="0016490A"/>
    <w:pPr>
      <w:numPr>
        <w:numId w:val="2"/>
      </w:numPr>
    </w:pPr>
  </w:style>
  <w:style w:type="paragraph" w:customStyle="1" w:styleId="numbers">
    <w:name w:val="numbers"/>
    <w:basedOn w:val="BodyText"/>
    <w:autoRedefine/>
    <w:qFormat/>
    <w:rsid w:val="00210CDC"/>
    <w:pPr>
      <w:spacing w:after="120"/>
    </w:pPr>
    <w:rPr>
      <w:color w:val="000000"/>
      <w:sz w:val="32"/>
    </w:rPr>
  </w:style>
  <w:style w:type="paragraph" w:customStyle="1" w:styleId="LO-Title">
    <w:name w:val="LO-Title"/>
    <w:autoRedefine/>
    <w:qFormat/>
    <w:rsid w:val="00D6289D"/>
    <w:pPr>
      <w:spacing w:before="240" w:after="240"/>
      <w:contextualSpacing/>
      <w:jc w:val="both"/>
    </w:pPr>
    <w:rPr>
      <w:rFonts w:ascii="Arial" w:hAnsi="Arial"/>
      <w:b/>
      <w:snapToGrid w:val="0"/>
      <w:sz w:val="24"/>
      <w:szCs w:val="24"/>
    </w:rPr>
  </w:style>
  <w:style w:type="numbering" w:customStyle="1" w:styleId="CurrentList2">
    <w:name w:val="Current List2"/>
    <w:uiPriority w:val="99"/>
    <w:rsid w:val="00B42197"/>
    <w:pPr>
      <w:numPr>
        <w:numId w:val="4"/>
      </w:numPr>
    </w:pPr>
  </w:style>
  <w:style w:type="paragraph" w:customStyle="1" w:styleId="MyHeading1">
    <w:name w:val="My Heading 1"/>
    <w:basedOn w:val="Heading1"/>
    <w:next w:val="BodyText"/>
    <w:autoRedefine/>
    <w:qFormat/>
    <w:rsid w:val="002965E8"/>
    <w:pPr>
      <w:numPr>
        <w:numId w:val="0"/>
      </w:numPr>
      <w:suppressAutoHyphens/>
    </w:pPr>
    <w:rPr>
      <w:snapToGrid w:val="0"/>
      <w:kern w:val="0"/>
      <w:szCs w:val="32"/>
      <w:lang w:val="en-US"/>
    </w:rPr>
  </w:style>
  <w:style w:type="character" w:customStyle="1" w:styleId="Heading1Char">
    <w:name w:val="Heading 1 Char"/>
    <w:link w:val="Heading1"/>
    <w:rsid w:val="00FC0591"/>
    <w:rPr>
      <w:rFonts w:ascii="Arial" w:hAnsi="Arial"/>
      <w:b/>
      <w:kern w:val="28"/>
      <w:sz w:val="32"/>
      <w:lang w:val="en-GB"/>
    </w:rPr>
  </w:style>
  <w:style w:type="paragraph" w:customStyle="1" w:styleId="Numberedlist">
    <w:name w:val="Numbered list"/>
    <w:basedOn w:val="BodyText"/>
    <w:next w:val="BodyText"/>
    <w:qFormat/>
    <w:rsid w:val="00D46411"/>
    <w:pPr>
      <w:numPr>
        <w:numId w:val="6"/>
      </w:numPr>
    </w:pPr>
  </w:style>
  <w:style w:type="character" w:customStyle="1" w:styleId="Heading2Char1">
    <w:name w:val="Heading 2 Char1"/>
    <w:link w:val="Heading2"/>
    <w:rsid w:val="00FA5CE3"/>
    <w:rPr>
      <w:rFonts w:ascii="Arial" w:eastAsia="SymbolOOEnc" w:hAnsi="Arial"/>
      <w:iCs/>
      <w:sz w:val="32"/>
      <w:szCs w:val="32"/>
    </w:rPr>
  </w:style>
  <w:style w:type="paragraph" w:customStyle="1" w:styleId="LightGrid-Accent31">
    <w:name w:val="Light Grid - Accent 31"/>
    <w:basedOn w:val="Normal"/>
    <w:uiPriority w:val="34"/>
    <w:qFormat/>
    <w:rsid w:val="000879BA"/>
    <w:pPr>
      <w:ind w:left="708"/>
    </w:pPr>
  </w:style>
  <w:style w:type="paragraph" w:customStyle="1" w:styleId="TOCHeading1">
    <w:name w:val="TOC Heading1"/>
    <w:basedOn w:val="Heading1"/>
    <w:next w:val="Normal"/>
    <w:uiPriority w:val="39"/>
    <w:semiHidden/>
    <w:unhideWhenUsed/>
    <w:qFormat/>
    <w:rsid w:val="000E229E"/>
    <w:pPr>
      <w:numPr>
        <w:numId w:val="0"/>
      </w:numPr>
      <w:tabs>
        <w:tab w:val="clear" w:pos="549"/>
      </w:tabs>
      <w:spacing w:before="480" w:after="0" w:line="276" w:lineRule="auto"/>
      <w:outlineLvl w:val="9"/>
    </w:pPr>
    <w:rPr>
      <w:rFonts w:ascii="Cambria" w:hAnsi="Cambria"/>
      <w:bCs/>
      <w:color w:val="365F91"/>
      <w:kern w:val="0"/>
      <w:sz w:val="28"/>
      <w:szCs w:val="28"/>
      <w:lang w:val="nl-NL"/>
    </w:rPr>
  </w:style>
  <w:style w:type="paragraph" w:customStyle="1" w:styleId="MediumGrid1-Accent21">
    <w:name w:val="Medium Grid 1 - Accent 21"/>
    <w:basedOn w:val="Normal"/>
    <w:uiPriority w:val="34"/>
    <w:qFormat/>
    <w:rsid w:val="009F0BC2"/>
    <w:pPr>
      <w:ind w:left="708"/>
    </w:pPr>
  </w:style>
  <w:style w:type="character" w:customStyle="1" w:styleId="hps">
    <w:name w:val="hps"/>
    <w:basedOn w:val="DefaultParagraphFont"/>
    <w:rsid w:val="00E64E17"/>
  </w:style>
  <w:style w:type="paragraph" w:styleId="Revision">
    <w:name w:val="Revision"/>
    <w:hidden/>
    <w:uiPriority w:val="99"/>
    <w:semiHidden/>
    <w:rsid w:val="00B11C1C"/>
    <w:rPr>
      <w:rFonts w:ascii="Arial" w:hAnsi="Arial"/>
      <w:lang w:val="en-GB"/>
    </w:rPr>
  </w:style>
  <w:style w:type="paragraph" w:styleId="ListParagraph">
    <w:name w:val="List Paragraph"/>
    <w:basedOn w:val="Normal"/>
    <w:autoRedefine/>
    <w:uiPriority w:val="34"/>
    <w:qFormat/>
    <w:rsid w:val="00FE2213"/>
    <w:pPr>
      <w:numPr>
        <w:numId w:val="21"/>
      </w:numPr>
      <w:spacing w:before="240" w:after="60"/>
      <w:jc w:val="left"/>
    </w:pPr>
    <w:rPr>
      <w:lang w:val="en-US"/>
    </w:rPr>
  </w:style>
  <w:style w:type="character" w:customStyle="1" w:styleId="CommentTextChar">
    <w:name w:val="Comment Text Char"/>
    <w:basedOn w:val="DefaultParagraphFont"/>
    <w:link w:val="CommentText"/>
    <w:uiPriority w:val="99"/>
    <w:semiHidden/>
    <w:rsid w:val="00EB144D"/>
    <w:rPr>
      <w:rFonts w:ascii="Arial" w:hAnsi="Arial"/>
      <w:lang w:val="en-GB"/>
    </w:rPr>
  </w:style>
  <w:style w:type="paragraph" w:customStyle="1" w:styleId="LearningObj">
    <w:name w:val="Learning Obj"/>
    <w:basedOn w:val="Normal"/>
    <w:rsid w:val="005B3145"/>
    <w:pPr>
      <w:ind w:left="1080" w:right="230" w:hanging="1080"/>
      <w:jc w:val="left"/>
    </w:pPr>
    <w:rPr>
      <w:rFonts w:cs="Arial"/>
      <w:lang w:val="en-US"/>
    </w:rPr>
  </w:style>
  <w:style w:type="character" w:customStyle="1" w:styleId="CommentSubjectChar">
    <w:name w:val="Comment Subject Char"/>
    <w:link w:val="CommentSubject"/>
    <w:uiPriority w:val="99"/>
    <w:semiHidden/>
    <w:locked/>
    <w:rsid w:val="00782DA6"/>
    <w:rPr>
      <w:rFonts w:ascii="Arial" w:hAnsi="Arial"/>
      <w:b/>
      <w:bCs/>
      <w:lang w:val="en-GB"/>
    </w:rPr>
  </w:style>
  <w:style w:type="table" w:customStyle="1" w:styleId="TableGrid0">
    <w:name w:val="TableGrid"/>
    <w:rsid w:val="00BD6DD2"/>
    <w:rPr>
      <w:rFonts w:asciiTheme="minorHAnsi" w:eastAsiaTheme="minorEastAsia" w:hAnsiTheme="minorHAnsi" w:cstheme="minorBidi"/>
      <w:sz w:val="22"/>
      <w:szCs w:val="22"/>
      <w:lang w:val="nl-NL" w:eastAsia="nl-NL"/>
    </w:rPr>
    <w:tblPr>
      <w:tblCellMar>
        <w:top w:w="0" w:type="dxa"/>
        <w:left w:w="0" w:type="dxa"/>
        <w:bottom w:w="0" w:type="dxa"/>
        <w:right w:w="0" w:type="dxa"/>
      </w:tblCellMar>
    </w:tblPr>
  </w:style>
  <w:style w:type="paragraph" w:customStyle="1" w:styleId="StyleHeading312pt1">
    <w:name w:val="Style Heading 3 + 12 pt1"/>
    <w:basedOn w:val="Heading3"/>
    <w:rsid w:val="00D14A97"/>
    <w:pPr>
      <w:numPr>
        <w:ilvl w:val="2"/>
        <w:numId w:val="5"/>
      </w:numPr>
      <w:tabs>
        <w:tab w:val="num" w:pos="0"/>
        <w:tab w:val="left" w:pos="851"/>
      </w:tabs>
      <w:spacing w:after="60"/>
      <w:ind w:left="0" w:right="230" w:firstLine="0"/>
      <w:contextualSpacing w:val="0"/>
    </w:pPr>
    <w:rPr>
      <w:rFonts w:eastAsia="Times New Roman"/>
      <w:b/>
      <w:iCs w:val="0"/>
      <w:lang w:val="en-GB"/>
    </w:rPr>
  </w:style>
  <w:style w:type="character" w:styleId="BookTitle">
    <w:name w:val="Book Title"/>
    <w:basedOn w:val="DefaultParagraphFont"/>
    <w:uiPriority w:val="33"/>
    <w:qFormat/>
    <w:rsid w:val="00453CCC"/>
    <w:rPr>
      <w:rFonts w:ascii="Arial" w:hAnsi="Arial"/>
      <w:b/>
      <w:bCs/>
      <w:smallCaps/>
      <w:spacing w:val="5"/>
      <w:sz w:val="22"/>
    </w:rPr>
  </w:style>
  <w:style w:type="paragraph" w:customStyle="1" w:styleId="TestLevel">
    <w:name w:val="Test Level"/>
    <w:basedOn w:val="Normal"/>
    <w:next w:val="BodyText"/>
    <w:qFormat/>
    <w:rsid w:val="005F1E87"/>
    <w:pPr>
      <w:spacing w:after="120"/>
      <w:jc w:val="left"/>
    </w:pPr>
    <w:rPr>
      <w:b/>
      <w:bCs/>
      <w:cap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331087">
      <w:bodyDiv w:val="1"/>
      <w:marLeft w:val="0"/>
      <w:marRight w:val="0"/>
      <w:marTop w:val="0"/>
      <w:marBottom w:val="0"/>
      <w:divBdr>
        <w:top w:val="none" w:sz="0" w:space="0" w:color="auto"/>
        <w:left w:val="none" w:sz="0" w:space="0" w:color="auto"/>
        <w:bottom w:val="none" w:sz="0" w:space="0" w:color="auto"/>
        <w:right w:val="none" w:sz="0" w:space="0" w:color="auto"/>
      </w:divBdr>
    </w:div>
    <w:div w:id="132337560">
      <w:bodyDiv w:val="1"/>
      <w:marLeft w:val="0"/>
      <w:marRight w:val="0"/>
      <w:marTop w:val="0"/>
      <w:marBottom w:val="0"/>
      <w:divBdr>
        <w:top w:val="none" w:sz="0" w:space="0" w:color="auto"/>
        <w:left w:val="none" w:sz="0" w:space="0" w:color="auto"/>
        <w:bottom w:val="none" w:sz="0" w:space="0" w:color="auto"/>
        <w:right w:val="none" w:sz="0" w:space="0" w:color="auto"/>
      </w:divBdr>
    </w:div>
    <w:div w:id="181214214">
      <w:bodyDiv w:val="1"/>
      <w:marLeft w:val="0"/>
      <w:marRight w:val="0"/>
      <w:marTop w:val="0"/>
      <w:marBottom w:val="0"/>
      <w:divBdr>
        <w:top w:val="none" w:sz="0" w:space="0" w:color="auto"/>
        <w:left w:val="none" w:sz="0" w:space="0" w:color="auto"/>
        <w:bottom w:val="none" w:sz="0" w:space="0" w:color="auto"/>
        <w:right w:val="none" w:sz="0" w:space="0" w:color="auto"/>
      </w:divBdr>
    </w:div>
    <w:div w:id="422074598">
      <w:bodyDiv w:val="1"/>
      <w:marLeft w:val="0"/>
      <w:marRight w:val="0"/>
      <w:marTop w:val="0"/>
      <w:marBottom w:val="0"/>
      <w:divBdr>
        <w:top w:val="none" w:sz="0" w:space="0" w:color="auto"/>
        <w:left w:val="none" w:sz="0" w:space="0" w:color="auto"/>
        <w:bottom w:val="none" w:sz="0" w:space="0" w:color="auto"/>
        <w:right w:val="none" w:sz="0" w:space="0" w:color="auto"/>
      </w:divBdr>
    </w:div>
    <w:div w:id="423694474">
      <w:bodyDiv w:val="1"/>
      <w:marLeft w:val="0"/>
      <w:marRight w:val="0"/>
      <w:marTop w:val="0"/>
      <w:marBottom w:val="0"/>
      <w:divBdr>
        <w:top w:val="none" w:sz="0" w:space="0" w:color="auto"/>
        <w:left w:val="none" w:sz="0" w:space="0" w:color="auto"/>
        <w:bottom w:val="none" w:sz="0" w:space="0" w:color="auto"/>
        <w:right w:val="none" w:sz="0" w:space="0" w:color="auto"/>
      </w:divBdr>
    </w:div>
    <w:div w:id="517934783">
      <w:bodyDiv w:val="1"/>
      <w:marLeft w:val="0"/>
      <w:marRight w:val="0"/>
      <w:marTop w:val="0"/>
      <w:marBottom w:val="0"/>
      <w:divBdr>
        <w:top w:val="none" w:sz="0" w:space="0" w:color="auto"/>
        <w:left w:val="none" w:sz="0" w:space="0" w:color="auto"/>
        <w:bottom w:val="none" w:sz="0" w:space="0" w:color="auto"/>
        <w:right w:val="none" w:sz="0" w:space="0" w:color="auto"/>
      </w:divBdr>
    </w:div>
    <w:div w:id="556471713">
      <w:bodyDiv w:val="1"/>
      <w:marLeft w:val="0"/>
      <w:marRight w:val="0"/>
      <w:marTop w:val="0"/>
      <w:marBottom w:val="0"/>
      <w:divBdr>
        <w:top w:val="none" w:sz="0" w:space="0" w:color="auto"/>
        <w:left w:val="none" w:sz="0" w:space="0" w:color="auto"/>
        <w:bottom w:val="none" w:sz="0" w:space="0" w:color="auto"/>
        <w:right w:val="none" w:sz="0" w:space="0" w:color="auto"/>
      </w:divBdr>
    </w:div>
    <w:div w:id="568156955">
      <w:bodyDiv w:val="1"/>
      <w:marLeft w:val="0"/>
      <w:marRight w:val="0"/>
      <w:marTop w:val="0"/>
      <w:marBottom w:val="0"/>
      <w:divBdr>
        <w:top w:val="none" w:sz="0" w:space="0" w:color="auto"/>
        <w:left w:val="none" w:sz="0" w:space="0" w:color="auto"/>
        <w:bottom w:val="none" w:sz="0" w:space="0" w:color="auto"/>
        <w:right w:val="none" w:sz="0" w:space="0" w:color="auto"/>
      </w:divBdr>
      <w:divsChild>
        <w:div w:id="2011832743">
          <w:marLeft w:val="0"/>
          <w:marRight w:val="0"/>
          <w:marTop w:val="0"/>
          <w:marBottom w:val="0"/>
          <w:divBdr>
            <w:top w:val="none" w:sz="0" w:space="0" w:color="auto"/>
            <w:left w:val="none" w:sz="0" w:space="0" w:color="auto"/>
            <w:bottom w:val="none" w:sz="0" w:space="0" w:color="auto"/>
            <w:right w:val="none" w:sz="0" w:space="0" w:color="auto"/>
          </w:divBdr>
          <w:divsChild>
            <w:div w:id="197718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16704">
      <w:bodyDiv w:val="1"/>
      <w:marLeft w:val="0"/>
      <w:marRight w:val="0"/>
      <w:marTop w:val="0"/>
      <w:marBottom w:val="0"/>
      <w:divBdr>
        <w:top w:val="none" w:sz="0" w:space="0" w:color="auto"/>
        <w:left w:val="none" w:sz="0" w:space="0" w:color="auto"/>
        <w:bottom w:val="none" w:sz="0" w:space="0" w:color="auto"/>
        <w:right w:val="none" w:sz="0" w:space="0" w:color="auto"/>
      </w:divBdr>
    </w:div>
    <w:div w:id="592472619">
      <w:bodyDiv w:val="1"/>
      <w:marLeft w:val="0"/>
      <w:marRight w:val="0"/>
      <w:marTop w:val="0"/>
      <w:marBottom w:val="0"/>
      <w:divBdr>
        <w:top w:val="none" w:sz="0" w:space="0" w:color="auto"/>
        <w:left w:val="none" w:sz="0" w:space="0" w:color="auto"/>
        <w:bottom w:val="none" w:sz="0" w:space="0" w:color="auto"/>
        <w:right w:val="none" w:sz="0" w:space="0" w:color="auto"/>
      </w:divBdr>
    </w:div>
    <w:div w:id="615604884">
      <w:bodyDiv w:val="1"/>
      <w:marLeft w:val="0"/>
      <w:marRight w:val="0"/>
      <w:marTop w:val="0"/>
      <w:marBottom w:val="0"/>
      <w:divBdr>
        <w:top w:val="none" w:sz="0" w:space="0" w:color="auto"/>
        <w:left w:val="none" w:sz="0" w:space="0" w:color="auto"/>
        <w:bottom w:val="none" w:sz="0" w:space="0" w:color="auto"/>
        <w:right w:val="none" w:sz="0" w:space="0" w:color="auto"/>
      </w:divBdr>
    </w:div>
    <w:div w:id="635528814">
      <w:bodyDiv w:val="1"/>
      <w:marLeft w:val="0"/>
      <w:marRight w:val="0"/>
      <w:marTop w:val="0"/>
      <w:marBottom w:val="0"/>
      <w:divBdr>
        <w:top w:val="none" w:sz="0" w:space="0" w:color="auto"/>
        <w:left w:val="none" w:sz="0" w:space="0" w:color="auto"/>
        <w:bottom w:val="none" w:sz="0" w:space="0" w:color="auto"/>
        <w:right w:val="none" w:sz="0" w:space="0" w:color="auto"/>
      </w:divBdr>
    </w:div>
    <w:div w:id="702174038">
      <w:bodyDiv w:val="1"/>
      <w:marLeft w:val="0"/>
      <w:marRight w:val="0"/>
      <w:marTop w:val="0"/>
      <w:marBottom w:val="0"/>
      <w:divBdr>
        <w:top w:val="none" w:sz="0" w:space="0" w:color="auto"/>
        <w:left w:val="none" w:sz="0" w:space="0" w:color="auto"/>
        <w:bottom w:val="none" w:sz="0" w:space="0" w:color="auto"/>
        <w:right w:val="none" w:sz="0" w:space="0" w:color="auto"/>
      </w:divBdr>
    </w:div>
    <w:div w:id="788204166">
      <w:bodyDiv w:val="1"/>
      <w:marLeft w:val="0"/>
      <w:marRight w:val="0"/>
      <w:marTop w:val="0"/>
      <w:marBottom w:val="0"/>
      <w:divBdr>
        <w:top w:val="none" w:sz="0" w:space="0" w:color="auto"/>
        <w:left w:val="none" w:sz="0" w:space="0" w:color="auto"/>
        <w:bottom w:val="none" w:sz="0" w:space="0" w:color="auto"/>
        <w:right w:val="none" w:sz="0" w:space="0" w:color="auto"/>
      </w:divBdr>
      <w:divsChild>
        <w:div w:id="875045410">
          <w:marLeft w:val="0"/>
          <w:marRight w:val="0"/>
          <w:marTop w:val="0"/>
          <w:marBottom w:val="0"/>
          <w:divBdr>
            <w:top w:val="none" w:sz="0" w:space="0" w:color="auto"/>
            <w:left w:val="none" w:sz="0" w:space="0" w:color="auto"/>
            <w:bottom w:val="none" w:sz="0" w:space="0" w:color="auto"/>
            <w:right w:val="none" w:sz="0" w:space="0" w:color="auto"/>
          </w:divBdr>
        </w:div>
      </w:divsChild>
    </w:div>
    <w:div w:id="829255512">
      <w:bodyDiv w:val="1"/>
      <w:marLeft w:val="0"/>
      <w:marRight w:val="0"/>
      <w:marTop w:val="0"/>
      <w:marBottom w:val="0"/>
      <w:divBdr>
        <w:top w:val="none" w:sz="0" w:space="0" w:color="auto"/>
        <w:left w:val="none" w:sz="0" w:space="0" w:color="auto"/>
        <w:bottom w:val="none" w:sz="0" w:space="0" w:color="auto"/>
        <w:right w:val="none" w:sz="0" w:space="0" w:color="auto"/>
      </w:divBdr>
      <w:divsChild>
        <w:div w:id="1072701924">
          <w:marLeft w:val="0"/>
          <w:marRight w:val="0"/>
          <w:marTop w:val="0"/>
          <w:marBottom w:val="0"/>
          <w:divBdr>
            <w:top w:val="none" w:sz="0" w:space="0" w:color="auto"/>
            <w:left w:val="none" w:sz="0" w:space="0" w:color="auto"/>
            <w:bottom w:val="none" w:sz="0" w:space="0" w:color="auto"/>
            <w:right w:val="none" w:sz="0" w:space="0" w:color="auto"/>
          </w:divBdr>
          <w:divsChild>
            <w:div w:id="881089127">
              <w:marLeft w:val="0"/>
              <w:marRight w:val="0"/>
              <w:marTop w:val="0"/>
              <w:marBottom w:val="0"/>
              <w:divBdr>
                <w:top w:val="none" w:sz="0" w:space="0" w:color="auto"/>
                <w:left w:val="none" w:sz="0" w:space="0" w:color="auto"/>
                <w:bottom w:val="none" w:sz="0" w:space="0" w:color="auto"/>
                <w:right w:val="none" w:sz="0" w:space="0" w:color="auto"/>
              </w:divBdr>
              <w:divsChild>
                <w:div w:id="1010330870">
                  <w:marLeft w:val="0"/>
                  <w:marRight w:val="0"/>
                  <w:marTop w:val="0"/>
                  <w:marBottom w:val="0"/>
                  <w:divBdr>
                    <w:top w:val="none" w:sz="0" w:space="0" w:color="auto"/>
                    <w:left w:val="none" w:sz="0" w:space="0" w:color="auto"/>
                    <w:bottom w:val="none" w:sz="0" w:space="0" w:color="auto"/>
                    <w:right w:val="none" w:sz="0" w:space="0" w:color="auto"/>
                  </w:divBdr>
                  <w:divsChild>
                    <w:div w:id="1188831319">
                      <w:marLeft w:val="0"/>
                      <w:marRight w:val="0"/>
                      <w:marTop w:val="0"/>
                      <w:marBottom w:val="0"/>
                      <w:divBdr>
                        <w:top w:val="none" w:sz="0" w:space="0" w:color="auto"/>
                        <w:left w:val="none" w:sz="0" w:space="0" w:color="auto"/>
                        <w:bottom w:val="none" w:sz="0" w:space="0" w:color="auto"/>
                        <w:right w:val="none" w:sz="0" w:space="0" w:color="auto"/>
                      </w:divBdr>
                      <w:divsChild>
                        <w:div w:id="796601659">
                          <w:marLeft w:val="0"/>
                          <w:marRight w:val="0"/>
                          <w:marTop w:val="0"/>
                          <w:marBottom w:val="0"/>
                          <w:divBdr>
                            <w:top w:val="none" w:sz="0" w:space="0" w:color="auto"/>
                            <w:left w:val="none" w:sz="0" w:space="0" w:color="auto"/>
                            <w:bottom w:val="none" w:sz="0" w:space="0" w:color="auto"/>
                            <w:right w:val="none" w:sz="0" w:space="0" w:color="auto"/>
                          </w:divBdr>
                          <w:divsChild>
                            <w:div w:id="1019357121">
                              <w:marLeft w:val="0"/>
                              <w:marRight w:val="0"/>
                              <w:marTop w:val="0"/>
                              <w:marBottom w:val="0"/>
                              <w:divBdr>
                                <w:top w:val="none" w:sz="0" w:space="0" w:color="auto"/>
                                <w:left w:val="none" w:sz="0" w:space="0" w:color="auto"/>
                                <w:bottom w:val="none" w:sz="0" w:space="0" w:color="auto"/>
                                <w:right w:val="none" w:sz="0" w:space="0" w:color="auto"/>
                              </w:divBdr>
                              <w:divsChild>
                                <w:div w:id="189963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1918523">
      <w:bodyDiv w:val="1"/>
      <w:marLeft w:val="0"/>
      <w:marRight w:val="0"/>
      <w:marTop w:val="0"/>
      <w:marBottom w:val="0"/>
      <w:divBdr>
        <w:top w:val="none" w:sz="0" w:space="0" w:color="auto"/>
        <w:left w:val="none" w:sz="0" w:space="0" w:color="auto"/>
        <w:bottom w:val="none" w:sz="0" w:space="0" w:color="auto"/>
        <w:right w:val="none" w:sz="0" w:space="0" w:color="auto"/>
      </w:divBdr>
    </w:div>
    <w:div w:id="903875841">
      <w:bodyDiv w:val="1"/>
      <w:marLeft w:val="0"/>
      <w:marRight w:val="0"/>
      <w:marTop w:val="0"/>
      <w:marBottom w:val="0"/>
      <w:divBdr>
        <w:top w:val="none" w:sz="0" w:space="0" w:color="auto"/>
        <w:left w:val="none" w:sz="0" w:space="0" w:color="auto"/>
        <w:bottom w:val="none" w:sz="0" w:space="0" w:color="auto"/>
        <w:right w:val="none" w:sz="0" w:space="0" w:color="auto"/>
      </w:divBdr>
      <w:divsChild>
        <w:div w:id="729378238">
          <w:marLeft w:val="0"/>
          <w:marRight w:val="0"/>
          <w:marTop w:val="0"/>
          <w:marBottom w:val="0"/>
          <w:divBdr>
            <w:top w:val="none" w:sz="0" w:space="0" w:color="auto"/>
            <w:left w:val="none" w:sz="0" w:space="0" w:color="auto"/>
            <w:bottom w:val="none" w:sz="0" w:space="0" w:color="auto"/>
            <w:right w:val="none" w:sz="0" w:space="0" w:color="auto"/>
          </w:divBdr>
          <w:divsChild>
            <w:div w:id="195948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18939">
      <w:bodyDiv w:val="1"/>
      <w:marLeft w:val="0"/>
      <w:marRight w:val="0"/>
      <w:marTop w:val="0"/>
      <w:marBottom w:val="0"/>
      <w:divBdr>
        <w:top w:val="none" w:sz="0" w:space="0" w:color="auto"/>
        <w:left w:val="none" w:sz="0" w:space="0" w:color="auto"/>
        <w:bottom w:val="none" w:sz="0" w:space="0" w:color="auto"/>
        <w:right w:val="none" w:sz="0" w:space="0" w:color="auto"/>
      </w:divBdr>
    </w:div>
    <w:div w:id="1199121271">
      <w:bodyDiv w:val="1"/>
      <w:marLeft w:val="0"/>
      <w:marRight w:val="0"/>
      <w:marTop w:val="0"/>
      <w:marBottom w:val="0"/>
      <w:divBdr>
        <w:top w:val="none" w:sz="0" w:space="0" w:color="auto"/>
        <w:left w:val="none" w:sz="0" w:space="0" w:color="auto"/>
        <w:bottom w:val="none" w:sz="0" w:space="0" w:color="auto"/>
        <w:right w:val="none" w:sz="0" w:space="0" w:color="auto"/>
      </w:divBdr>
    </w:div>
    <w:div w:id="1344622575">
      <w:bodyDiv w:val="1"/>
      <w:marLeft w:val="0"/>
      <w:marRight w:val="0"/>
      <w:marTop w:val="0"/>
      <w:marBottom w:val="0"/>
      <w:divBdr>
        <w:top w:val="none" w:sz="0" w:space="0" w:color="auto"/>
        <w:left w:val="none" w:sz="0" w:space="0" w:color="auto"/>
        <w:bottom w:val="none" w:sz="0" w:space="0" w:color="auto"/>
        <w:right w:val="none" w:sz="0" w:space="0" w:color="auto"/>
      </w:divBdr>
    </w:div>
    <w:div w:id="1421020451">
      <w:bodyDiv w:val="1"/>
      <w:marLeft w:val="0"/>
      <w:marRight w:val="0"/>
      <w:marTop w:val="0"/>
      <w:marBottom w:val="0"/>
      <w:divBdr>
        <w:top w:val="none" w:sz="0" w:space="0" w:color="auto"/>
        <w:left w:val="none" w:sz="0" w:space="0" w:color="auto"/>
        <w:bottom w:val="none" w:sz="0" w:space="0" w:color="auto"/>
        <w:right w:val="none" w:sz="0" w:space="0" w:color="auto"/>
      </w:divBdr>
    </w:div>
    <w:div w:id="1439062030">
      <w:bodyDiv w:val="1"/>
      <w:marLeft w:val="0"/>
      <w:marRight w:val="0"/>
      <w:marTop w:val="0"/>
      <w:marBottom w:val="0"/>
      <w:divBdr>
        <w:top w:val="none" w:sz="0" w:space="0" w:color="auto"/>
        <w:left w:val="none" w:sz="0" w:space="0" w:color="auto"/>
        <w:bottom w:val="none" w:sz="0" w:space="0" w:color="auto"/>
        <w:right w:val="none" w:sz="0" w:space="0" w:color="auto"/>
      </w:divBdr>
    </w:div>
    <w:div w:id="1535072108">
      <w:bodyDiv w:val="1"/>
      <w:marLeft w:val="0"/>
      <w:marRight w:val="0"/>
      <w:marTop w:val="0"/>
      <w:marBottom w:val="0"/>
      <w:divBdr>
        <w:top w:val="none" w:sz="0" w:space="0" w:color="auto"/>
        <w:left w:val="none" w:sz="0" w:space="0" w:color="auto"/>
        <w:bottom w:val="none" w:sz="0" w:space="0" w:color="auto"/>
        <w:right w:val="none" w:sz="0" w:space="0" w:color="auto"/>
      </w:divBdr>
    </w:div>
    <w:div w:id="1586375968">
      <w:bodyDiv w:val="1"/>
      <w:marLeft w:val="0"/>
      <w:marRight w:val="0"/>
      <w:marTop w:val="0"/>
      <w:marBottom w:val="0"/>
      <w:divBdr>
        <w:top w:val="none" w:sz="0" w:space="0" w:color="auto"/>
        <w:left w:val="none" w:sz="0" w:space="0" w:color="auto"/>
        <w:bottom w:val="none" w:sz="0" w:space="0" w:color="auto"/>
        <w:right w:val="none" w:sz="0" w:space="0" w:color="auto"/>
      </w:divBdr>
    </w:div>
    <w:div w:id="1655647673">
      <w:bodyDiv w:val="1"/>
      <w:marLeft w:val="0"/>
      <w:marRight w:val="0"/>
      <w:marTop w:val="0"/>
      <w:marBottom w:val="0"/>
      <w:divBdr>
        <w:top w:val="none" w:sz="0" w:space="0" w:color="auto"/>
        <w:left w:val="none" w:sz="0" w:space="0" w:color="auto"/>
        <w:bottom w:val="none" w:sz="0" w:space="0" w:color="auto"/>
        <w:right w:val="none" w:sz="0" w:space="0" w:color="auto"/>
      </w:divBdr>
    </w:div>
    <w:div w:id="1718313065">
      <w:bodyDiv w:val="1"/>
      <w:marLeft w:val="0"/>
      <w:marRight w:val="0"/>
      <w:marTop w:val="0"/>
      <w:marBottom w:val="0"/>
      <w:divBdr>
        <w:top w:val="none" w:sz="0" w:space="0" w:color="auto"/>
        <w:left w:val="none" w:sz="0" w:space="0" w:color="auto"/>
        <w:bottom w:val="none" w:sz="0" w:space="0" w:color="auto"/>
        <w:right w:val="none" w:sz="0" w:space="0" w:color="auto"/>
      </w:divBdr>
      <w:divsChild>
        <w:div w:id="110513764">
          <w:marLeft w:val="0"/>
          <w:marRight w:val="0"/>
          <w:marTop w:val="0"/>
          <w:marBottom w:val="0"/>
          <w:divBdr>
            <w:top w:val="none" w:sz="0" w:space="0" w:color="auto"/>
            <w:left w:val="none" w:sz="0" w:space="0" w:color="auto"/>
            <w:bottom w:val="none" w:sz="0" w:space="0" w:color="auto"/>
            <w:right w:val="none" w:sz="0" w:space="0" w:color="auto"/>
          </w:divBdr>
          <w:divsChild>
            <w:div w:id="162287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12274">
      <w:bodyDiv w:val="1"/>
      <w:marLeft w:val="0"/>
      <w:marRight w:val="0"/>
      <w:marTop w:val="0"/>
      <w:marBottom w:val="0"/>
      <w:divBdr>
        <w:top w:val="none" w:sz="0" w:space="0" w:color="auto"/>
        <w:left w:val="none" w:sz="0" w:space="0" w:color="auto"/>
        <w:bottom w:val="none" w:sz="0" w:space="0" w:color="auto"/>
        <w:right w:val="none" w:sz="0" w:space="0" w:color="auto"/>
      </w:divBdr>
      <w:divsChild>
        <w:div w:id="1301106533">
          <w:marLeft w:val="0"/>
          <w:marRight w:val="0"/>
          <w:marTop w:val="0"/>
          <w:marBottom w:val="0"/>
          <w:divBdr>
            <w:top w:val="none" w:sz="0" w:space="0" w:color="auto"/>
            <w:left w:val="none" w:sz="0" w:space="0" w:color="auto"/>
            <w:bottom w:val="none" w:sz="0" w:space="0" w:color="auto"/>
            <w:right w:val="none" w:sz="0" w:space="0" w:color="auto"/>
          </w:divBdr>
          <w:divsChild>
            <w:div w:id="608466797">
              <w:marLeft w:val="0"/>
              <w:marRight w:val="0"/>
              <w:marTop w:val="0"/>
              <w:marBottom w:val="0"/>
              <w:divBdr>
                <w:top w:val="none" w:sz="0" w:space="0" w:color="auto"/>
                <w:left w:val="none" w:sz="0" w:space="0" w:color="auto"/>
                <w:bottom w:val="none" w:sz="0" w:space="0" w:color="auto"/>
                <w:right w:val="none" w:sz="0" w:space="0" w:color="auto"/>
              </w:divBdr>
              <w:divsChild>
                <w:div w:id="1183978235">
                  <w:marLeft w:val="0"/>
                  <w:marRight w:val="0"/>
                  <w:marTop w:val="0"/>
                  <w:marBottom w:val="0"/>
                  <w:divBdr>
                    <w:top w:val="none" w:sz="0" w:space="0" w:color="auto"/>
                    <w:left w:val="none" w:sz="0" w:space="0" w:color="auto"/>
                    <w:bottom w:val="none" w:sz="0" w:space="0" w:color="auto"/>
                    <w:right w:val="none" w:sz="0" w:space="0" w:color="auto"/>
                  </w:divBdr>
                  <w:divsChild>
                    <w:div w:id="180716544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735024">
      <w:bodyDiv w:val="1"/>
      <w:marLeft w:val="0"/>
      <w:marRight w:val="0"/>
      <w:marTop w:val="0"/>
      <w:marBottom w:val="0"/>
      <w:divBdr>
        <w:top w:val="none" w:sz="0" w:space="0" w:color="auto"/>
        <w:left w:val="none" w:sz="0" w:space="0" w:color="auto"/>
        <w:bottom w:val="none" w:sz="0" w:space="0" w:color="auto"/>
        <w:right w:val="none" w:sz="0" w:space="0" w:color="auto"/>
      </w:divBdr>
    </w:div>
    <w:div w:id="1845123379">
      <w:bodyDiv w:val="1"/>
      <w:marLeft w:val="0"/>
      <w:marRight w:val="0"/>
      <w:marTop w:val="0"/>
      <w:marBottom w:val="0"/>
      <w:divBdr>
        <w:top w:val="none" w:sz="0" w:space="0" w:color="auto"/>
        <w:left w:val="none" w:sz="0" w:space="0" w:color="auto"/>
        <w:bottom w:val="none" w:sz="0" w:space="0" w:color="auto"/>
        <w:right w:val="none" w:sz="0" w:space="0" w:color="auto"/>
      </w:divBdr>
    </w:div>
    <w:div w:id="1961066151">
      <w:bodyDiv w:val="1"/>
      <w:marLeft w:val="0"/>
      <w:marRight w:val="0"/>
      <w:marTop w:val="0"/>
      <w:marBottom w:val="0"/>
      <w:divBdr>
        <w:top w:val="none" w:sz="0" w:space="0" w:color="auto"/>
        <w:left w:val="none" w:sz="0" w:space="0" w:color="auto"/>
        <w:bottom w:val="none" w:sz="0" w:space="0" w:color="auto"/>
        <w:right w:val="none" w:sz="0" w:space="0" w:color="auto"/>
      </w:divBdr>
    </w:div>
    <w:div w:id="1962956134">
      <w:bodyDiv w:val="1"/>
      <w:marLeft w:val="0"/>
      <w:marRight w:val="0"/>
      <w:marTop w:val="0"/>
      <w:marBottom w:val="0"/>
      <w:divBdr>
        <w:top w:val="none" w:sz="0" w:space="0" w:color="auto"/>
        <w:left w:val="none" w:sz="0" w:space="0" w:color="auto"/>
        <w:bottom w:val="none" w:sz="0" w:space="0" w:color="auto"/>
        <w:right w:val="none" w:sz="0" w:space="0" w:color="auto"/>
      </w:divBdr>
    </w:div>
    <w:div w:id="1981612711">
      <w:bodyDiv w:val="1"/>
      <w:marLeft w:val="0"/>
      <w:marRight w:val="0"/>
      <w:marTop w:val="0"/>
      <w:marBottom w:val="0"/>
      <w:divBdr>
        <w:top w:val="none" w:sz="0" w:space="0" w:color="auto"/>
        <w:left w:val="none" w:sz="0" w:space="0" w:color="auto"/>
        <w:bottom w:val="none" w:sz="0" w:space="0" w:color="auto"/>
        <w:right w:val="none" w:sz="0" w:space="0" w:color="auto"/>
      </w:divBdr>
    </w:div>
    <w:div w:id="1982155529">
      <w:bodyDiv w:val="1"/>
      <w:marLeft w:val="0"/>
      <w:marRight w:val="0"/>
      <w:marTop w:val="0"/>
      <w:marBottom w:val="0"/>
      <w:divBdr>
        <w:top w:val="none" w:sz="0" w:space="0" w:color="auto"/>
        <w:left w:val="none" w:sz="0" w:space="0" w:color="auto"/>
        <w:bottom w:val="none" w:sz="0" w:space="0" w:color="auto"/>
        <w:right w:val="none" w:sz="0" w:space="0" w:color="auto"/>
      </w:divBdr>
    </w:div>
    <w:div w:id="2001425084">
      <w:bodyDiv w:val="1"/>
      <w:marLeft w:val="0"/>
      <w:marRight w:val="0"/>
      <w:marTop w:val="0"/>
      <w:marBottom w:val="0"/>
      <w:divBdr>
        <w:top w:val="none" w:sz="0" w:space="0" w:color="auto"/>
        <w:left w:val="none" w:sz="0" w:space="0" w:color="auto"/>
        <w:bottom w:val="none" w:sz="0" w:space="0" w:color="auto"/>
        <w:right w:val="none" w:sz="0" w:space="0" w:color="auto"/>
      </w:divBdr>
    </w:div>
    <w:div w:id="2013414650">
      <w:bodyDiv w:val="1"/>
      <w:marLeft w:val="0"/>
      <w:marRight w:val="0"/>
      <w:marTop w:val="0"/>
      <w:marBottom w:val="0"/>
      <w:divBdr>
        <w:top w:val="none" w:sz="0" w:space="0" w:color="auto"/>
        <w:left w:val="none" w:sz="0" w:space="0" w:color="auto"/>
        <w:bottom w:val="none" w:sz="0" w:space="0" w:color="auto"/>
        <w:right w:val="none" w:sz="0" w:space="0" w:color="auto"/>
      </w:divBdr>
    </w:div>
    <w:div w:id="20574670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5" Type="http://schemas.microsoft.com/office/2011/relationships/people" Target="people.xml"/><Relationship Id="rId16"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comments" Target="comment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BB11A70-7A21-FB43-983E-29CBE6904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18304</Words>
  <Characters>104333</Characters>
  <Application>Microsoft Macintosh Word</Application>
  <DocSecurity>0</DocSecurity>
  <Lines>869</Lines>
  <Paragraphs>244</Paragraphs>
  <ScaleCrop>false</ScaleCrop>
  <HeadingPairs>
    <vt:vector size="2" baseType="variant">
      <vt:variant>
        <vt:lpstr>Title</vt:lpstr>
      </vt:variant>
      <vt:variant>
        <vt:i4>1</vt:i4>
      </vt:variant>
    </vt:vector>
  </HeadingPairs>
  <TitlesOfParts>
    <vt:vector size="1" baseType="lpstr">
      <vt:lpstr>Certified Tester</vt:lpstr>
    </vt:vector>
  </TitlesOfParts>
  <Company>Keiser Schools</Company>
  <LinksUpToDate>false</LinksUpToDate>
  <CharactersWithSpaces>122393</CharactersWithSpaces>
  <SharedDoc>false</SharedDoc>
  <HLinks>
    <vt:vector size="306" baseType="variant">
      <vt:variant>
        <vt:i4>3080213</vt:i4>
      </vt:variant>
      <vt:variant>
        <vt:i4>291</vt:i4>
      </vt:variant>
      <vt:variant>
        <vt:i4>0</vt:i4>
      </vt:variant>
      <vt:variant>
        <vt:i4>5</vt:i4>
      </vt:variant>
      <vt:variant>
        <vt:lpwstr>http://www.testingeducation.org/a/bsct2.pdf</vt:lpwstr>
      </vt:variant>
      <vt:variant>
        <vt:lpwstr/>
      </vt:variant>
      <vt:variant>
        <vt:i4>196699</vt:i4>
      </vt:variant>
      <vt:variant>
        <vt:i4>288</vt:i4>
      </vt:variant>
      <vt:variant>
        <vt:i4>0</vt:i4>
      </vt:variant>
      <vt:variant>
        <vt:i4>5</vt:i4>
      </vt:variant>
      <vt:variant>
        <vt:lpwstr>http://www.iso.org/iso/rss.xml?csnumber=35683&amp;rss=detail</vt:lpwstr>
      </vt:variant>
      <vt:variant>
        <vt:lpwstr/>
      </vt:variant>
      <vt:variant>
        <vt:i4>3932278</vt:i4>
      </vt:variant>
      <vt:variant>
        <vt:i4>279</vt:i4>
      </vt:variant>
      <vt:variant>
        <vt:i4>0</vt:i4>
      </vt:variant>
      <vt:variant>
        <vt:i4>5</vt:i4>
      </vt:variant>
      <vt:variant>
        <vt:lpwstr>http://www.thoughtworks.com/continuous-integration</vt:lpwstr>
      </vt:variant>
      <vt:variant>
        <vt:lpwstr/>
      </vt:variant>
      <vt:variant>
        <vt:i4>1114114</vt:i4>
      </vt:variant>
      <vt:variant>
        <vt:i4>272</vt:i4>
      </vt:variant>
      <vt:variant>
        <vt:i4>0</vt:i4>
      </vt:variant>
      <vt:variant>
        <vt:i4>5</vt:i4>
      </vt:variant>
      <vt:variant>
        <vt:lpwstr/>
      </vt:variant>
      <vt:variant>
        <vt:lpwstr>_Toc374970280</vt:lpwstr>
      </vt:variant>
      <vt:variant>
        <vt:i4>1966091</vt:i4>
      </vt:variant>
      <vt:variant>
        <vt:i4>266</vt:i4>
      </vt:variant>
      <vt:variant>
        <vt:i4>0</vt:i4>
      </vt:variant>
      <vt:variant>
        <vt:i4>5</vt:i4>
      </vt:variant>
      <vt:variant>
        <vt:lpwstr/>
      </vt:variant>
      <vt:variant>
        <vt:lpwstr>_Toc374970279</vt:lpwstr>
      </vt:variant>
      <vt:variant>
        <vt:i4>1966090</vt:i4>
      </vt:variant>
      <vt:variant>
        <vt:i4>260</vt:i4>
      </vt:variant>
      <vt:variant>
        <vt:i4>0</vt:i4>
      </vt:variant>
      <vt:variant>
        <vt:i4>5</vt:i4>
      </vt:variant>
      <vt:variant>
        <vt:lpwstr/>
      </vt:variant>
      <vt:variant>
        <vt:lpwstr>_Toc374970278</vt:lpwstr>
      </vt:variant>
      <vt:variant>
        <vt:i4>1966085</vt:i4>
      </vt:variant>
      <vt:variant>
        <vt:i4>254</vt:i4>
      </vt:variant>
      <vt:variant>
        <vt:i4>0</vt:i4>
      </vt:variant>
      <vt:variant>
        <vt:i4>5</vt:i4>
      </vt:variant>
      <vt:variant>
        <vt:lpwstr/>
      </vt:variant>
      <vt:variant>
        <vt:lpwstr>_Toc374970277</vt:lpwstr>
      </vt:variant>
      <vt:variant>
        <vt:i4>1966084</vt:i4>
      </vt:variant>
      <vt:variant>
        <vt:i4>248</vt:i4>
      </vt:variant>
      <vt:variant>
        <vt:i4>0</vt:i4>
      </vt:variant>
      <vt:variant>
        <vt:i4>5</vt:i4>
      </vt:variant>
      <vt:variant>
        <vt:lpwstr/>
      </vt:variant>
      <vt:variant>
        <vt:lpwstr>_Toc374970276</vt:lpwstr>
      </vt:variant>
      <vt:variant>
        <vt:i4>1966087</vt:i4>
      </vt:variant>
      <vt:variant>
        <vt:i4>242</vt:i4>
      </vt:variant>
      <vt:variant>
        <vt:i4>0</vt:i4>
      </vt:variant>
      <vt:variant>
        <vt:i4>5</vt:i4>
      </vt:variant>
      <vt:variant>
        <vt:lpwstr/>
      </vt:variant>
      <vt:variant>
        <vt:lpwstr>_Toc374970275</vt:lpwstr>
      </vt:variant>
      <vt:variant>
        <vt:i4>1966086</vt:i4>
      </vt:variant>
      <vt:variant>
        <vt:i4>236</vt:i4>
      </vt:variant>
      <vt:variant>
        <vt:i4>0</vt:i4>
      </vt:variant>
      <vt:variant>
        <vt:i4>5</vt:i4>
      </vt:variant>
      <vt:variant>
        <vt:lpwstr/>
      </vt:variant>
      <vt:variant>
        <vt:lpwstr>_Toc374970274</vt:lpwstr>
      </vt:variant>
      <vt:variant>
        <vt:i4>1966081</vt:i4>
      </vt:variant>
      <vt:variant>
        <vt:i4>230</vt:i4>
      </vt:variant>
      <vt:variant>
        <vt:i4>0</vt:i4>
      </vt:variant>
      <vt:variant>
        <vt:i4>5</vt:i4>
      </vt:variant>
      <vt:variant>
        <vt:lpwstr/>
      </vt:variant>
      <vt:variant>
        <vt:lpwstr>_Toc374970273</vt:lpwstr>
      </vt:variant>
      <vt:variant>
        <vt:i4>1966080</vt:i4>
      </vt:variant>
      <vt:variant>
        <vt:i4>224</vt:i4>
      </vt:variant>
      <vt:variant>
        <vt:i4>0</vt:i4>
      </vt:variant>
      <vt:variant>
        <vt:i4>5</vt:i4>
      </vt:variant>
      <vt:variant>
        <vt:lpwstr/>
      </vt:variant>
      <vt:variant>
        <vt:lpwstr>_Toc374970272</vt:lpwstr>
      </vt:variant>
      <vt:variant>
        <vt:i4>1966083</vt:i4>
      </vt:variant>
      <vt:variant>
        <vt:i4>218</vt:i4>
      </vt:variant>
      <vt:variant>
        <vt:i4>0</vt:i4>
      </vt:variant>
      <vt:variant>
        <vt:i4>5</vt:i4>
      </vt:variant>
      <vt:variant>
        <vt:lpwstr/>
      </vt:variant>
      <vt:variant>
        <vt:lpwstr>_Toc374970271</vt:lpwstr>
      </vt:variant>
      <vt:variant>
        <vt:i4>1966082</vt:i4>
      </vt:variant>
      <vt:variant>
        <vt:i4>212</vt:i4>
      </vt:variant>
      <vt:variant>
        <vt:i4>0</vt:i4>
      </vt:variant>
      <vt:variant>
        <vt:i4>5</vt:i4>
      </vt:variant>
      <vt:variant>
        <vt:lpwstr/>
      </vt:variant>
      <vt:variant>
        <vt:lpwstr>_Toc374970270</vt:lpwstr>
      </vt:variant>
      <vt:variant>
        <vt:i4>2031627</vt:i4>
      </vt:variant>
      <vt:variant>
        <vt:i4>206</vt:i4>
      </vt:variant>
      <vt:variant>
        <vt:i4>0</vt:i4>
      </vt:variant>
      <vt:variant>
        <vt:i4>5</vt:i4>
      </vt:variant>
      <vt:variant>
        <vt:lpwstr/>
      </vt:variant>
      <vt:variant>
        <vt:lpwstr>_Toc374970269</vt:lpwstr>
      </vt:variant>
      <vt:variant>
        <vt:i4>2031626</vt:i4>
      </vt:variant>
      <vt:variant>
        <vt:i4>200</vt:i4>
      </vt:variant>
      <vt:variant>
        <vt:i4>0</vt:i4>
      </vt:variant>
      <vt:variant>
        <vt:i4>5</vt:i4>
      </vt:variant>
      <vt:variant>
        <vt:lpwstr/>
      </vt:variant>
      <vt:variant>
        <vt:lpwstr>_Toc374970268</vt:lpwstr>
      </vt:variant>
      <vt:variant>
        <vt:i4>2031621</vt:i4>
      </vt:variant>
      <vt:variant>
        <vt:i4>194</vt:i4>
      </vt:variant>
      <vt:variant>
        <vt:i4>0</vt:i4>
      </vt:variant>
      <vt:variant>
        <vt:i4>5</vt:i4>
      </vt:variant>
      <vt:variant>
        <vt:lpwstr/>
      </vt:variant>
      <vt:variant>
        <vt:lpwstr>_Toc374970267</vt:lpwstr>
      </vt:variant>
      <vt:variant>
        <vt:i4>2031620</vt:i4>
      </vt:variant>
      <vt:variant>
        <vt:i4>188</vt:i4>
      </vt:variant>
      <vt:variant>
        <vt:i4>0</vt:i4>
      </vt:variant>
      <vt:variant>
        <vt:i4>5</vt:i4>
      </vt:variant>
      <vt:variant>
        <vt:lpwstr/>
      </vt:variant>
      <vt:variant>
        <vt:lpwstr>_Toc374970266</vt:lpwstr>
      </vt:variant>
      <vt:variant>
        <vt:i4>2031623</vt:i4>
      </vt:variant>
      <vt:variant>
        <vt:i4>182</vt:i4>
      </vt:variant>
      <vt:variant>
        <vt:i4>0</vt:i4>
      </vt:variant>
      <vt:variant>
        <vt:i4>5</vt:i4>
      </vt:variant>
      <vt:variant>
        <vt:lpwstr/>
      </vt:variant>
      <vt:variant>
        <vt:lpwstr>_Toc374970265</vt:lpwstr>
      </vt:variant>
      <vt:variant>
        <vt:i4>2031622</vt:i4>
      </vt:variant>
      <vt:variant>
        <vt:i4>176</vt:i4>
      </vt:variant>
      <vt:variant>
        <vt:i4>0</vt:i4>
      </vt:variant>
      <vt:variant>
        <vt:i4>5</vt:i4>
      </vt:variant>
      <vt:variant>
        <vt:lpwstr/>
      </vt:variant>
      <vt:variant>
        <vt:lpwstr>_Toc374970264</vt:lpwstr>
      </vt:variant>
      <vt:variant>
        <vt:i4>2031617</vt:i4>
      </vt:variant>
      <vt:variant>
        <vt:i4>170</vt:i4>
      </vt:variant>
      <vt:variant>
        <vt:i4>0</vt:i4>
      </vt:variant>
      <vt:variant>
        <vt:i4>5</vt:i4>
      </vt:variant>
      <vt:variant>
        <vt:lpwstr/>
      </vt:variant>
      <vt:variant>
        <vt:lpwstr>_Toc374970263</vt:lpwstr>
      </vt:variant>
      <vt:variant>
        <vt:i4>2031616</vt:i4>
      </vt:variant>
      <vt:variant>
        <vt:i4>164</vt:i4>
      </vt:variant>
      <vt:variant>
        <vt:i4>0</vt:i4>
      </vt:variant>
      <vt:variant>
        <vt:i4>5</vt:i4>
      </vt:variant>
      <vt:variant>
        <vt:lpwstr/>
      </vt:variant>
      <vt:variant>
        <vt:lpwstr>_Toc374970262</vt:lpwstr>
      </vt:variant>
      <vt:variant>
        <vt:i4>2031619</vt:i4>
      </vt:variant>
      <vt:variant>
        <vt:i4>158</vt:i4>
      </vt:variant>
      <vt:variant>
        <vt:i4>0</vt:i4>
      </vt:variant>
      <vt:variant>
        <vt:i4>5</vt:i4>
      </vt:variant>
      <vt:variant>
        <vt:lpwstr/>
      </vt:variant>
      <vt:variant>
        <vt:lpwstr>_Toc374970261</vt:lpwstr>
      </vt:variant>
      <vt:variant>
        <vt:i4>2031618</vt:i4>
      </vt:variant>
      <vt:variant>
        <vt:i4>152</vt:i4>
      </vt:variant>
      <vt:variant>
        <vt:i4>0</vt:i4>
      </vt:variant>
      <vt:variant>
        <vt:i4>5</vt:i4>
      </vt:variant>
      <vt:variant>
        <vt:lpwstr/>
      </vt:variant>
      <vt:variant>
        <vt:lpwstr>_Toc374970260</vt:lpwstr>
      </vt:variant>
      <vt:variant>
        <vt:i4>1835019</vt:i4>
      </vt:variant>
      <vt:variant>
        <vt:i4>146</vt:i4>
      </vt:variant>
      <vt:variant>
        <vt:i4>0</vt:i4>
      </vt:variant>
      <vt:variant>
        <vt:i4>5</vt:i4>
      </vt:variant>
      <vt:variant>
        <vt:lpwstr/>
      </vt:variant>
      <vt:variant>
        <vt:lpwstr>_Toc374970259</vt:lpwstr>
      </vt:variant>
      <vt:variant>
        <vt:i4>1835018</vt:i4>
      </vt:variant>
      <vt:variant>
        <vt:i4>140</vt:i4>
      </vt:variant>
      <vt:variant>
        <vt:i4>0</vt:i4>
      </vt:variant>
      <vt:variant>
        <vt:i4>5</vt:i4>
      </vt:variant>
      <vt:variant>
        <vt:lpwstr/>
      </vt:variant>
      <vt:variant>
        <vt:lpwstr>_Toc374970258</vt:lpwstr>
      </vt:variant>
      <vt:variant>
        <vt:i4>1835013</vt:i4>
      </vt:variant>
      <vt:variant>
        <vt:i4>134</vt:i4>
      </vt:variant>
      <vt:variant>
        <vt:i4>0</vt:i4>
      </vt:variant>
      <vt:variant>
        <vt:i4>5</vt:i4>
      </vt:variant>
      <vt:variant>
        <vt:lpwstr/>
      </vt:variant>
      <vt:variant>
        <vt:lpwstr>_Toc374970257</vt:lpwstr>
      </vt:variant>
      <vt:variant>
        <vt:i4>1835012</vt:i4>
      </vt:variant>
      <vt:variant>
        <vt:i4>128</vt:i4>
      </vt:variant>
      <vt:variant>
        <vt:i4>0</vt:i4>
      </vt:variant>
      <vt:variant>
        <vt:i4>5</vt:i4>
      </vt:variant>
      <vt:variant>
        <vt:lpwstr/>
      </vt:variant>
      <vt:variant>
        <vt:lpwstr>_Toc374970256</vt:lpwstr>
      </vt:variant>
      <vt:variant>
        <vt:i4>1835015</vt:i4>
      </vt:variant>
      <vt:variant>
        <vt:i4>122</vt:i4>
      </vt:variant>
      <vt:variant>
        <vt:i4>0</vt:i4>
      </vt:variant>
      <vt:variant>
        <vt:i4>5</vt:i4>
      </vt:variant>
      <vt:variant>
        <vt:lpwstr/>
      </vt:variant>
      <vt:variant>
        <vt:lpwstr>_Toc374970255</vt:lpwstr>
      </vt:variant>
      <vt:variant>
        <vt:i4>1835014</vt:i4>
      </vt:variant>
      <vt:variant>
        <vt:i4>116</vt:i4>
      </vt:variant>
      <vt:variant>
        <vt:i4>0</vt:i4>
      </vt:variant>
      <vt:variant>
        <vt:i4>5</vt:i4>
      </vt:variant>
      <vt:variant>
        <vt:lpwstr/>
      </vt:variant>
      <vt:variant>
        <vt:lpwstr>_Toc374970254</vt:lpwstr>
      </vt:variant>
      <vt:variant>
        <vt:i4>1835009</vt:i4>
      </vt:variant>
      <vt:variant>
        <vt:i4>110</vt:i4>
      </vt:variant>
      <vt:variant>
        <vt:i4>0</vt:i4>
      </vt:variant>
      <vt:variant>
        <vt:i4>5</vt:i4>
      </vt:variant>
      <vt:variant>
        <vt:lpwstr/>
      </vt:variant>
      <vt:variant>
        <vt:lpwstr>_Toc374970253</vt:lpwstr>
      </vt:variant>
      <vt:variant>
        <vt:i4>1835008</vt:i4>
      </vt:variant>
      <vt:variant>
        <vt:i4>104</vt:i4>
      </vt:variant>
      <vt:variant>
        <vt:i4>0</vt:i4>
      </vt:variant>
      <vt:variant>
        <vt:i4>5</vt:i4>
      </vt:variant>
      <vt:variant>
        <vt:lpwstr/>
      </vt:variant>
      <vt:variant>
        <vt:lpwstr>_Toc374970252</vt:lpwstr>
      </vt:variant>
      <vt:variant>
        <vt:i4>1835011</vt:i4>
      </vt:variant>
      <vt:variant>
        <vt:i4>98</vt:i4>
      </vt:variant>
      <vt:variant>
        <vt:i4>0</vt:i4>
      </vt:variant>
      <vt:variant>
        <vt:i4>5</vt:i4>
      </vt:variant>
      <vt:variant>
        <vt:lpwstr/>
      </vt:variant>
      <vt:variant>
        <vt:lpwstr>_Toc374970251</vt:lpwstr>
      </vt:variant>
      <vt:variant>
        <vt:i4>1835010</vt:i4>
      </vt:variant>
      <vt:variant>
        <vt:i4>92</vt:i4>
      </vt:variant>
      <vt:variant>
        <vt:i4>0</vt:i4>
      </vt:variant>
      <vt:variant>
        <vt:i4>5</vt:i4>
      </vt:variant>
      <vt:variant>
        <vt:lpwstr/>
      </vt:variant>
      <vt:variant>
        <vt:lpwstr>_Toc374970250</vt:lpwstr>
      </vt:variant>
      <vt:variant>
        <vt:i4>1900555</vt:i4>
      </vt:variant>
      <vt:variant>
        <vt:i4>86</vt:i4>
      </vt:variant>
      <vt:variant>
        <vt:i4>0</vt:i4>
      </vt:variant>
      <vt:variant>
        <vt:i4>5</vt:i4>
      </vt:variant>
      <vt:variant>
        <vt:lpwstr/>
      </vt:variant>
      <vt:variant>
        <vt:lpwstr>_Toc374970249</vt:lpwstr>
      </vt:variant>
      <vt:variant>
        <vt:i4>1900554</vt:i4>
      </vt:variant>
      <vt:variant>
        <vt:i4>80</vt:i4>
      </vt:variant>
      <vt:variant>
        <vt:i4>0</vt:i4>
      </vt:variant>
      <vt:variant>
        <vt:i4>5</vt:i4>
      </vt:variant>
      <vt:variant>
        <vt:lpwstr/>
      </vt:variant>
      <vt:variant>
        <vt:lpwstr>_Toc374970248</vt:lpwstr>
      </vt:variant>
      <vt:variant>
        <vt:i4>1900549</vt:i4>
      </vt:variant>
      <vt:variant>
        <vt:i4>74</vt:i4>
      </vt:variant>
      <vt:variant>
        <vt:i4>0</vt:i4>
      </vt:variant>
      <vt:variant>
        <vt:i4>5</vt:i4>
      </vt:variant>
      <vt:variant>
        <vt:lpwstr/>
      </vt:variant>
      <vt:variant>
        <vt:lpwstr>_Toc374970247</vt:lpwstr>
      </vt:variant>
      <vt:variant>
        <vt:i4>1900548</vt:i4>
      </vt:variant>
      <vt:variant>
        <vt:i4>68</vt:i4>
      </vt:variant>
      <vt:variant>
        <vt:i4>0</vt:i4>
      </vt:variant>
      <vt:variant>
        <vt:i4>5</vt:i4>
      </vt:variant>
      <vt:variant>
        <vt:lpwstr/>
      </vt:variant>
      <vt:variant>
        <vt:lpwstr>_Toc374970246</vt:lpwstr>
      </vt:variant>
      <vt:variant>
        <vt:i4>1900551</vt:i4>
      </vt:variant>
      <vt:variant>
        <vt:i4>62</vt:i4>
      </vt:variant>
      <vt:variant>
        <vt:i4>0</vt:i4>
      </vt:variant>
      <vt:variant>
        <vt:i4>5</vt:i4>
      </vt:variant>
      <vt:variant>
        <vt:lpwstr/>
      </vt:variant>
      <vt:variant>
        <vt:lpwstr>_Toc374970245</vt:lpwstr>
      </vt:variant>
      <vt:variant>
        <vt:i4>1900550</vt:i4>
      </vt:variant>
      <vt:variant>
        <vt:i4>56</vt:i4>
      </vt:variant>
      <vt:variant>
        <vt:i4>0</vt:i4>
      </vt:variant>
      <vt:variant>
        <vt:i4>5</vt:i4>
      </vt:variant>
      <vt:variant>
        <vt:lpwstr/>
      </vt:variant>
      <vt:variant>
        <vt:lpwstr>_Toc374970244</vt:lpwstr>
      </vt:variant>
      <vt:variant>
        <vt:i4>1900545</vt:i4>
      </vt:variant>
      <vt:variant>
        <vt:i4>50</vt:i4>
      </vt:variant>
      <vt:variant>
        <vt:i4>0</vt:i4>
      </vt:variant>
      <vt:variant>
        <vt:i4>5</vt:i4>
      </vt:variant>
      <vt:variant>
        <vt:lpwstr/>
      </vt:variant>
      <vt:variant>
        <vt:lpwstr>_Toc374970243</vt:lpwstr>
      </vt:variant>
      <vt:variant>
        <vt:i4>1900544</vt:i4>
      </vt:variant>
      <vt:variant>
        <vt:i4>44</vt:i4>
      </vt:variant>
      <vt:variant>
        <vt:i4>0</vt:i4>
      </vt:variant>
      <vt:variant>
        <vt:i4>5</vt:i4>
      </vt:variant>
      <vt:variant>
        <vt:lpwstr/>
      </vt:variant>
      <vt:variant>
        <vt:lpwstr>_Toc374970242</vt:lpwstr>
      </vt:variant>
      <vt:variant>
        <vt:i4>1900547</vt:i4>
      </vt:variant>
      <vt:variant>
        <vt:i4>38</vt:i4>
      </vt:variant>
      <vt:variant>
        <vt:i4>0</vt:i4>
      </vt:variant>
      <vt:variant>
        <vt:i4>5</vt:i4>
      </vt:variant>
      <vt:variant>
        <vt:lpwstr/>
      </vt:variant>
      <vt:variant>
        <vt:lpwstr>_Toc374970241</vt:lpwstr>
      </vt:variant>
      <vt:variant>
        <vt:i4>1900546</vt:i4>
      </vt:variant>
      <vt:variant>
        <vt:i4>32</vt:i4>
      </vt:variant>
      <vt:variant>
        <vt:i4>0</vt:i4>
      </vt:variant>
      <vt:variant>
        <vt:i4>5</vt:i4>
      </vt:variant>
      <vt:variant>
        <vt:lpwstr/>
      </vt:variant>
      <vt:variant>
        <vt:lpwstr>_Toc374970240</vt:lpwstr>
      </vt:variant>
      <vt:variant>
        <vt:i4>1703947</vt:i4>
      </vt:variant>
      <vt:variant>
        <vt:i4>26</vt:i4>
      </vt:variant>
      <vt:variant>
        <vt:i4>0</vt:i4>
      </vt:variant>
      <vt:variant>
        <vt:i4>5</vt:i4>
      </vt:variant>
      <vt:variant>
        <vt:lpwstr/>
      </vt:variant>
      <vt:variant>
        <vt:lpwstr>_Toc374970239</vt:lpwstr>
      </vt:variant>
      <vt:variant>
        <vt:i4>1703946</vt:i4>
      </vt:variant>
      <vt:variant>
        <vt:i4>20</vt:i4>
      </vt:variant>
      <vt:variant>
        <vt:i4>0</vt:i4>
      </vt:variant>
      <vt:variant>
        <vt:i4>5</vt:i4>
      </vt:variant>
      <vt:variant>
        <vt:lpwstr/>
      </vt:variant>
      <vt:variant>
        <vt:lpwstr>_Toc374970238</vt:lpwstr>
      </vt:variant>
      <vt:variant>
        <vt:i4>1703941</vt:i4>
      </vt:variant>
      <vt:variant>
        <vt:i4>14</vt:i4>
      </vt:variant>
      <vt:variant>
        <vt:i4>0</vt:i4>
      </vt:variant>
      <vt:variant>
        <vt:i4>5</vt:i4>
      </vt:variant>
      <vt:variant>
        <vt:lpwstr/>
      </vt:variant>
      <vt:variant>
        <vt:lpwstr>_Toc374970237</vt:lpwstr>
      </vt:variant>
      <vt:variant>
        <vt:i4>1703940</vt:i4>
      </vt:variant>
      <vt:variant>
        <vt:i4>8</vt:i4>
      </vt:variant>
      <vt:variant>
        <vt:i4>0</vt:i4>
      </vt:variant>
      <vt:variant>
        <vt:i4>5</vt:i4>
      </vt:variant>
      <vt:variant>
        <vt:lpwstr/>
      </vt:variant>
      <vt:variant>
        <vt:lpwstr>_Toc374970236</vt:lpwstr>
      </vt:variant>
      <vt:variant>
        <vt:i4>4194312</vt:i4>
      </vt:variant>
      <vt:variant>
        <vt:i4>0</vt:i4>
      </vt:variant>
      <vt:variant>
        <vt:i4>0</vt:i4>
      </vt:variant>
      <vt:variant>
        <vt:i4>5</vt:i4>
      </vt:variant>
      <vt:variant>
        <vt:lpwstr>http://www.agilealliance.org</vt:lpwstr>
      </vt:variant>
      <vt:variant>
        <vt:lpwstr/>
      </vt:variant>
      <vt:variant>
        <vt:i4>8323108</vt:i4>
      </vt:variant>
      <vt:variant>
        <vt:i4>-1</vt:i4>
      </vt:variant>
      <vt:variant>
        <vt:i4>2049</vt:i4>
      </vt:variant>
      <vt:variant>
        <vt:i4>1</vt:i4>
      </vt:variant>
      <vt:variant>
        <vt:lpwstr>logo-ISTQB</vt:lpwstr>
      </vt:variant>
      <vt:variant>
        <vt:lpwstr/>
      </vt:variant>
      <vt:variant>
        <vt:i4>8323108</vt:i4>
      </vt:variant>
      <vt:variant>
        <vt:i4>-1</vt:i4>
      </vt:variant>
      <vt:variant>
        <vt:i4>1028</vt:i4>
      </vt:variant>
      <vt:variant>
        <vt:i4>1</vt:i4>
      </vt:variant>
      <vt:variant>
        <vt:lpwstr>logo-ISTQB</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Certified Tester</dc:title>
  <dc:subject>Foundation Level Syllabus Agile Tester</dc:subject>
  <dc:creator>Rex Black</dc:creator>
  <cp:lastModifiedBy>Tauhida Parveen</cp:lastModifiedBy>
  <cp:revision>3</cp:revision>
  <cp:lastPrinted>2014-05-06T16:16:00Z</cp:lastPrinted>
  <dcterms:created xsi:type="dcterms:W3CDTF">2016-09-20T03:57:00Z</dcterms:created>
  <dcterms:modified xsi:type="dcterms:W3CDTF">2016-09-21T19:55:00Z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Date">
    <vt:lpwstr>12JUN2012</vt:lpwstr>
  </property>
  <property fmtid="{D5CDD505-2E9C-101B-9397-08002B2CF9AE}" pid="3" name="Version">
    <vt:lpwstr>2013</vt:lpwstr>
  </property>
  <property fmtid="{D5CDD505-2E9C-101B-9397-08002B2CF9AE}" pid="4" name="Scheme">
    <vt:lpwstr>Certified Tester</vt:lpwstr>
  </property>
  <property fmtid="{D5CDD505-2E9C-101B-9397-08002B2CF9AE}" pid="5" name="Level">
    <vt:lpwstr>Foundation Level Syllabus</vt:lpwstr>
  </property>
  <property fmtid="{D5CDD505-2E9C-101B-9397-08002B2CF9AE}" pid="6" name="_NewReviewCycle">
    <vt:lpwstr/>
  </property>
</Properties>
</file>